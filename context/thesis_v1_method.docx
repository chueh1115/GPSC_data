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E87713" w14:textId="53CBBCF8" w:rsidR="00027CC9" w:rsidRDefault="00027CC9" w:rsidP="00B466DF">
      <w:pPr>
        <w:pStyle w:val="13"/>
        <w:ind w:left="0" w:rightChars="100" w:right="240" w:firstLine="0"/>
      </w:pPr>
      <w:r w:rsidRPr="0047669E">
        <w:rPr>
          <w:rFonts w:hint="eastAsia"/>
        </w:rPr>
        <w:t>Material and Method</w:t>
      </w:r>
    </w:p>
    <w:p w14:paraId="4A1D546E" w14:textId="77777777" w:rsidR="006E446D" w:rsidRPr="0047669E" w:rsidRDefault="006E446D" w:rsidP="00B466DF">
      <w:pPr>
        <w:pStyle w:val="13"/>
        <w:ind w:left="0" w:rightChars="100" w:right="240" w:firstLine="0"/>
      </w:pPr>
    </w:p>
    <w:p w14:paraId="692CFDB3" w14:textId="77777777" w:rsidR="005F680E" w:rsidRDefault="00027CC9" w:rsidP="00B466DF">
      <w:pPr>
        <w:pStyle w:val="11"/>
        <w:numPr>
          <w:ilvl w:val="0"/>
          <w:numId w:val="0"/>
        </w:numPr>
        <w:ind w:right="240"/>
      </w:pPr>
      <w:r w:rsidRPr="00027CC9">
        <w:rPr>
          <w:rFonts w:hint="eastAsia"/>
        </w:rPr>
        <w:t>S</w:t>
      </w:r>
      <w:r w:rsidRPr="00027CC9">
        <w:t>tudying sites</w:t>
      </w:r>
    </w:p>
    <w:p w14:paraId="75B3C997" w14:textId="24F8CC74" w:rsidR="000D3BB9" w:rsidRDefault="00B466DF" w:rsidP="000D3BB9">
      <w:pPr>
        <w:ind w:leftChars="0" w:left="0" w:right="240"/>
      </w:pPr>
      <w:r>
        <w:rPr>
          <w:rFonts w:asciiTheme="minorEastAsia" w:eastAsiaTheme="minorEastAsia" w:hAnsiTheme="minorEastAsia" w:hint="eastAsia"/>
        </w:rPr>
        <w:t xml:space="preserve">　　</w:t>
      </w:r>
      <w:r w:rsidR="000D3BB9" w:rsidRPr="000D3BB9">
        <w:t xml:space="preserve">From 2014 to 2020, the upper GPSC and GS were repeatedly visited by the National Taiwan University's R/V Ocean Researcher 1 and New Ocean Researcher 1 </w:t>
      </w:r>
      <w:r w:rsidR="000D3BB9" w:rsidRPr="00451925">
        <w:rPr>
          <w:highlight w:val="yellow"/>
        </w:rPr>
        <w:t>(Fig. 1).</w:t>
      </w:r>
      <w:r w:rsidR="000D3BB9" w:rsidRPr="000D3BB9">
        <w:t xml:space="preserve"> Corresponding to previous studies (i.e. Liao et al., 2017; 2020), the two shallowest stations were chosen in this study and were abbreviated as GC1 and GS1, respectively. At each visit, CTD/rosette cast and UNSEL box corer (</w:t>
      </w:r>
      <w:proofErr w:type="spellStart"/>
      <w:r w:rsidR="000D3BB9" w:rsidRPr="000D3BB9">
        <w:t>Hessler</w:t>
      </w:r>
      <w:proofErr w:type="spellEnd"/>
      <w:r w:rsidR="000D3BB9" w:rsidRPr="000D3BB9">
        <w:t xml:space="preserve"> and </w:t>
      </w:r>
      <w:proofErr w:type="spellStart"/>
      <w:r w:rsidR="000D3BB9" w:rsidRPr="000D3BB9">
        <w:t>Jumars</w:t>
      </w:r>
      <w:proofErr w:type="spellEnd"/>
      <w:r w:rsidR="000D3BB9" w:rsidRPr="000D3BB9">
        <w:t xml:space="preserve">, 1974) or OSIL </w:t>
      </w:r>
      <w:proofErr w:type="spellStart"/>
      <w:r w:rsidR="000D3BB9" w:rsidRPr="000D3BB9">
        <w:t>megacorer</w:t>
      </w:r>
      <w:proofErr w:type="spellEnd"/>
      <w:r w:rsidR="000D3BB9" w:rsidRPr="000D3BB9">
        <w:t xml:space="preserve"> were deployed. The </w:t>
      </w:r>
      <w:proofErr w:type="spellStart"/>
      <w:r w:rsidR="000D3BB9" w:rsidRPr="000D3BB9">
        <w:t>hydrocasts</w:t>
      </w:r>
      <w:proofErr w:type="spellEnd"/>
      <w:r w:rsidR="000D3BB9" w:rsidRPr="000D3BB9">
        <w:t xml:space="preserve"> of temperature and salinity were measured with a CTD recorder (Sea-Bird SBE 911).  For the box core operation, five transparent polycarbonate tubes (</w:t>
      </w:r>
      <w:proofErr w:type="spellStart"/>
      <w:r w:rsidR="000D3BB9" w:rsidRPr="000D3BB9">
        <w:t>i.d.</w:t>
      </w:r>
      <w:proofErr w:type="spellEnd"/>
      <w:r w:rsidR="000D3BB9" w:rsidRPr="000D3BB9">
        <w:t xml:space="preserve"> = 67 mm) were inserted into the sediments to take subsamples. For the </w:t>
      </w:r>
      <w:proofErr w:type="spellStart"/>
      <w:r w:rsidR="000D3BB9" w:rsidRPr="000D3BB9">
        <w:t>megacorer</w:t>
      </w:r>
      <w:proofErr w:type="spellEnd"/>
      <w:r w:rsidR="000D3BB9" w:rsidRPr="000D3BB9">
        <w:t xml:space="preserve"> operations, a maximum of 12 polycarbonate tubes (</w:t>
      </w:r>
      <w:proofErr w:type="spellStart"/>
      <w:r w:rsidR="000D3BB9" w:rsidRPr="000D3BB9">
        <w:t>i.d.</w:t>
      </w:r>
      <w:proofErr w:type="spellEnd"/>
      <w:r w:rsidR="000D3BB9" w:rsidRPr="000D3BB9">
        <w:t xml:space="preserve"> = 105 mm) were recovered as the replicate subsamples. The detail of cruise, sampling sites, and sampling gears are included in </w:t>
      </w:r>
      <w:r w:rsidR="000D3BB9" w:rsidRPr="00451925">
        <w:rPr>
          <w:highlight w:val="yellow"/>
        </w:rPr>
        <w:t>Table. 1.</w:t>
      </w:r>
    </w:p>
    <w:p w14:paraId="77C83369" w14:textId="77777777" w:rsidR="006E446D" w:rsidRDefault="006E446D" w:rsidP="000D3BB9">
      <w:pPr>
        <w:ind w:leftChars="0" w:left="0" w:right="240"/>
      </w:pPr>
    </w:p>
    <w:p w14:paraId="6CF897C3" w14:textId="39EA89C3" w:rsidR="005F680E" w:rsidRDefault="005F680E" w:rsidP="000D3BB9">
      <w:pPr>
        <w:pStyle w:val="11"/>
        <w:numPr>
          <w:ilvl w:val="0"/>
          <w:numId w:val="0"/>
        </w:numPr>
        <w:ind w:right="240"/>
      </w:pPr>
      <w:r>
        <w:rPr>
          <w:rFonts w:hint="eastAsia"/>
        </w:rPr>
        <w:t>Se</w:t>
      </w:r>
      <w:r>
        <w:t>diment carbon budget</w:t>
      </w:r>
    </w:p>
    <w:p w14:paraId="17E30BA7" w14:textId="0F0E0B31" w:rsidR="007B0983" w:rsidRDefault="00B466DF" w:rsidP="00B466DF">
      <w:pPr>
        <w:ind w:leftChars="0" w:left="0" w:right="240"/>
      </w:pPr>
      <w:r>
        <w:rPr>
          <w:rFonts w:asciiTheme="minorEastAsia" w:eastAsiaTheme="minorEastAsia" w:hAnsiTheme="minorEastAsia" w:hint="eastAsia"/>
        </w:rPr>
        <w:t xml:space="preserve">　　</w:t>
      </w:r>
      <w:r w:rsidR="000D3BB9" w:rsidRPr="000D3BB9">
        <w:t xml:space="preserve">In the deep-sea sediments, the total inventory of OC can be divided into the living and the non-living components. The living component of OC is mainly made up of the biomass of prokaryotes (mostly bacteria), protozoan (mostly foraminifera), </w:t>
      </w:r>
      <w:proofErr w:type="spellStart"/>
      <w:r w:rsidR="000D3BB9" w:rsidRPr="000D3BB9">
        <w:t>meiofauna</w:t>
      </w:r>
      <w:proofErr w:type="spellEnd"/>
      <w:r w:rsidR="000D3BB9" w:rsidRPr="000D3BB9">
        <w:t xml:space="preserve"> (&gt; 40 </w:t>
      </w:r>
      <w:proofErr w:type="spellStart"/>
      <w:r w:rsidR="000D3BB9" w:rsidRPr="000D3BB9">
        <w:t>μm</w:t>
      </w:r>
      <w:proofErr w:type="spellEnd"/>
      <w:r w:rsidR="000D3BB9" w:rsidRPr="000D3BB9">
        <w:t xml:space="preserve"> in length), and </w:t>
      </w:r>
      <w:proofErr w:type="spellStart"/>
      <w:r w:rsidR="000D3BB9" w:rsidRPr="000D3BB9">
        <w:t>macrofauna</w:t>
      </w:r>
      <w:proofErr w:type="spellEnd"/>
      <w:r w:rsidR="000D3BB9" w:rsidRPr="000D3BB9">
        <w:t xml:space="preserve"> (&gt; 1 mm in length) (Burnett, 197</w:t>
      </w:r>
      <w:r w:rsidR="0062564C">
        <w:t>9</w:t>
      </w:r>
      <w:r w:rsidR="000D3BB9" w:rsidRPr="000D3BB9">
        <w:t xml:space="preserve">; Mare,1942; Rowe 1983), whereas the non-living component of OC comprises labile (e.g. neutral sugars and amino acids, support rapid microbial production turnover with time scales of minutes to days; </w:t>
      </w:r>
      <w:proofErr w:type="spellStart"/>
      <w:r w:rsidR="000D3BB9" w:rsidRPr="000D3BB9">
        <w:t>Hansell</w:t>
      </w:r>
      <w:proofErr w:type="spellEnd"/>
      <w:r w:rsidR="000D3BB9" w:rsidRPr="000D3BB9">
        <w:t xml:space="preserve"> &amp; </w:t>
      </w:r>
      <w:proofErr w:type="spellStart"/>
      <w:r w:rsidR="000D3BB9" w:rsidRPr="000D3BB9">
        <w:t>Carlso</w:t>
      </w:r>
      <w:proofErr w:type="spellEnd"/>
      <w:r w:rsidR="000D3BB9" w:rsidRPr="000D3BB9">
        <w:t xml:space="preserve">, 2001), semi-labile (i.e. polysaccharides, cycles with intermediate time scales of weeks to years; Benner et al., 1992; Ogura 1972), and refractory OC (e.g. </w:t>
      </w:r>
      <w:proofErr w:type="spellStart"/>
      <w:r w:rsidR="000D3BB9" w:rsidRPr="000D3BB9">
        <w:t>humic</w:t>
      </w:r>
      <w:proofErr w:type="spellEnd"/>
      <w:r w:rsidR="000D3BB9" w:rsidRPr="000D3BB9">
        <w:t xml:space="preserve"> and </w:t>
      </w:r>
      <w:proofErr w:type="spellStart"/>
      <w:r w:rsidR="000D3BB9" w:rsidRPr="000D3BB9">
        <w:t>fulvic</w:t>
      </w:r>
      <w:proofErr w:type="spellEnd"/>
      <w:r w:rsidR="000D3BB9" w:rsidRPr="000D3BB9">
        <w:t xml:space="preserve"> acids, structural carbohydrates and “black” carbon, with very low d</w:t>
      </w:r>
      <w:r w:rsidR="00D522E4">
        <w:t xml:space="preserve">egradation rates; </w:t>
      </w:r>
      <w:proofErr w:type="spellStart"/>
      <w:r w:rsidR="00D522E4">
        <w:t>Danovaro</w:t>
      </w:r>
      <w:proofErr w:type="spellEnd"/>
      <w:r w:rsidR="00D522E4">
        <w:t>, 2009</w:t>
      </w:r>
      <w:r w:rsidR="000D3BB9" w:rsidRPr="000D3BB9">
        <w:t xml:space="preserve">). The source of OC is mostly supplied by the rain of particulate organic carbon (POC) from the euphotic zone, and the lateral advection of POC from terrestrial or marine organics. On the other hand, the loss of OC balances the input through biological utilization of labile OC, predation on living components of OC, carbon </w:t>
      </w:r>
      <w:proofErr w:type="spellStart"/>
      <w:r w:rsidR="000D3BB9" w:rsidRPr="000D3BB9">
        <w:t>remineralization</w:t>
      </w:r>
      <w:proofErr w:type="spellEnd"/>
      <w:r w:rsidR="000D3BB9" w:rsidRPr="000D3BB9">
        <w:t>, the long-term burial of refractory OC, and down-slope export (e.g. by turbidity currents).</w:t>
      </w:r>
    </w:p>
    <w:p w14:paraId="7F43D95D" w14:textId="77777777" w:rsidR="006E446D" w:rsidRPr="00B83CCA" w:rsidRDefault="006E446D" w:rsidP="00B466DF">
      <w:pPr>
        <w:ind w:leftChars="0" w:left="0" w:right="240"/>
      </w:pPr>
    </w:p>
    <w:p w14:paraId="7C42CA39" w14:textId="08CA39AC" w:rsidR="00B527AA" w:rsidRDefault="003C356F" w:rsidP="00B466DF">
      <w:pPr>
        <w:pStyle w:val="111"/>
        <w:numPr>
          <w:ilvl w:val="0"/>
          <w:numId w:val="0"/>
        </w:numPr>
        <w:ind w:right="240"/>
      </w:pPr>
      <w:r w:rsidRPr="00027CC9">
        <w:t>Sampling</w:t>
      </w:r>
      <w:r w:rsidR="00B527AA">
        <w:rPr>
          <w:rFonts w:hint="eastAsia"/>
        </w:rPr>
        <w:t xml:space="preserve"> </w:t>
      </w:r>
      <w:r w:rsidR="00B527AA">
        <w:t>procedures of l</w:t>
      </w:r>
      <w:r w:rsidRPr="003C356F">
        <w:t>iving component of OC</w:t>
      </w:r>
    </w:p>
    <w:p w14:paraId="5113437D" w14:textId="77777777" w:rsidR="006E446D" w:rsidRDefault="006E446D" w:rsidP="00B466DF">
      <w:pPr>
        <w:pStyle w:val="111"/>
        <w:numPr>
          <w:ilvl w:val="0"/>
          <w:numId w:val="0"/>
        </w:numPr>
        <w:ind w:right="240"/>
      </w:pPr>
    </w:p>
    <w:p w14:paraId="2954F4A1" w14:textId="77777777" w:rsidR="00B527AA" w:rsidRDefault="00B527AA" w:rsidP="00B466DF">
      <w:pPr>
        <w:pStyle w:val="1111"/>
        <w:numPr>
          <w:ilvl w:val="0"/>
          <w:numId w:val="0"/>
        </w:numPr>
        <w:ind w:right="240"/>
      </w:pPr>
      <w:r w:rsidRPr="00B527AA">
        <w:rPr>
          <w:rFonts w:hint="eastAsia"/>
        </w:rPr>
        <w:t>P</w:t>
      </w:r>
      <w:r w:rsidRPr="00B527AA">
        <w:t>rokaryote biomass</w:t>
      </w:r>
    </w:p>
    <w:p w14:paraId="3DB319ED" w14:textId="265010B2" w:rsidR="006A7084" w:rsidRPr="000D3BB9" w:rsidRDefault="00B466DF" w:rsidP="000D3BB9">
      <w:pPr>
        <w:ind w:leftChars="0" w:left="0" w:right="240"/>
        <w:outlineLvl w:val="3"/>
      </w:pPr>
      <w:r>
        <w:rPr>
          <w:rFonts w:asciiTheme="minorEastAsia" w:eastAsiaTheme="minorEastAsia" w:hAnsiTheme="minorEastAsia" w:hint="eastAsia"/>
        </w:rPr>
        <w:t xml:space="preserve">　　</w:t>
      </w:r>
      <w:r w:rsidR="000D3BB9" w:rsidRPr="000D3BB9">
        <w:t>A cutoff 10 ml sterile syringe (</w:t>
      </w:r>
      <w:proofErr w:type="spellStart"/>
      <w:r w:rsidR="000D3BB9" w:rsidRPr="000D3BB9">
        <w:t>i.d.</w:t>
      </w:r>
      <w:proofErr w:type="spellEnd"/>
      <w:r w:rsidR="000D3BB9" w:rsidRPr="000D3BB9">
        <w:t xml:space="preserve"> 15 mm) was used to take the subsample </w:t>
      </w:r>
      <w:r w:rsidR="000D3BB9" w:rsidRPr="000D3BB9">
        <w:lastRenderedPageBreak/>
        <w:t xml:space="preserve">from the top 1 cm of sediment within a core tube. The syringe plunger was held fixed at the sediment surface as the operation of a piston core, and then the barrel was pushed into the sediment to take 2 mL of the subsample. Then, the subsample was added to a 15 mL polyethylene centrifuge tube which contained 2 mL of pre-filtered PBS solution. Later, 0.3 mL of 16% formaldehyde was also added to the centrifuge tube until the sample reached a concentration of 2% formalin, and then it was stored in a 4˚C fridge. </w:t>
      </w:r>
      <w:commentRangeStart w:id="0"/>
      <w:r w:rsidR="000D3BB9" w:rsidRPr="000D3BB9">
        <w:t xml:space="preserve">In the lab, the sediment samples were further diluted by 500- or 1000-fold in PBS solution depending on the number of potentially interfering particles, treated with Triton-X detergent to loosen attached or aggregated cells, centrifuged through </w:t>
      </w:r>
      <w:proofErr w:type="spellStart"/>
      <w:r w:rsidR="000D3BB9" w:rsidRPr="000D3BB9">
        <w:t>Nycodenz</w:t>
      </w:r>
      <w:proofErr w:type="spellEnd"/>
      <w:r w:rsidR="000D3BB9" w:rsidRPr="000D3BB9">
        <w:t xml:space="preserve">®, and then placed on a 0.2 µm pore size filter, stained with SYBR Green and DAPI stains, and mounted on a slide for enumeration (Deming and Carpenter, 2008; </w:t>
      </w:r>
      <w:proofErr w:type="spellStart"/>
      <w:r w:rsidR="000D3BB9" w:rsidRPr="000D3BB9">
        <w:t>Kallmeyer</w:t>
      </w:r>
      <w:proofErr w:type="spellEnd"/>
      <w:r w:rsidR="000D3BB9" w:rsidRPr="000D3BB9">
        <w:t xml:space="preserve"> et al., 2008). </w:t>
      </w:r>
      <w:commentRangeEnd w:id="0"/>
      <w:r w:rsidR="000D3BB9">
        <w:rPr>
          <w:rStyle w:val="ac"/>
        </w:rPr>
        <w:commentReference w:id="0"/>
      </w:r>
      <w:r w:rsidR="000D3BB9" w:rsidRPr="000D3BB9">
        <w:t xml:space="preserve">The prokaryote abundance was counted with epifluorescence microscopy, and the cellular dimensions in each slide were estimated from an image taken by a CCD digital camera. By assuming a conversion factor of 10 </w:t>
      </w:r>
      <w:proofErr w:type="spellStart"/>
      <w:r w:rsidR="000D3BB9" w:rsidRPr="000D3BB9">
        <w:t>fg</w:t>
      </w:r>
      <w:proofErr w:type="spellEnd"/>
      <w:r w:rsidR="000D3BB9" w:rsidRPr="000D3BB9">
        <w:t xml:space="preserve"> C per cell (Deming &amp; </w:t>
      </w:r>
      <w:proofErr w:type="spellStart"/>
      <w:r w:rsidR="000D3BB9" w:rsidRPr="000D3BB9">
        <w:t>Capenter</w:t>
      </w:r>
      <w:proofErr w:type="spellEnd"/>
      <w:r w:rsidR="000D3BB9" w:rsidRPr="000D3BB9">
        <w:t xml:space="preserve"> 2008), the stock of bacterium OC was calculated as,</w:t>
      </w:r>
    </w:p>
    <w:p w14:paraId="5CBAFED0" w14:textId="4644473D" w:rsidR="007B0983" w:rsidRPr="008E4449" w:rsidRDefault="0011537A" w:rsidP="008E4449">
      <w:pPr>
        <w:ind w:leftChars="0" w:left="0" w:right="240"/>
        <w:jc w:val="center"/>
        <w:outlineLvl w:val="3"/>
        <w:rPr>
          <w:rFonts w:eastAsiaTheme="minorEastAsia"/>
        </w:rPr>
      </w:pPr>
      <m:oMathPara>
        <m:oMath>
          <m:f>
            <m:fPr>
              <m:type m:val="lin"/>
              <m:ctrlPr>
                <w:rPr>
                  <w:rFonts w:ascii="Cambria Math" w:hAnsi="Cambria Math"/>
                </w:rPr>
              </m:ctrlPr>
            </m:fPr>
            <m:num>
              <m:r>
                <m:rPr>
                  <m:sty m:val="p"/>
                </m:rPr>
                <w:rPr>
                  <w:rFonts w:ascii="Cambria Math" w:eastAsiaTheme="minorEastAsia" w:hAnsi="Cambria Math" w:hint="eastAsia"/>
                </w:rPr>
                <m:t xml:space="preserve"># </m:t>
              </m:r>
              <m:r>
                <m:rPr>
                  <m:sty m:val="p"/>
                </m:rPr>
                <w:rPr>
                  <w:rFonts w:ascii="Cambria Math" w:hAnsi="Cambria Math"/>
                </w:rPr>
                <m:t>bac</m:t>
              </m:r>
              <m:r>
                <m:rPr>
                  <m:sty m:val="p"/>
                </m:rPr>
                <w:rPr>
                  <w:rFonts w:ascii="Cambria Math" w:eastAsia="MS Mincho" w:hAnsi="Cambria Math" w:cs="MS Mincho" w:hint="eastAsia"/>
                </w:rPr>
                <m:t>*</m:t>
              </m:r>
              <m:r>
                <m:rPr>
                  <m:sty m:val="p"/>
                </m:rPr>
                <w:rPr>
                  <w:rFonts w:ascii="Cambria Math" w:eastAsia="微軟正黑體" w:hAnsi="微軟正黑體" w:cs="微軟正黑體"/>
                </w:rPr>
                <m:t>10 fg C</m:t>
              </m:r>
            </m:num>
            <m:den>
              <m:r>
                <w:rPr>
                  <w:rFonts w:ascii="Cambria Math" w:eastAsiaTheme="minorEastAsia" w:hAnsi="Cambria Math" w:hint="eastAsia"/>
                </w:rPr>
                <m:t>(</m:t>
              </m:r>
              <m:r>
                <w:rPr>
                  <w:rFonts w:ascii="Cambria Math" w:hAnsi="Cambria Math"/>
                </w:rPr>
                <m:t>volume</m:t>
              </m:r>
              <m:d>
                <m:dPr>
                  <m:ctrlPr>
                    <w:rPr>
                      <w:rFonts w:ascii="Cambria Math" w:hAnsi="Cambria Math"/>
                      <w:i/>
                    </w:rPr>
                  </m:ctrlPr>
                </m:dPr>
                <m:e>
                  <m:sSup>
                    <m:sSupPr>
                      <m:ctrlPr>
                        <w:rPr>
                          <w:rFonts w:ascii="Cambria Math" w:hAnsi="Cambria Math"/>
                          <w:i/>
                        </w:rPr>
                      </m:ctrlPr>
                    </m:sSupPr>
                    <m:e>
                      <m:r>
                        <w:rPr>
                          <w:rFonts w:ascii="Cambria Math" w:hAnsi="Cambria Math"/>
                        </w:rPr>
                        <m:t>cm</m:t>
                      </m:r>
                    </m:e>
                    <m:sup>
                      <m:r>
                        <w:rPr>
                          <w:rFonts w:ascii="Cambria Math" w:hAnsi="Cambria Math"/>
                        </w:rPr>
                        <m:t>3</m:t>
                      </m:r>
                    </m:sup>
                  </m:sSup>
                  <m:ctrlPr>
                    <w:rPr>
                      <w:rFonts w:ascii="Cambria Math" w:eastAsiaTheme="minorEastAsia" w:hAnsi="Cambria Math"/>
                      <w:i/>
                    </w:rPr>
                  </m:ctrlPr>
                </m:e>
              </m:d>
              <m:r>
                <w:rPr>
                  <w:rFonts w:ascii="Cambria Math" w:eastAsia="MS Mincho" w:hAnsi="Cambria Math" w:cs="MS Mincho" w:hint="eastAsia"/>
                </w:rPr>
                <m:t>*</m:t>
              </m:r>
              <m:r>
                <w:rPr>
                  <w:rFonts w:ascii="Cambria Math" w:hAnsi="Cambria Math"/>
                </w:rPr>
                <m:t xml:space="preserve">depth </m:t>
              </m:r>
              <m:d>
                <m:dPr>
                  <m:ctrlPr>
                    <w:rPr>
                      <w:rFonts w:ascii="Cambria Math" w:hAnsi="Cambria Math"/>
                      <w:i/>
                    </w:rPr>
                  </m:ctrlPr>
                </m:dPr>
                <m:e>
                  <m:r>
                    <w:rPr>
                      <w:rFonts w:ascii="Cambria Math" w:hAnsi="Cambria Math"/>
                    </w:rPr>
                    <m:t>cm</m:t>
                  </m:r>
                </m:e>
              </m:d>
              <m:r>
                <w:rPr>
                  <w:rFonts w:ascii="Cambria Math" w:eastAsiaTheme="minorEastAsia" w:hAnsi="Cambria Math" w:hint="eastAsia"/>
                </w:rPr>
                <m:t>)</m:t>
              </m:r>
            </m:den>
          </m:f>
          <m:r>
            <m:rPr>
              <m:sty m:val="p"/>
            </m:rPr>
            <w:rPr>
              <w:rFonts w:ascii="Cambria Math" w:eastAsiaTheme="minorEastAsia" w:hAnsi="Cambria Math" w:hint="eastAsia"/>
            </w:rPr>
            <m:t xml:space="preserve"> </m:t>
          </m:r>
          <m:r>
            <m:rPr>
              <m:sty m:val="p"/>
            </m:rPr>
            <w:rPr>
              <w:rFonts w:ascii="Cambria Math" w:eastAsiaTheme="minorEastAsia" w:hAnsi="Cambria Math"/>
            </w:rPr>
            <m:t>(eq.1)</m:t>
          </m:r>
        </m:oMath>
      </m:oMathPara>
    </w:p>
    <w:p w14:paraId="48A1BE6F" w14:textId="5305D4C3" w:rsidR="008E4449" w:rsidRDefault="008E4449" w:rsidP="008E4449">
      <w:pPr>
        <w:ind w:leftChars="0" w:left="0" w:right="240"/>
        <w:outlineLvl w:val="3"/>
        <w:rPr>
          <w:rFonts w:eastAsiaTheme="minorEastAsia"/>
        </w:rPr>
      </w:pPr>
      <w:r>
        <w:rPr>
          <w:rFonts w:eastAsiaTheme="minorEastAsia"/>
        </w:rPr>
        <w:t>and finally converted to the unit of mg C/m</w:t>
      </w:r>
      <w:r w:rsidRPr="008E4449">
        <w:rPr>
          <w:rFonts w:eastAsiaTheme="minorEastAsia"/>
          <w:vertAlign w:val="superscript"/>
        </w:rPr>
        <w:t>2</w:t>
      </w:r>
      <w:r>
        <w:rPr>
          <w:rFonts w:eastAsiaTheme="minorEastAsia" w:hint="eastAsia"/>
        </w:rPr>
        <w:t>.</w:t>
      </w:r>
    </w:p>
    <w:p w14:paraId="21C03075" w14:textId="77777777" w:rsidR="006E446D" w:rsidRPr="008E4449" w:rsidRDefault="006E446D" w:rsidP="008E4449">
      <w:pPr>
        <w:ind w:leftChars="0" w:left="0" w:right="240"/>
        <w:outlineLvl w:val="3"/>
        <w:rPr>
          <w:rFonts w:eastAsiaTheme="minorEastAsia"/>
        </w:rPr>
      </w:pPr>
    </w:p>
    <w:p w14:paraId="0CCE50BA" w14:textId="77777777" w:rsidR="00B527AA" w:rsidRDefault="00B527AA" w:rsidP="00B466DF">
      <w:pPr>
        <w:pStyle w:val="1111"/>
        <w:numPr>
          <w:ilvl w:val="0"/>
          <w:numId w:val="0"/>
        </w:numPr>
        <w:ind w:right="240"/>
      </w:pPr>
      <w:proofErr w:type="spellStart"/>
      <w:r w:rsidRPr="00B527AA">
        <w:t>Meiofauna</w:t>
      </w:r>
      <w:proofErr w:type="spellEnd"/>
      <w:r w:rsidRPr="00B527AA">
        <w:t xml:space="preserve"> biomass</w:t>
      </w:r>
    </w:p>
    <w:p w14:paraId="61FB96E8" w14:textId="65AA025C" w:rsidR="00405646" w:rsidRDefault="00B466DF" w:rsidP="00B466DF">
      <w:pPr>
        <w:ind w:leftChars="0" w:left="0" w:right="240"/>
        <w:outlineLvl w:val="3"/>
      </w:pPr>
      <w:r>
        <w:rPr>
          <w:rFonts w:asciiTheme="minorEastAsia" w:eastAsiaTheme="minorEastAsia" w:hAnsiTheme="minorEastAsia" w:hint="eastAsia"/>
        </w:rPr>
        <w:t xml:space="preserve">　　</w:t>
      </w:r>
      <w:r w:rsidR="000D3BB9" w:rsidRPr="000D3BB9">
        <w:t>A cutoff 10 ml sterile syringe (</w:t>
      </w:r>
      <w:proofErr w:type="spellStart"/>
      <w:r w:rsidR="000D3BB9" w:rsidRPr="000D3BB9">
        <w:t>i.d.</w:t>
      </w:r>
      <w:proofErr w:type="spellEnd"/>
      <w:r w:rsidR="000D3BB9" w:rsidRPr="000D3BB9">
        <w:t xml:space="preserve"> 15 mm) was used to take the subsample from the top 5 cm of sediment as suggested by </w:t>
      </w:r>
      <w:proofErr w:type="spellStart"/>
      <w:r w:rsidR="000D3BB9" w:rsidRPr="000D3BB9">
        <w:t>Montagna</w:t>
      </w:r>
      <w:proofErr w:type="spellEnd"/>
      <w:r w:rsidR="0013463A">
        <w:t xml:space="preserve"> et al</w:t>
      </w:r>
      <w:r w:rsidR="000D3BB9" w:rsidRPr="000D3BB9">
        <w:t xml:space="preserve"> (2017). When taking bacterium samples, the syringe plunger was held fixed at the sediment surface, and then the barrel was pushed into the sediments to create vacuum suction to draw the sediment samples into a 250 ml specimen jar. An equal volume of 10% buffered formalin (with borax, sodium </w:t>
      </w:r>
      <w:proofErr w:type="spellStart"/>
      <w:r w:rsidR="000D3BB9" w:rsidRPr="000D3BB9">
        <w:t>tetraborate</w:t>
      </w:r>
      <w:proofErr w:type="spellEnd"/>
      <w:r w:rsidR="000D3BB9" w:rsidRPr="000D3BB9">
        <w:t xml:space="preserve"> Na2B4O7, and 1 g L</w:t>
      </w:r>
      <w:r w:rsidR="000D3BB9" w:rsidRPr="00D522E4">
        <w:rPr>
          <w:vertAlign w:val="superscript"/>
        </w:rPr>
        <w:t>-1</w:t>
      </w:r>
      <w:r w:rsidR="000D3BB9" w:rsidRPr="000D3BB9">
        <w:t xml:space="preserve"> Rose Bengal) is added to the sediment sample to make a concentration of 5% formalin.  Later in the lab, the sediment samples were wet sieved through a 1000 µm sieve with a 40-µm sieve underneath, and then transferred to 70% ethanol. The </w:t>
      </w:r>
      <w:proofErr w:type="spellStart"/>
      <w:r w:rsidR="000D3BB9" w:rsidRPr="000D3BB9">
        <w:t>meiobenthos</w:t>
      </w:r>
      <w:proofErr w:type="spellEnd"/>
      <w:r w:rsidR="000D3BB9" w:rsidRPr="000D3BB9">
        <w:t xml:space="preserve"> specimens were extracted from the sediments using </w:t>
      </w:r>
      <w:proofErr w:type="spellStart"/>
      <w:r w:rsidR="000D3BB9" w:rsidRPr="000D3BB9">
        <w:t>Ludox</w:t>
      </w:r>
      <w:proofErr w:type="spellEnd"/>
      <w:r w:rsidR="000D3BB9" w:rsidRPr="000D3BB9">
        <w:t xml:space="preserve"> HS40 solution (gravity = 1.18 g cm</w:t>
      </w:r>
      <w:r w:rsidR="000D3BB9" w:rsidRPr="000D3BB9">
        <w:rPr>
          <w:vertAlign w:val="superscript"/>
        </w:rPr>
        <w:t>-3</w:t>
      </w:r>
      <w:r w:rsidR="000D3BB9" w:rsidRPr="000D3BB9">
        <w:t>) after centrifuging at 8,000 rpm for 10 min wit</w:t>
      </w:r>
      <w:r w:rsidR="00D522E4">
        <w:t>h 3-times repeat (</w:t>
      </w:r>
      <w:proofErr w:type="spellStart"/>
      <w:r w:rsidR="00D522E4">
        <w:t>Danovaro</w:t>
      </w:r>
      <w:proofErr w:type="spellEnd"/>
      <w:r w:rsidR="00D522E4">
        <w:t>, 2009</w:t>
      </w:r>
      <w:r w:rsidR="000D3BB9" w:rsidRPr="000D3BB9">
        <w:t xml:space="preserve">; </w:t>
      </w:r>
      <w:proofErr w:type="spellStart"/>
      <w:r w:rsidR="000D3BB9" w:rsidRPr="000D3BB9">
        <w:t>Montagna</w:t>
      </w:r>
      <w:proofErr w:type="spellEnd"/>
      <w:r w:rsidR="000D3BB9" w:rsidRPr="000D3BB9">
        <w:t xml:space="preserve"> et al., 2017). Then the </w:t>
      </w:r>
      <w:proofErr w:type="spellStart"/>
      <w:r w:rsidR="000D3BB9" w:rsidRPr="000D3BB9">
        <w:t>meiofauna</w:t>
      </w:r>
      <w:proofErr w:type="spellEnd"/>
      <w:r w:rsidR="000D3BB9" w:rsidRPr="000D3BB9">
        <w:t xml:space="preserve"> was enumerated into major taxonomic groups under a high power stereomicroscope (Olympus® SZX16; 0.7-11.5 X zoom). The body volume of </w:t>
      </w:r>
      <w:proofErr w:type="spellStart"/>
      <w:r w:rsidR="000D3BB9" w:rsidRPr="000D3BB9">
        <w:t>meiofauna</w:t>
      </w:r>
      <w:proofErr w:type="spellEnd"/>
      <w:r w:rsidR="000D3BB9" w:rsidRPr="000D3BB9">
        <w:t xml:space="preserve"> specimens was calculated with the formula:</w:t>
      </w:r>
      <w:r w:rsidR="003A3320" w:rsidRPr="003A3320">
        <w:t xml:space="preserve"> </w:t>
      </w:r>
    </w:p>
    <w:p w14:paraId="0BD929FC" w14:textId="6A8D315E" w:rsidR="00405646" w:rsidRDefault="00405646" w:rsidP="00B466DF">
      <w:pPr>
        <w:ind w:leftChars="300" w:left="720" w:right="240"/>
        <w:jc w:val="center"/>
        <w:outlineLvl w:val="3"/>
      </w:pPr>
      <m:oMathPara>
        <m:oMath>
          <m:r>
            <m:rPr>
              <m:sty m:val="p"/>
            </m:rPr>
            <w:rPr>
              <w:rFonts w:ascii="Cambria Math" w:hAnsi="Cambria Math" w:hint="eastAsia"/>
            </w:rPr>
            <m:t>V=L</m:t>
          </m:r>
          <m:r>
            <m:rPr>
              <m:sty m:val="p"/>
            </m:rPr>
            <w:rPr>
              <w:rFonts w:ascii="Cambria Math" w:hAnsi="Cambria Math"/>
            </w:rPr>
            <m:t>∙</m:t>
          </m:r>
          <m:sSup>
            <m:sSupPr>
              <m:ctrlPr>
                <w:rPr>
                  <w:rFonts w:ascii="Cambria Math" w:hAnsi="Cambria Math"/>
                </w:rPr>
              </m:ctrlPr>
            </m:sSupPr>
            <m:e>
              <m:r>
                <w:rPr>
                  <w:rFonts w:ascii="Cambria Math" w:hAnsi="Cambria Math" w:hint="eastAsia"/>
                </w:rPr>
                <m:t>W</m:t>
              </m:r>
            </m:e>
            <m:sup>
              <m:r>
                <w:rPr>
                  <w:rFonts w:ascii="Cambria Math" w:hAnsi="Cambria Math"/>
                </w:rPr>
                <m:t>2</m:t>
              </m:r>
            </m:sup>
          </m:sSup>
          <m:r>
            <w:rPr>
              <w:rFonts w:ascii="Cambria Math" w:hAnsi="Cambria Math"/>
            </w:rPr>
            <m:t xml:space="preserve">∙C </m:t>
          </m:r>
          <m:r>
            <m:rPr>
              <m:sty m:val="p"/>
            </m:rPr>
            <w:rPr>
              <w:rFonts w:ascii="Cambria Math" w:eastAsia="標楷體" w:hAnsi="Cambria Math"/>
            </w:rPr>
            <m:t xml:space="preserve">(eq. </m:t>
          </m:r>
          <m:r>
            <m:rPr>
              <m:sty m:val="p"/>
            </m:rPr>
            <w:rPr>
              <w:rFonts w:ascii="Cambria Math" w:eastAsia="標楷體" w:hAnsi="Cambria Math" w:hint="eastAsia"/>
            </w:rPr>
            <m:t>2</m:t>
          </m:r>
          <m:r>
            <m:rPr>
              <m:sty m:val="p"/>
            </m:rPr>
            <w:rPr>
              <w:rFonts w:ascii="Cambria Math" w:eastAsia="標楷體" w:hAnsi="Cambria Math"/>
            </w:rPr>
            <m:t>),</m:t>
          </m:r>
        </m:oMath>
      </m:oMathPara>
    </w:p>
    <w:p w14:paraId="3267834D" w14:textId="1BA5FD24" w:rsidR="000D3BB9" w:rsidRDefault="000D3BB9" w:rsidP="00B466DF">
      <w:pPr>
        <w:pStyle w:val="1111"/>
        <w:numPr>
          <w:ilvl w:val="0"/>
          <w:numId w:val="0"/>
        </w:numPr>
        <w:ind w:right="240"/>
        <w:rPr>
          <w:b w:val="0"/>
        </w:rPr>
      </w:pPr>
      <w:r w:rsidRPr="000D3BB9">
        <w:rPr>
          <w:b w:val="0"/>
        </w:rPr>
        <w:t xml:space="preserve">where V was the volume, L was the length, W was the width, and C is the taxon-specific conversion factors (Warwick and Gee, 1984). The </w:t>
      </w:r>
      <w:proofErr w:type="spellStart"/>
      <w:r w:rsidRPr="000D3BB9">
        <w:rPr>
          <w:b w:val="0"/>
        </w:rPr>
        <w:t>biovolume</w:t>
      </w:r>
      <w:proofErr w:type="spellEnd"/>
      <w:r w:rsidRPr="000D3BB9">
        <w:rPr>
          <w:b w:val="0"/>
        </w:rPr>
        <w:t xml:space="preserve"> was </w:t>
      </w:r>
      <w:r w:rsidRPr="000D3BB9">
        <w:rPr>
          <w:b w:val="0"/>
        </w:rPr>
        <w:lastRenderedPageBreak/>
        <w:t>converted into wet weight by assuming a specific gravity of 1.13 (Warwick and Gee, 1984), and converted into OC using the conversion factor of 12% (</w:t>
      </w:r>
      <w:proofErr w:type="spellStart"/>
      <w:r w:rsidRPr="000D3BB9">
        <w:rPr>
          <w:b w:val="0"/>
        </w:rPr>
        <w:t>Baguley</w:t>
      </w:r>
      <w:proofErr w:type="spellEnd"/>
      <w:r w:rsidRPr="000D3BB9">
        <w:rPr>
          <w:b w:val="0"/>
        </w:rPr>
        <w:t xml:space="preserve"> et al., 2004). Finally, the </w:t>
      </w:r>
      <w:proofErr w:type="spellStart"/>
      <w:r w:rsidRPr="000D3BB9">
        <w:rPr>
          <w:b w:val="0"/>
        </w:rPr>
        <w:t>meiofauna</w:t>
      </w:r>
      <w:proofErr w:type="spellEnd"/>
      <w:r w:rsidRPr="000D3BB9">
        <w:rPr>
          <w:b w:val="0"/>
        </w:rPr>
        <w:t xml:space="preserve"> OC stock was divided by the sampling area and then converted to the unit of mg C/m</w:t>
      </w:r>
      <w:r w:rsidRPr="000D3BB9">
        <w:rPr>
          <w:b w:val="0"/>
          <w:vertAlign w:val="superscript"/>
        </w:rPr>
        <w:t>2</w:t>
      </w:r>
      <w:r w:rsidRPr="000D3BB9">
        <w:rPr>
          <w:b w:val="0"/>
        </w:rPr>
        <w:t>.</w:t>
      </w:r>
    </w:p>
    <w:p w14:paraId="489E090E" w14:textId="77777777" w:rsidR="006E446D" w:rsidRDefault="006E446D" w:rsidP="00B466DF">
      <w:pPr>
        <w:pStyle w:val="1111"/>
        <w:numPr>
          <w:ilvl w:val="0"/>
          <w:numId w:val="0"/>
        </w:numPr>
        <w:ind w:right="240"/>
        <w:rPr>
          <w:b w:val="0"/>
        </w:rPr>
      </w:pPr>
    </w:p>
    <w:p w14:paraId="341209FD" w14:textId="568E7691" w:rsidR="000C3D53" w:rsidRDefault="00B527AA" w:rsidP="00B466DF">
      <w:pPr>
        <w:pStyle w:val="1111"/>
        <w:numPr>
          <w:ilvl w:val="0"/>
          <w:numId w:val="0"/>
        </w:numPr>
        <w:ind w:right="240"/>
      </w:pPr>
      <w:proofErr w:type="spellStart"/>
      <w:r>
        <w:t>Macrof</w:t>
      </w:r>
      <w:r w:rsidRPr="00B527AA">
        <w:t>auna</w:t>
      </w:r>
      <w:proofErr w:type="spellEnd"/>
      <w:r w:rsidRPr="00B527AA">
        <w:t xml:space="preserve"> biomass</w:t>
      </w:r>
    </w:p>
    <w:p w14:paraId="137FBA02" w14:textId="61590AED" w:rsidR="000D3BB9" w:rsidRDefault="000D3BB9" w:rsidP="000D3BB9">
      <w:pPr>
        <w:ind w:leftChars="0" w:left="0" w:right="240"/>
        <w:outlineLvl w:val="3"/>
      </w:pPr>
      <w:r>
        <w:t xml:space="preserve">Once the sediment cores were recovered, the supernatant water above the sediment surface was siphoned carefully through a 300-µm sieve. Then, the top 10 cm of the sediments were extruded by an extruder and washed with 5 µm filtered seawater through the same 300-µm sieve as suggested by </w:t>
      </w:r>
      <w:proofErr w:type="spellStart"/>
      <w:r>
        <w:t>Montagna</w:t>
      </w:r>
      <w:proofErr w:type="spellEnd"/>
      <w:r w:rsidR="0013463A">
        <w:t xml:space="preserve"> et al</w:t>
      </w:r>
      <w:r>
        <w:t xml:space="preserve"> (2017). Later, the remaining was kept in a 250 mL specimen jar with an equal volume of 10% buffered formalin (with borax, sodium </w:t>
      </w:r>
      <w:proofErr w:type="spellStart"/>
      <w:r>
        <w:t>tetraborate</w:t>
      </w:r>
      <w:proofErr w:type="spellEnd"/>
      <w:r>
        <w:t xml:space="preserve"> Na2B4O7, and 1 g L-1 Rose Bengal) to fix the samples for at least 24 hours. </w:t>
      </w:r>
      <w:proofErr w:type="spellStart"/>
      <w:r>
        <w:t>Macrobenthos</w:t>
      </w:r>
      <w:proofErr w:type="spellEnd"/>
      <w:r>
        <w:t xml:space="preserve"> samples were sorted and enumerated into major taxonomic groups using a stereo sorting microscope (Olympus® SZ61; 0.67-4.5X zoom) and then permanently-preserved in 70% ethanol. The body volume of </w:t>
      </w:r>
      <w:proofErr w:type="spellStart"/>
      <w:r>
        <w:t>macrofauna</w:t>
      </w:r>
      <w:proofErr w:type="spellEnd"/>
      <w:r>
        <w:t xml:space="preserve"> specimens will be estimated by the same length-width relationship as </w:t>
      </w:r>
      <w:r w:rsidRPr="00314A89">
        <w:t>eq.2.</w:t>
      </w:r>
      <w:r>
        <w:t xml:space="preserve"> </w:t>
      </w:r>
    </w:p>
    <w:p w14:paraId="3315F5B8" w14:textId="122F9A63" w:rsidR="00B527AA" w:rsidRDefault="000D3BB9" w:rsidP="000D3BB9">
      <w:pPr>
        <w:ind w:leftChars="0" w:left="0" w:right="240"/>
        <w:outlineLvl w:val="3"/>
      </w:pPr>
      <w:r>
        <w:t xml:space="preserve">For the common taxa such as </w:t>
      </w:r>
      <w:proofErr w:type="spellStart"/>
      <w:r>
        <w:t>polychaetes</w:t>
      </w:r>
      <w:proofErr w:type="spellEnd"/>
      <w:r>
        <w:t xml:space="preserve"> and nematodes, the conversion </w:t>
      </w:r>
      <w:r w:rsidR="00B15989">
        <w:t>factor was from previous study</w:t>
      </w:r>
      <w:r>
        <w:t xml:space="preserve"> (i.e. Warwick and Gee, 1984), whereas for the taxa whose conversion factors were not available, the </w:t>
      </w:r>
      <w:proofErr w:type="spellStart"/>
      <w:r>
        <w:t>biovolume</w:t>
      </w:r>
      <w:proofErr w:type="spellEnd"/>
      <w:r>
        <w:t xml:space="preserve"> was calculated from length and width using the nearest geometric shapes (e.g., cone shape: </w:t>
      </w:r>
      <w:proofErr w:type="spellStart"/>
      <w:r>
        <w:t>scaphopods</w:t>
      </w:r>
      <w:proofErr w:type="spellEnd"/>
      <w:r>
        <w:t xml:space="preserve">; cylinder shape: </w:t>
      </w:r>
      <w:proofErr w:type="spellStart"/>
      <w:r>
        <w:t>aplacophorans</w:t>
      </w:r>
      <w:proofErr w:type="spellEnd"/>
      <w:r>
        <w:t xml:space="preserve">, </w:t>
      </w:r>
      <w:proofErr w:type="spellStart"/>
      <w:r>
        <w:t>sipunculans</w:t>
      </w:r>
      <w:proofErr w:type="spellEnd"/>
      <w:r>
        <w:t xml:space="preserve">, and </w:t>
      </w:r>
      <w:proofErr w:type="spellStart"/>
      <w:r>
        <w:t>nemerteans</w:t>
      </w:r>
      <w:proofErr w:type="spellEnd"/>
      <w:r>
        <w:t xml:space="preserve">; ellipsoid shape: </w:t>
      </w:r>
      <w:proofErr w:type="spellStart"/>
      <w:r>
        <w:t>ophiuroids</w:t>
      </w:r>
      <w:proofErr w:type="spellEnd"/>
      <w:r>
        <w:t xml:space="preserve"> and asteroids.) The </w:t>
      </w:r>
      <w:proofErr w:type="spellStart"/>
      <w:r>
        <w:t>biovolume</w:t>
      </w:r>
      <w:proofErr w:type="spellEnd"/>
      <w:r>
        <w:t xml:space="preserve"> was also converted into wet weight by assuming a specific gravity of 1.13 (Warwick and Gee, 1984), and then multiplied by 4.3 % to obtain the organic carbon content (Rowe, 1983). Finally, the OC stock of </w:t>
      </w:r>
      <w:proofErr w:type="spellStart"/>
      <w:r>
        <w:t>macrofauna</w:t>
      </w:r>
      <w:proofErr w:type="spellEnd"/>
      <w:r>
        <w:t xml:space="preserve"> was divided by the sampling area and then converted to the unit of mg C/m</w:t>
      </w:r>
      <w:r w:rsidRPr="000D3BB9">
        <w:rPr>
          <w:vertAlign w:val="superscript"/>
        </w:rPr>
        <w:t>2</w:t>
      </w:r>
      <w:r>
        <w:t>.</w:t>
      </w:r>
    </w:p>
    <w:p w14:paraId="76BF032F" w14:textId="77777777" w:rsidR="006E446D" w:rsidRPr="00D957CD" w:rsidRDefault="006E446D" w:rsidP="000D3BB9">
      <w:pPr>
        <w:ind w:leftChars="0" w:left="0" w:right="240"/>
        <w:outlineLvl w:val="3"/>
        <w:rPr>
          <w:b/>
        </w:rPr>
      </w:pPr>
    </w:p>
    <w:p w14:paraId="6C806045" w14:textId="7BCA5842" w:rsidR="00510D90" w:rsidRDefault="00B527AA" w:rsidP="00B466DF">
      <w:pPr>
        <w:pStyle w:val="111"/>
        <w:numPr>
          <w:ilvl w:val="0"/>
          <w:numId w:val="0"/>
        </w:numPr>
        <w:ind w:right="240"/>
      </w:pPr>
      <w:r w:rsidRPr="00027CC9">
        <w:t>Sampling</w:t>
      </w:r>
      <w:r>
        <w:rPr>
          <w:rFonts w:hint="eastAsia"/>
        </w:rPr>
        <w:t xml:space="preserve"> </w:t>
      </w:r>
      <w:r>
        <w:t xml:space="preserve">procedures of </w:t>
      </w:r>
      <w:r w:rsidR="00510D90">
        <w:t>non-</w:t>
      </w:r>
      <w:r w:rsidR="00510D90" w:rsidRPr="00510D90">
        <w:t>living component of OC</w:t>
      </w:r>
    </w:p>
    <w:p w14:paraId="1CA8C81A" w14:textId="77777777" w:rsidR="006E446D" w:rsidRPr="00510D90" w:rsidRDefault="006E446D" w:rsidP="00B466DF">
      <w:pPr>
        <w:pStyle w:val="111"/>
        <w:numPr>
          <w:ilvl w:val="0"/>
          <w:numId w:val="0"/>
        </w:numPr>
        <w:ind w:right="240"/>
      </w:pPr>
    </w:p>
    <w:p w14:paraId="13FA1B66" w14:textId="77777777" w:rsidR="00B527AA" w:rsidRDefault="00510D90" w:rsidP="00B466DF">
      <w:pPr>
        <w:pStyle w:val="1111"/>
        <w:numPr>
          <w:ilvl w:val="0"/>
          <w:numId w:val="0"/>
        </w:numPr>
        <w:ind w:right="240"/>
      </w:pPr>
      <w:r>
        <w:t>D</w:t>
      </w:r>
      <w:r w:rsidR="00B527AA" w:rsidRPr="00510D90">
        <w:t>etrital organic carbon</w:t>
      </w:r>
    </w:p>
    <w:p w14:paraId="7CF9D3EB" w14:textId="7AF02567" w:rsidR="007B0983" w:rsidRDefault="00375E94" w:rsidP="00B466DF">
      <w:pPr>
        <w:ind w:leftChars="0" w:left="0" w:right="240"/>
        <w:outlineLvl w:val="3"/>
      </w:pPr>
      <w:r w:rsidRPr="00314A89">
        <w:t xml:space="preserve">Surface sediment </w:t>
      </w:r>
      <w:r w:rsidRPr="00314A89">
        <w:rPr>
          <w:rFonts w:hint="eastAsia"/>
        </w:rPr>
        <w:t>w</w:t>
      </w:r>
      <w:r w:rsidRPr="00314A89">
        <w:t>ere taken and stored in 50-ml centrifuge tube in -20°C freezer. In the lab</w:t>
      </w:r>
      <w:r w:rsidR="00E5531A" w:rsidRPr="00314A89">
        <w:t>, t</w:t>
      </w:r>
      <w:r w:rsidRPr="00314A89">
        <w:t>he sediment samples w</w:t>
      </w:r>
      <w:r w:rsidR="00E5531A" w:rsidRPr="00314A89">
        <w:t>ere</w:t>
      </w:r>
      <w:r w:rsidRPr="00314A89">
        <w:t xml:space="preserve"> freeze-dried for 3 to 5 days to measure wet weight (before freeze-drying), dry weight (after freeze-drying), water content, and porosity</w:t>
      </w:r>
      <w:r w:rsidR="00E5531A" w:rsidRPr="00314A89">
        <w:t>.</w:t>
      </w:r>
      <w:r w:rsidRPr="00314A89">
        <w:t xml:space="preserve"> An aliquot of freeze-drying sediment (~0.4 g) w</w:t>
      </w:r>
      <w:r w:rsidR="00E5531A" w:rsidRPr="00314A89">
        <w:t>as</w:t>
      </w:r>
      <w:r w:rsidRPr="00314A89">
        <w:t xml:space="preserve"> acidified with </w:t>
      </w:r>
      <w:proofErr w:type="spellStart"/>
      <w:r w:rsidRPr="00314A89">
        <w:t>HCl</w:t>
      </w:r>
      <w:proofErr w:type="spellEnd"/>
      <w:r w:rsidRPr="00314A89">
        <w:t xml:space="preserve"> to remove calcium carbonate, combusted at 1000˚C with pure oxygen, and analyzed with a Flash EA 1112 elemental analyzer for total organic carbon (</w:t>
      </w:r>
      <w:r w:rsidR="00E5531A" w:rsidRPr="00314A89">
        <w:t xml:space="preserve">TOC). </w:t>
      </w:r>
    </w:p>
    <w:p w14:paraId="61123DD6" w14:textId="4F620910" w:rsidR="00B51D80" w:rsidRDefault="00AF1108" w:rsidP="00126468">
      <w:pPr>
        <w:ind w:leftChars="0" w:left="0" w:right="240"/>
        <w:outlineLvl w:val="3"/>
        <w:rPr>
          <w:rFonts w:eastAsiaTheme="minorEastAsia"/>
        </w:rPr>
      </w:pPr>
      <w:r>
        <w:t>To calculate t</w:t>
      </w:r>
      <w:r w:rsidR="00FC0BE5">
        <w:t>he stock of detritus</w:t>
      </w:r>
      <w:r w:rsidR="00FC0BE5">
        <w:rPr>
          <w:rFonts w:asciiTheme="minorEastAsia" w:eastAsiaTheme="minorEastAsia" w:hAnsiTheme="minorEastAsia"/>
        </w:rPr>
        <w:t xml:space="preserve"> </w:t>
      </w:r>
      <w:r w:rsidR="00FC0BE5">
        <w:rPr>
          <w:rFonts w:eastAsiaTheme="minorEastAsia" w:hint="cs"/>
        </w:rPr>
        <w:t>O</w:t>
      </w:r>
      <w:r w:rsidR="00FC0BE5">
        <w:rPr>
          <w:rFonts w:eastAsiaTheme="minorEastAsia"/>
        </w:rPr>
        <w:t>C</w:t>
      </w:r>
      <w:r w:rsidR="0068126F">
        <w:rPr>
          <w:rFonts w:eastAsiaTheme="minorEastAsia"/>
        </w:rPr>
        <w:t>, the core area</w:t>
      </w:r>
      <w:r w:rsidR="0068126F">
        <w:rPr>
          <w:rFonts w:eastAsiaTheme="minorEastAsia" w:hint="eastAsia"/>
        </w:rPr>
        <w:t xml:space="preserve"> (</w:t>
      </w:r>
      <w:r w:rsidR="0068126F">
        <w:rPr>
          <w:rFonts w:eastAsiaTheme="minorEastAsia"/>
        </w:rPr>
        <w:t>m</w:t>
      </w:r>
      <w:r w:rsidR="0068126F" w:rsidRPr="00B51D80">
        <w:rPr>
          <w:rFonts w:eastAsiaTheme="minorEastAsia"/>
          <w:vertAlign w:val="superscript"/>
        </w:rPr>
        <w:t>2</w:t>
      </w:r>
      <w:r w:rsidR="0068126F">
        <w:rPr>
          <w:rFonts w:eastAsiaTheme="minorEastAsia"/>
        </w:rPr>
        <w:t>) was</w:t>
      </w:r>
      <w:r w:rsidR="0068126F" w:rsidRPr="0068126F">
        <w:rPr>
          <w:rFonts w:eastAsiaTheme="minorEastAsia"/>
        </w:rPr>
        <w:t xml:space="preserve"> </w:t>
      </w:r>
      <w:r w:rsidR="0068126F">
        <w:rPr>
          <w:rFonts w:eastAsiaTheme="minorEastAsia"/>
        </w:rPr>
        <w:t>first converted</w:t>
      </w:r>
      <w:r w:rsidR="0068126F">
        <w:rPr>
          <w:rFonts w:eastAsiaTheme="minorEastAsia" w:hint="eastAsia"/>
        </w:rPr>
        <w:t xml:space="preserve"> </w:t>
      </w:r>
      <w:r w:rsidR="0068126F">
        <w:rPr>
          <w:rFonts w:eastAsiaTheme="minorEastAsia"/>
        </w:rPr>
        <w:t xml:space="preserve">to </w:t>
      </w:r>
      <w:r w:rsidR="0068126F">
        <w:rPr>
          <w:rFonts w:eastAsiaTheme="minorEastAsia"/>
        </w:rPr>
        <w:lastRenderedPageBreak/>
        <w:t>volume (m</w:t>
      </w:r>
      <w:r w:rsidR="0068126F" w:rsidRPr="00B51D80">
        <w:rPr>
          <w:rFonts w:eastAsiaTheme="minorEastAsia"/>
          <w:vertAlign w:val="superscript"/>
        </w:rPr>
        <w:t>3</w:t>
      </w:r>
      <w:r w:rsidR="0068126F">
        <w:rPr>
          <w:rFonts w:eastAsiaTheme="minorEastAsia"/>
        </w:rPr>
        <w:t>) multiplying</w:t>
      </w:r>
      <w:r w:rsidR="00D957CD">
        <w:rPr>
          <w:rFonts w:eastAsiaTheme="minorEastAsia"/>
        </w:rPr>
        <w:t xml:space="preserve"> by</w:t>
      </w:r>
      <w:r w:rsidR="0068126F">
        <w:rPr>
          <w:rFonts w:eastAsiaTheme="minorEastAsia"/>
        </w:rPr>
        <w:t xml:space="preserve"> the sampling depth (i.e. 0.1 m)</w:t>
      </w:r>
      <w:r w:rsidR="0068126F">
        <w:rPr>
          <w:rFonts w:eastAsiaTheme="minorEastAsia" w:hint="eastAsia"/>
        </w:rPr>
        <w:t>.</w:t>
      </w:r>
      <w:r w:rsidR="00B51D80">
        <w:rPr>
          <w:rFonts w:eastAsiaTheme="minorEastAsia"/>
        </w:rPr>
        <w:t xml:space="preserve"> </w:t>
      </w:r>
      <w:r w:rsidR="00126468" w:rsidRPr="00D957CD">
        <w:t>The volume</w:t>
      </w:r>
      <w:r w:rsidR="00126468" w:rsidRPr="00D957CD">
        <w:rPr>
          <w:rFonts w:asciiTheme="minorEastAsia" w:eastAsiaTheme="minorEastAsia" w:hAnsiTheme="minorEastAsia" w:hint="eastAsia"/>
        </w:rPr>
        <w:t xml:space="preserve"> </w:t>
      </w:r>
      <w:r w:rsidR="00126468" w:rsidRPr="00D957CD">
        <w:t>w</w:t>
      </w:r>
      <w:r w:rsidR="00126468">
        <w:t>as</w:t>
      </w:r>
      <w:r w:rsidR="00126468" w:rsidRPr="00D957CD">
        <w:t xml:space="preserve"> converted </w:t>
      </w:r>
      <w:r w:rsidR="00126468">
        <w:t xml:space="preserve">into mass </w:t>
      </w:r>
      <w:r w:rsidR="00126468" w:rsidRPr="00D957CD">
        <w:t xml:space="preserve">by assuming </w:t>
      </w:r>
      <w:r w:rsidR="00126468">
        <w:rPr>
          <w:rFonts w:eastAsiaTheme="minorEastAsia"/>
        </w:rPr>
        <w:t>the</w:t>
      </w:r>
      <w:r w:rsidR="00126468">
        <w:rPr>
          <w:rFonts w:eastAsiaTheme="minorEastAsia" w:hint="eastAsia"/>
        </w:rPr>
        <w:t xml:space="preserve"> </w:t>
      </w:r>
      <w:r w:rsidR="00126468">
        <w:rPr>
          <w:rFonts w:eastAsiaTheme="minorEastAsia"/>
        </w:rPr>
        <w:t xml:space="preserve">sediment bulk density of </w:t>
      </w:r>
      <w:r w:rsidR="00126468" w:rsidRPr="000A07FA">
        <w:rPr>
          <w:rFonts w:eastAsiaTheme="minorEastAsia"/>
        </w:rPr>
        <w:t>2.65</w:t>
      </w:r>
      <w:r w:rsidR="00126468">
        <w:rPr>
          <w:rFonts w:eastAsiaTheme="minorEastAsia" w:hint="eastAsia"/>
        </w:rPr>
        <w:t xml:space="preserve"> (</w:t>
      </w:r>
      <w:r w:rsidR="00126468" w:rsidRPr="000A07FA">
        <w:rPr>
          <w:rFonts w:eastAsiaTheme="minorEastAsia"/>
        </w:rPr>
        <w:t>g/cm</w:t>
      </w:r>
      <w:r w:rsidR="00126468" w:rsidRPr="000A07FA">
        <w:rPr>
          <w:rFonts w:eastAsiaTheme="minorEastAsia"/>
          <w:vertAlign w:val="superscript"/>
        </w:rPr>
        <w:t>3</w:t>
      </w:r>
      <w:r w:rsidR="00126468">
        <w:rPr>
          <w:rFonts w:eastAsiaTheme="minorEastAsia" w:hint="eastAsia"/>
        </w:rPr>
        <w:t>)</w:t>
      </w:r>
      <w:r w:rsidR="00126468" w:rsidRPr="000A07FA">
        <w:rPr>
          <w:rFonts w:eastAsiaTheme="minorEastAsia"/>
        </w:rPr>
        <w:t xml:space="preserve"> (</w:t>
      </w:r>
      <w:proofErr w:type="spellStart"/>
      <w:r w:rsidR="00B15989" w:rsidRPr="00B15989">
        <w:rPr>
          <w:rFonts w:eastAsiaTheme="minorEastAsia"/>
        </w:rPr>
        <w:t>Eleftheriou</w:t>
      </w:r>
      <w:proofErr w:type="spellEnd"/>
      <w:r w:rsidR="00B15989">
        <w:rPr>
          <w:rFonts w:eastAsiaTheme="minorEastAsia" w:hint="eastAsia"/>
        </w:rPr>
        <w:t>,</w:t>
      </w:r>
      <w:r w:rsidR="00B15989">
        <w:rPr>
          <w:rFonts w:eastAsiaTheme="minorEastAsia"/>
        </w:rPr>
        <w:t xml:space="preserve"> 2013</w:t>
      </w:r>
      <w:r w:rsidR="00126468" w:rsidRPr="000A07FA">
        <w:rPr>
          <w:rFonts w:eastAsiaTheme="minorEastAsia"/>
        </w:rPr>
        <w:t>)</w:t>
      </w:r>
      <w:r w:rsidR="00126468" w:rsidRPr="00D957CD">
        <w:t>, and then multiplied by</w:t>
      </w:r>
      <w:r w:rsidR="00126468">
        <w:rPr>
          <w:rFonts w:asciiTheme="minorEastAsia" w:eastAsiaTheme="minorEastAsia" w:hAnsiTheme="minorEastAsia" w:hint="eastAsia"/>
        </w:rPr>
        <w:t xml:space="preserve"> </w:t>
      </w:r>
      <w:r w:rsidR="00126468">
        <w:t>the</w:t>
      </w:r>
      <w:r w:rsidR="00126468" w:rsidRPr="00D957CD">
        <w:t xml:space="preserve"> </w:t>
      </w:r>
      <w:r w:rsidR="00126468">
        <w:t>analyzed TOC content.</w:t>
      </w:r>
      <w:r w:rsidR="00D957CD" w:rsidRPr="00D957CD">
        <w:t xml:space="preserve"> </w:t>
      </w:r>
      <w:r w:rsidR="00D957CD">
        <w:t>Finally, the OC stock w</w:t>
      </w:r>
      <w:r w:rsidR="000D3BB9">
        <w:t>as divided by the sampling area</w:t>
      </w:r>
      <w:r w:rsidR="00D957CD">
        <w:t xml:space="preserve"> and then converted to the unit of </w:t>
      </w:r>
      <w:r w:rsidR="00D957CD">
        <w:rPr>
          <w:rFonts w:eastAsiaTheme="minorEastAsia"/>
        </w:rPr>
        <w:t>mg C/m</w:t>
      </w:r>
      <w:r w:rsidR="00D957CD" w:rsidRPr="008E4449">
        <w:rPr>
          <w:rFonts w:eastAsiaTheme="minorEastAsia"/>
          <w:vertAlign w:val="superscript"/>
        </w:rPr>
        <w:t>2</w:t>
      </w:r>
      <w:r w:rsidR="00D957CD">
        <w:rPr>
          <w:rFonts w:eastAsiaTheme="minorEastAsia" w:hint="eastAsia"/>
        </w:rPr>
        <w:t>.</w:t>
      </w:r>
    </w:p>
    <w:p w14:paraId="7860B942" w14:textId="77777777" w:rsidR="006E446D" w:rsidRPr="000A07FA" w:rsidRDefault="006E446D" w:rsidP="00126468">
      <w:pPr>
        <w:ind w:leftChars="0" w:left="0" w:right="240"/>
        <w:outlineLvl w:val="3"/>
        <w:rPr>
          <w:rFonts w:eastAsiaTheme="minorEastAsia"/>
        </w:rPr>
      </w:pPr>
    </w:p>
    <w:p w14:paraId="13DB27D8" w14:textId="77777777" w:rsidR="00060B04" w:rsidRPr="00A97D20" w:rsidRDefault="00510D90" w:rsidP="00B466DF">
      <w:pPr>
        <w:pStyle w:val="1111"/>
        <w:numPr>
          <w:ilvl w:val="0"/>
          <w:numId w:val="0"/>
        </w:numPr>
        <w:ind w:right="240"/>
      </w:pPr>
      <w:r w:rsidRPr="00A97D20">
        <w:t xml:space="preserve">Sediment community oxygen consumption </w:t>
      </w:r>
      <w:r w:rsidR="005D37A3" w:rsidRPr="00A97D20">
        <w:rPr>
          <w:rFonts w:hint="eastAsia"/>
        </w:rPr>
        <w:t>(SCOC)</w:t>
      </w:r>
    </w:p>
    <w:p w14:paraId="59943407" w14:textId="18697518" w:rsidR="00060B04" w:rsidRPr="00060B04" w:rsidRDefault="00B83CCA" w:rsidP="00B466DF">
      <w:pPr>
        <w:ind w:leftChars="0" w:left="0" w:right="240"/>
        <w:outlineLvl w:val="3"/>
        <w:rPr>
          <w:b/>
        </w:rPr>
      </w:pPr>
      <w:r>
        <w:rPr>
          <w:rFonts w:hint="eastAsia"/>
        </w:rPr>
        <w:t xml:space="preserve">　　</w:t>
      </w:r>
      <w:r w:rsidR="00060B04" w:rsidRPr="00060B04">
        <w:t xml:space="preserve">Three core tubes recovered from a </w:t>
      </w:r>
      <w:proofErr w:type="spellStart"/>
      <w:r w:rsidR="00060B04" w:rsidRPr="00060B04">
        <w:t>megacorer</w:t>
      </w:r>
      <w:proofErr w:type="spellEnd"/>
      <w:r w:rsidR="00060B04" w:rsidRPr="00060B04">
        <w:t xml:space="preserve"> assigned to measure SCOC were incubated in the dark within a temperature-controlled water bath onboard. If the supernatant water was not enough to fill the core tube, the sediment core was carefully filled with bottom water collected from the CTD rosette.</w:t>
      </w:r>
      <w:r w:rsidR="00060B04" w:rsidRPr="00060B04">
        <w:rPr>
          <w:rFonts w:hint="eastAsia"/>
        </w:rPr>
        <w:t xml:space="preserve"> </w:t>
      </w:r>
      <w:r w:rsidR="00060B04" w:rsidRPr="00060B04">
        <w:t xml:space="preserve">The tube </w:t>
      </w:r>
      <w:r w:rsidR="00060B04" w:rsidRPr="00060B04">
        <w:rPr>
          <w:rFonts w:hint="eastAsia"/>
        </w:rPr>
        <w:t>w</w:t>
      </w:r>
      <w:r w:rsidR="00060B04" w:rsidRPr="00060B04">
        <w:t xml:space="preserve">as closed hermetically with a custom-built HDPE lid, and air bubbles were carefully removed. A magnetically driven impeller (60–80 rpm) attached to the core lid gently circulated the water during the incubation. Then, the sediments were acclimated for approximately 6 hours until the flocculent materials settled and the overlying water was clear. The dissolved oxygen concentration was measured every 8 hours with a miniature oxygen </w:t>
      </w:r>
      <w:proofErr w:type="spellStart"/>
      <w:r w:rsidR="00060B04" w:rsidRPr="00060B04">
        <w:t>optode</w:t>
      </w:r>
      <w:proofErr w:type="spellEnd"/>
      <w:r w:rsidR="00060B04" w:rsidRPr="00060B04">
        <w:t xml:space="preserve"> (</w:t>
      </w:r>
      <w:proofErr w:type="spellStart"/>
      <w:r w:rsidR="00060B04" w:rsidRPr="00060B04">
        <w:t>i.d.</w:t>
      </w:r>
      <w:proofErr w:type="spellEnd"/>
      <w:r w:rsidR="00060B04" w:rsidRPr="00060B04">
        <w:t xml:space="preserve"> 2 mm) through a sampling port on the core lid (</w:t>
      </w:r>
      <w:proofErr w:type="spellStart"/>
      <w:r w:rsidR="00060B04" w:rsidRPr="00060B04">
        <w:t>PreSens</w:t>
      </w:r>
      <w:proofErr w:type="spellEnd"/>
      <w:r w:rsidR="00060B04" w:rsidRPr="00060B04">
        <w:t xml:space="preserve">® </w:t>
      </w:r>
      <w:proofErr w:type="spellStart"/>
      <w:r w:rsidR="00060B04" w:rsidRPr="00060B04">
        <w:t>Microx</w:t>
      </w:r>
      <w:proofErr w:type="spellEnd"/>
      <w:r w:rsidR="00060B04" w:rsidRPr="00060B04">
        <w:t xml:space="preserve"> 4). According to </w:t>
      </w:r>
      <w:proofErr w:type="spellStart"/>
      <w:r w:rsidR="00060B04" w:rsidRPr="00060B04">
        <w:t>Glud</w:t>
      </w:r>
      <w:proofErr w:type="spellEnd"/>
      <w:r w:rsidR="00060B04" w:rsidRPr="00060B04">
        <w:t xml:space="preserve"> (2008)</w:t>
      </w:r>
      <w:r w:rsidR="00060B04" w:rsidRPr="00060B04">
        <w:rPr>
          <w:rFonts w:hint="eastAsia"/>
        </w:rPr>
        <w:t>,</w:t>
      </w:r>
      <w:r w:rsidR="000D3BB9">
        <w:t xml:space="preserve"> the</w:t>
      </w:r>
      <w:r w:rsidR="00060B04" w:rsidRPr="00060B04">
        <w:rPr>
          <w:rFonts w:hint="eastAsia"/>
        </w:rPr>
        <w:t xml:space="preserve"> </w:t>
      </w:r>
      <w:r w:rsidR="00060B04" w:rsidRPr="00060B04">
        <w:t>dissolved oxygen concentration was measured until decreased</w:t>
      </w:r>
      <w:r w:rsidR="000D3BB9">
        <w:t xml:space="preserve"> by</w:t>
      </w:r>
      <w:r w:rsidR="00060B04" w:rsidRPr="00060B04">
        <w:t xml:space="preserve"> 15% of the initial concentration to prevent hypoxic stress. The fluxes of oxygen into or out of the sediments will be calculated as:</w:t>
      </w:r>
    </w:p>
    <w:p w14:paraId="259CD0FA" w14:textId="2793B57D" w:rsidR="00060B04" w:rsidRPr="00060B04" w:rsidRDefault="00060B04" w:rsidP="00B466DF">
      <w:pPr>
        <w:ind w:leftChars="0" w:left="0" w:right="240"/>
        <w:jc w:val="center"/>
        <w:outlineLvl w:val="3"/>
      </w:pPr>
      <m:oMath>
        <m:r>
          <m:rPr>
            <m:sty m:val="p"/>
          </m:rPr>
          <w:rPr>
            <w:rFonts w:ascii="Cambria Math" w:hAnsi="Cambria Math"/>
          </w:rPr>
          <m:t>Flux=</m:t>
        </m:r>
        <m:f>
          <m:fPr>
            <m:ctrlPr>
              <w:rPr>
                <w:rFonts w:ascii="Cambria Math" w:hAnsi="Cambria Math"/>
                <w:i/>
              </w:rPr>
            </m:ctrlPr>
          </m:fPr>
          <m:num>
            <m:d>
              <m:dPr>
                <m:begChr m:val="["/>
                <m:endChr m:val="]"/>
                <m:ctrlPr>
                  <w:rPr>
                    <w:rFonts w:ascii="Cambria Math" w:hAnsi="Cambria Math"/>
                    <w:i/>
                  </w:rPr>
                </m:ctrlPr>
              </m:dPr>
              <m:e>
                <m:r>
                  <w:rPr>
                    <w:rFonts w:ascii="Cambria Math" w:hAnsi="Cambria Math"/>
                  </w:rPr>
                  <m:t>Change in contentration</m:t>
                </m:r>
              </m:e>
            </m:d>
            <m:r>
              <w:rPr>
                <w:rFonts w:ascii="Cambria Math" w:hAnsi="Cambria Math"/>
              </w:rPr>
              <m:t xml:space="preserve"> ∙ V</m:t>
            </m:r>
          </m:num>
          <m:den>
            <m:r>
              <w:rPr>
                <w:rFonts w:ascii="Cambria Math" w:hAnsi="Cambria Math"/>
              </w:rPr>
              <m:t>Core area ∙ Time</m:t>
            </m:r>
          </m:den>
        </m:f>
      </m:oMath>
      <w:r w:rsidRPr="00060B04">
        <w:t xml:space="preserve"> </w:t>
      </w:r>
      <m:oMath>
        <m:r>
          <m:rPr>
            <m:sty m:val="p"/>
          </m:rPr>
          <w:rPr>
            <w:rFonts w:ascii="Cambria Math" w:hAnsi="Cambria Math"/>
          </w:rPr>
          <m:t>(eq.3)</m:t>
        </m:r>
      </m:oMath>
      <w:r w:rsidRPr="00314A89">
        <w:t>,</w:t>
      </w:r>
    </w:p>
    <w:p w14:paraId="0C09D7E5" w14:textId="77777777" w:rsidR="00060B04" w:rsidRDefault="00060B04" w:rsidP="00B466DF">
      <w:pPr>
        <w:pStyle w:val="a3"/>
        <w:ind w:leftChars="0" w:left="0" w:right="240"/>
        <w:outlineLvl w:val="3"/>
      </w:pPr>
      <w:r w:rsidRPr="00060B04">
        <w:t xml:space="preserve">where V was the volume of overlying water. </w:t>
      </w:r>
    </w:p>
    <w:p w14:paraId="78BE91CA" w14:textId="77777777" w:rsidR="00DB397F" w:rsidRDefault="00DA3467" w:rsidP="00DB397F">
      <w:pPr>
        <w:pStyle w:val="a3"/>
        <w:ind w:leftChars="0" w:left="0" w:right="240"/>
        <w:outlineLvl w:val="3"/>
      </w:pPr>
      <w:r>
        <w:rPr>
          <w:rFonts w:ascii="新細明體" w:eastAsia="新細明體" w:hAnsi="新細明體" w:cs="新細明體" w:hint="eastAsia"/>
        </w:rPr>
        <w:t xml:space="preserve">　　</w:t>
      </w:r>
      <w:r w:rsidR="00DB397F">
        <w:t xml:space="preserve">After the shipboard incubation, three oxygen microelectrode (100 µm tip size) were inserted simultaneously into sediments at 100 µm increments using </w:t>
      </w:r>
      <w:proofErr w:type="spellStart"/>
      <w:r w:rsidR="00DB397F">
        <w:t>Unisense</w:t>
      </w:r>
      <w:proofErr w:type="spellEnd"/>
      <w:r w:rsidR="00DB397F">
        <w:t xml:space="preserve">® Field </w:t>
      </w:r>
      <w:proofErr w:type="spellStart"/>
      <w:r w:rsidR="00DB397F">
        <w:t>Microprofiling</w:t>
      </w:r>
      <w:proofErr w:type="spellEnd"/>
      <w:r w:rsidR="00DB397F">
        <w:t xml:space="preserve"> System. The diffusive oxygen fluxes through the sediment-water interface were calculated using </w:t>
      </w:r>
      <w:proofErr w:type="spellStart"/>
      <w:r w:rsidR="00DB397F">
        <w:t>Unisense</w:t>
      </w:r>
      <w:proofErr w:type="spellEnd"/>
      <w:r w:rsidR="00DB397F">
        <w:t xml:space="preserve">® Profile software according to Fick’s first law of diffusion-based on oxygen </w:t>
      </w:r>
      <w:proofErr w:type="spellStart"/>
      <w:r w:rsidR="00DB397F">
        <w:t>porewater</w:t>
      </w:r>
      <w:proofErr w:type="spellEnd"/>
      <w:r w:rsidR="00DB397F">
        <w:t xml:space="preserve"> profile concentration, sediment porosity, and initial concentrations in the overlying water and oxygen diffusion coefficient corrected by temperature (Berg et al., 1998; </w:t>
      </w:r>
      <w:proofErr w:type="spellStart"/>
      <w:r w:rsidR="00DB397F">
        <w:t>Glud</w:t>
      </w:r>
      <w:proofErr w:type="spellEnd"/>
      <w:r w:rsidR="00DB397F">
        <w:t>, 2008). The oxygen penetration depth (OPD) was determined by the depth where dissolved oxygen concentration was &lt; 5 µ</w:t>
      </w:r>
      <w:proofErr w:type="spellStart"/>
      <w:r w:rsidR="00DB397F">
        <w:t>mol</w:t>
      </w:r>
      <w:proofErr w:type="spellEnd"/>
      <w:r w:rsidR="00DB397F">
        <w:t xml:space="preserve"> L</w:t>
      </w:r>
      <w:r w:rsidR="00DB397F" w:rsidRPr="00DB397F">
        <w:rPr>
          <w:vertAlign w:val="superscript"/>
        </w:rPr>
        <w:t>-1</w:t>
      </w:r>
      <w:r w:rsidR="00DB397F">
        <w:t xml:space="preserve">. The diffusive carbon </w:t>
      </w:r>
      <w:proofErr w:type="spellStart"/>
      <w:r w:rsidR="00DB397F">
        <w:t>remineralization</w:t>
      </w:r>
      <w:proofErr w:type="spellEnd"/>
      <w:r w:rsidR="00DB397F">
        <w:t xml:space="preserve"> was calculated by the flux of oxygen in moles multiplying a respiratory quotient of 0.85. </w:t>
      </w:r>
    </w:p>
    <w:p w14:paraId="0E255E7D" w14:textId="023D715B" w:rsidR="00DB397F" w:rsidRDefault="00DB397F" w:rsidP="00DB397F">
      <w:pPr>
        <w:pStyle w:val="a3"/>
        <w:ind w:leftChars="0" w:left="0" w:right="240"/>
        <w:outlineLvl w:val="3"/>
      </w:pPr>
      <w:r>
        <w:t xml:space="preserve">In general, the sediment oxygen profile concentration measures the diffusive oxygen utilization (DOU) mainly contributed by aerobic respiration of microorganisms through slow diffusion of oxygen molecules. In contrast, the </w:t>
      </w:r>
      <w:r>
        <w:lastRenderedPageBreak/>
        <w:t xml:space="preserve">sediment incubation experiment on shipboard measures the total oxygen utilization (TOU, also referred to as SCOC), which not only accounts for TOU but also for benthos' respiration and the benthos-mediated oxygen utilization (BMU) through their </w:t>
      </w:r>
      <w:proofErr w:type="spellStart"/>
      <w:r>
        <w:t>bioirrigation</w:t>
      </w:r>
      <w:proofErr w:type="spellEnd"/>
      <w:r>
        <w:t xml:space="preserve"> and bioturbation activities (</w:t>
      </w:r>
      <w:proofErr w:type="spellStart"/>
      <w:r>
        <w:t>Glud</w:t>
      </w:r>
      <w:proofErr w:type="spellEnd"/>
      <w:r>
        <w:t xml:space="preserve">, 2008; </w:t>
      </w:r>
      <w:proofErr w:type="spellStart"/>
      <w:r>
        <w:t>Lichtschlag</w:t>
      </w:r>
      <w:proofErr w:type="spellEnd"/>
      <w:r>
        <w:t xml:space="preserve"> et al., 2015; </w:t>
      </w:r>
      <w:proofErr w:type="spellStart"/>
      <w:r>
        <w:t>Wenzhöfer</w:t>
      </w:r>
      <w:proofErr w:type="spellEnd"/>
      <w:r>
        <w:t xml:space="preserve"> and </w:t>
      </w:r>
      <w:proofErr w:type="spellStart"/>
      <w:r>
        <w:t>Glud</w:t>
      </w:r>
      <w:proofErr w:type="spellEnd"/>
      <w:r>
        <w:t>, 2004). Therefore, the difference between the TOU and DOU is the benthos-mediated oxygen utilization (BMU), characterizing benthos' contribution to sediment oxygen dynamics.</w:t>
      </w:r>
    </w:p>
    <w:p w14:paraId="0A3256BA" w14:textId="77777777" w:rsidR="006E446D" w:rsidRDefault="006E446D" w:rsidP="00DB397F">
      <w:pPr>
        <w:pStyle w:val="a3"/>
        <w:ind w:leftChars="0" w:left="0" w:right="240"/>
        <w:outlineLvl w:val="3"/>
      </w:pPr>
    </w:p>
    <w:p w14:paraId="5F4CFF2D" w14:textId="15E5060A" w:rsidR="00D50A58" w:rsidRPr="00C01CCC" w:rsidRDefault="00060B04" w:rsidP="00DB397F">
      <w:pPr>
        <w:pStyle w:val="11"/>
        <w:numPr>
          <w:ilvl w:val="0"/>
          <w:numId w:val="0"/>
        </w:numPr>
        <w:ind w:right="240"/>
      </w:pPr>
      <w:r w:rsidRPr="00C01CCC">
        <w:t>Rain of POC</w:t>
      </w:r>
    </w:p>
    <w:p w14:paraId="02A476AF" w14:textId="582E580D" w:rsidR="00C43BFF" w:rsidRDefault="00B142A7" w:rsidP="00B466DF">
      <w:pPr>
        <w:ind w:leftChars="0" w:left="0" w:right="240"/>
        <w:outlineLvl w:val="3"/>
      </w:pPr>
      <w:r w:rsidRPr="00C01CCC">
        <w:rPr>
          <w:rFonts w:eastAsiaTheme="minorEastAsia"/>
        </w:rPr>
        <w:t>To understand the ocean’s biological carbon cycle, accurate estimates of the sinking particle flux, or POC, are important. In other word</w:t>
      </w:r>
      <w:r w:rsidR="001E4912">
        <w:rPr>
          <w:rFonts w:eastAsiaTheme="minorEastAsia"/>
        </w:rPr>
        <w:t>s</w:t>
      </w:r>
      <w:r w:rsidRPr="00C01CCC">
        <w:rPr>
          <w:rFonts w:eastAsiaTheme="minorEastAsia"/>
        </w:rPr>
        <w:t xml:space="preserve">, without the accurate quantification of the carbon export, it is impossible to balance the ocean carbon budget. </w:t>
      </w:r>
      <w:r w:rsidRPr="00C01CCC">
        <w:t xml:space="preserve">The </w:t>
      </w:r>
      <w:r w:rsidR="007B7745" w:rsidRPr="00C01CCC">
        <w:t>sediment trap</w:t>
      </w:r>
      <w:r w:rsidR="00B91946" w:rsidRPr="00C01CCC">
        <w:t xml:space="preserve"> </w:t>
      </w:r>
      <w:r w:rsidR="007B7745" w:rsidRPr="00C01CCC">
        <w:t>was</w:t>
      </w:r>
      <w:r w:rsidR="00B73A33" w:rsidRPr="00C01CCC">
        <w:t xml:space="preserve"> </w:t>
      </w:r>
      <w:r w:rsidRPr="00C01CCC">
        <w:t>widely used in</w:t>
      </w:r>
      <w:r w:rsidR="007B7745" w:rsidRPr="00C01CCC">
        <w:t xml:space="preserve"> oceanographic </w:t>
      </w:r>
      <w:r w:rsidRPr="00C01CCC">
        <w:t xml:space="preserve">studies to capture </w:t>
      </w:r>
      <w:r w:rsidR="007B7745" w:rsidRPr="00C01CCC">
        <w:t xml:space="preserve">vertically </w:t>
      </w:r>
      <w:r w:rsidRPr="00C01CCC">
        <w:t>sinking materials</w:t>
      </w:r>
      <w:r w:rsidR="00672D47" w:rsidRPr="00C01CCC">
        <w:t xml:space="preserve"> (</w:t>
      </w:r>
      <w:proofErr w:type="spellStart"/>
      <w:r w:rsidR="00672D47" w:rsidRPr="00C01CCC">
        <w:t>Giering</w:t>
      </w:r>
      <w:proofErr w:type="spellEnd"/>
      <w:r w:rsidR="00672D47" w:rsidRPr="00C01CCC">
        <w:t xml:space="preserve"> et al., 2014; Steinberg et al., 2008),</w:t>
      </w:r>
      <w:r w:rsidR="007B7745" w:rsidRPr="00C01CCC">
        <w:t xml:space="preserve"> however</w:t>
      </w:r>
      <w:r w:rsidR="00672D47" w:rsidRPr="00C01CCC">
        <w:t>,</w:t>
      </w:r>
      <w:r w:rsidR="00B73A33" w:rsidRPr="00C01CCC">
        <w:t xml:space="preserve"> </w:t>
      </w:r>
      <w:r w:rsidR="007B7745" w:rsidRPr="00C01CCC">
        <w:t>there were several biases caused by this tool. For example,</w:t>
      </w:r>
      <w:r w:rsidR="003326F0" w:rsidRPr="00C01CCC">
        <w:t xml:space="preserve"> the local conditions such as hydrodynamic variables, and the characteristics of the sinking particles would have</w:t>
      </w:r>
      <w:r w:rsidR="001E4912">
        <w:t xml:space="preserve"> an</w:t>
      </w:r>
      <w:r w:rsidR="003326F0" w:rsidRPr="00C01CCC">
        <w:t xml:space="preserve"> impact on sample bias (Baker et al., 2020).</w:t>
      </w:r>
      <w:r w:rsidR="00672D47" w:rsidRPr="00C01CCC">
        <w:t xml:space="preserve"> In Liu &amp; Lin (2004) and Liu et al. (2006),</w:t>
      </w:r>
      <w:r w:rsidR="00E764C7" w:rsidRPr="00C01CCC">
        <w:t xml:space="preserve"> they reported that</w:t>
      </w:r>
      <w:r w:rsidR="00672D47" w:rsidRPr="00C01CCC">
        <w:t xml:space="preserve"> the estimated mass flux collected by</w:t>
      </w:r>
      <w:r w:rsidR="00E764C7" w:rsidRPr="00C01CCC">
        <w:t xml:space="preserve"> sediment traps</w:t>
      </w:r>
      <w:r w:rsidR="00672D47" w:rsidRPr="00C01CCC">
        <w:t xml:space="preserve"> </w:t>
      </w:r>
      <w:r w:rsidR="00E764C7" w:rsidRPr="00C01CCC">
        <w:t>exceeded</w:t>
      </w:r>
      <w:r w:rsidR="00672D47" w:rsidRPr="00C01CCC">
        <w:t xml:space="preserve"> </w:t>
      </w:r>
      <w:r w:rsidR="00E764C7" w:rsidRPr="00C01CCC">
        <w:t>700</w:t>
      </w:r>
      <w:r w:rsidR="00632D2B" w:rsidRPr="00C01CCC">
        <w:t xml:space="preserve"> </w:t>
      </w:r>
      <w:r w:rsidR="00672D47" w:rsidRPr="00C01CCC">
        <w:t>g m</w:t>
      </w:r>
      <w:r w:rsidR="00672D47" w:rsidRPr="00C01CCC">
        <w:rPr>
          <w:vertAlign w:val="superscript"/>
        </w:rPr>
        <w:t>-2</w:t>
      </w:r>
      <w:r w:rsidR="00672D47" w:rsidRPr="00C01CCC">
        <w:t xml:space="preserve"> d</w:t>
      </w:r>
      <w:r w:rsidR="00672D47" w:rsidRPr="00C01CCC">
        <w:rPr>
          <w:vertAlign w:val="superscript"/>
        </w:rPr>
        <w:t>-1</w:t>
      </w:r>
      <w:r w:rsidR="00E764C7" w:rsidRPr="00C01CCC">
        <w:rPr>
          <w:rFonts w:eastAsiaTheme="minorEastAsia"/>
        </w:rPr>
        <w:t xml:space="preserve"> in t</w:t>
      </w:r>
      <w:r w:rsidR="00E764C7">
        <w:rPr>
          <w:rFonts w:eastAsiaTheme="minorEastAsia"/>
        </w:rPr>
        <w:t>he G</w:t>
      </w:r>
      <w:r w:rsidR="00632D2B">
        <w:rPr>
          <w:rFonts w:eastAsiaTheme="minorEastAsia" w:hint="eastAsia"/>
        </w:rPr>
        <w:t>PSC d</w:t>
      </w:r>
      <w:r w:rsidR="00632D2B">
        <w:rPr>
          <w:rFonts w:eastAsiaTheme="minorEastAsia"/>
        </w:rPr>
        <w:t>uring</w:t>
      </w:r>
      <w:r w:rsidR="00632D2B">
        <w:rPr>
          <w:rFonts w:eastAsiaTheme="minorEastAsia" w:hint="eastAsia"/>
        </w:rPr>
        <w:t xml:space="preserve"> </w:t>
      </w:r>
      <w:r w:rsidR="00632D2B">
        <w:rPr>
          <w:rFonts w:eastAsiaTheme="minorEastAsia"/>
        </w:rPr>
        <w:t>spring tide</w:t>
      </w:r>
      <w:r w:rsidR="00E764C7">
        <w:rPr>
          <w:rFonts w:eastAsiaTheme="minorEastAsia" w:hint="eastAsia"/>
        </w:rPr>
        <w:t>.</w:t>
      </w:r>
      <w:r w:rsidR="00632D2B">
        <w:rPr>
          <w:rFonts w:eastAsiaTheme="minorEastAsia"/>
        </w:rPr>
        <w:t xml:space="preserve"> But a lower value (c.a. 200</w:t>
      </w:r>
      <w:r w:rsidR="00632D2B" w:rsidRPr="00632D2B">
        <w:t xml:space="preserve"> </w:t>
      </w:r>
      <w:r w:rsidR="00632D2B">
        <w:t xml:space="preserve">g </w:t>
      </w:r>
      <w:r w:rsidR="00632D2B" w:rsidRPr="00E367DA">
        <w:t>m</w:t>
      </w:r>
      <w:r w:rsidR="00632D2B">
        <w:rPr>
          <w:vertAlign w:val="superscript"/>
        </w:rPr>
        <w:t>-2</w:t>
      </w:r>
      <w:r w:rsidR="00632D2B">
        <w:t xml:space="preserve"> d</w:t>
      </w:r>
      <w:r w:rsidR="00632D2B">
        <w:rPr>
          <w:vertAlign w:val="superscript"/>
        </w:rPr>
        <w:t>-1</w:t>
      </w:r>
      <w:r w:rsidR="00632D2B">
        <w:rPr>
          <w:rFonts w:eastAsiaTheme="minorEastAsia"/>
        </w:rPr>
        <w:t>) was observed before spring tide passing.</w:t>
      </w:r>
      <w:r w:rsidR="003831F1">
        <w:rPr>
          <w:rFonts w:eastAsiaTheme="minorEastAsia"/>
        </w:rPr>
        <w:t xml:space="preserve"> If we multiply this value </w:t>
      </w:r>
      <w:r w:rsidR="00E764C7" w:rsidRPr="008C7884">
        <w:rPr>
          <w:rFonts w:eastAsiaTheme="minorEastAsia"/>
        </w:rPr>
        <w:t>with the TOC content</w:t>
      </w:r>
      <w:r w:rsidR="003831F1" w:rsidRPr="008C7884">
        <w:rPr>
          <w:rFonts w:eastAsiaTheme="minorEastAsia"/>
        </w:rPr>
        <w:t xml:space="preserve"> (c.a</w:t>
      </w:r>
      <w:r w:rsidR="00C01CCC" w:rsidRPr="008C7884">
        <w:rPr>
          <w:rFonts w:eastAsiaTheme="minorEastAsia"/>
        </w:rPr>
        <w:t>.</w:t>
      </w:r>
      <w:r w:rsidR="00632D2B" w:rsidRPr="008C7884">
        <w:rPr>
          <w:rFonts w:eastAsiaTheme="minorEastAsia"/>
        </w:rPr>
        <w:t xml:space="preserve"> 0.4-0.6 %)</w:t>
      </w:r>
      <w:r w:rsidR="003831F1" w:rsidRPr="008C7884">
        <w:rPr>
          <w:rFonts w:eastAsiaTheme="minorEastAsia"/>
        </w:rPr>
        <w:t xml:space="preserve"> </w:t>
      </w:r>
      <w:r w:rsidR="00E764C7" w:rsidRPr="008C7884">
        <w:rPr>
          <w:rFonts w:eastAsiaTheme="minorEastAsia"/>
        </w:rPr>
        <w:t xml:space="preserve">reported in </w:t>
      </w:r>
      <w:r w:rsidR="00E764C7" w:rsidRPr="008C7884">
        <w:t>Liu et al. (2006),</w:t>
      </w:r>
      <w:r w:rsidR="003831F1" w:rsidRPr="008C7884">
        <w:t xml:space="preserve"> the POC flux would be </w:t>
      </w:r>
      <w:r w:rsidR="00620F0B" w:rsidRPr="008C7884">
        <w:t>800 to 4200 m</w:t>
      </w:r>
      <w:r w:rsidR="00620F0B">
        <w:t xml:space="preserve">g C </w:t>
      </w:r>
      <w:r w:rsidR="00620F0B" w:rsidRPr="00E367DA">
        <w:t>m</w:t>
      </w:r>
      <w:r w:rsidR="00620F0B">
        <w:rPr>
          <w:vertAlign w:val="superscript"/>
        </w:rPr>
        <w:t>-2</w:t>
      </w:r>
      <w:r w:rsidR="00620F0B">
        <w:t xml:space="preserve"> d</w:t>
      </w:r>
      <w:r w:rsidR="00620F0B">
        <w:rPr>
          <w:vertAlign w:val="superscript"/>
        </w:rPr>
        <w:t>-1</w:t>
      </w:r>
      <w:r w:rsidR="005A622E">
        <w:rPr>
          <w:rFonts w:eastAsiaTheme="minorEastAsia" w:hint="eastAsia"/>
        </w:rPr>
        <w:t>.</w:t>
      </w:r>
      <w:r w:rsidR="005A622E" w:rsidRPr="005A622E">
        <w:rPr>
          <w:rFonts w:eastAsiaTheme="minorEastAsia"/>
        </w:rPr>
        <w:t xml:space="preserve"> </w:t>
      </w:r>
      <w:r w:rsidR="00620F0B">
        <w:rPr>
          <w:rFonts w:eastAsiaTheme="minorEastAsia"/>
        </w:rPr>
        <w:t xml:space="preserve">Considering the huge </w:t>
      </w:r>
      <w:r w:rsidR="00620F0B" w:rsidRPr="00620F0B">
        <w:rPr>
          <w:rFonts w:eastAsiaTheme="minorEastAsia"/>
        </w:rPr>
        <w:t>range of variation</w:t>
      </w:r>
      <w:r w:rsidR="00C57518">
        <w:rPr>
          <w:rFonts w:eastAsiaTheme="minorEastAsia"/>
        </w:rPr>
        <w:t xml:space="preserve"> of POC flux</w:t>
      </w:r>
      <w:r w:rsidR="00620F0B">
        <w:rPr>
          <w:rFonts w:eastAsiaTheme="minorEastAsia"/>
        </w:rPr>
        <w:t>,</w:t>
      </w:r>
      <w:r w:rsidR="00C57518">
        <w:rPr>
          <w:rFonts w:eastAsiaTheme="minorEastAsia" w:hint="eastAsia"/>
        </w:rPr>
        <w:t xml:space="preserve"> </w:t>
      </w:r>
      <w:r w:rsidR="00C57518">
        <w:rPr>
          <w:rFonts w:eastAsiaTheme="minorEastAsia"/>
        </w:rPr>
        <w:t>the quan</w:t>
      </w:r>
      <w:r w:rsidR="00C57518" w:rsidRPr="00C57518">
        <w:rPr>
          <w:rFonts w:eastAsiaTheme="minorEastAsia"/>
        </w:rPr>
        <w:t xml:space="preserve">tity of this </w:t>
      </w:r>
      <w:r w:rsidR="00C57518">
        <w:rPr>
          <w:rFonts w:eastAsiaTheme="minorEastAsia"/>
        </w:rPr>
        <w:t>input was left to be deter</w:t>
      </w:r>
      <w:r w:rsidR="00C57518" w:rsidRPr="00C57518">
        <w:rPr>
          <w:rFonts w:eastAsiaTheme="minorEastAsia"/>
        </w:rPr>
        <w:t>mined by the model.</w:t>
      </w:r>
      <w:r w:rsidR="00C57518">
        <w:rPr>
          <w:rFonts w:eastAsiaTheme="minorEastAsia" w:hint="eastAsia"/>
        </w:rPr>
        <w:t xml:space="preserve"> </w:t>
      </w:r>
      <w:r w:rsidR="00C57518">
        <w:rPr>
          <w:rFonts w:eastAsiaTheme="minorEastAsia"/>
        </w:rPr>
        <w:t>On the other hand, we could also compare the model results with the measurements obtained from previous studies</w:t>
      </w:r>
      <w:r w:rsidR="00D50A58" w:rsidRPr="008C7884">
        <w:t>.</w:t>
      </w:r>
    </w:p>
    <w:p w14:paraId="04F4D413" w14:textId="77777777" w:rsidR="006E446D" w:rsidRPr="00B83CCA" w:rsidRDefault="006E446D" w:rsidP="00B466DF">
      <w:pPr>
        <w:ind w:leftChars="0" w:left="0" w:right="240"/>
        <w:outlineLvl w:val="3"/>
        <w:rPr>
          <w:highlight w:val="yellow"/>
        </w:rPr>
      </w:pPr>
    </w:p>
    <w:p w14:paraId="7A69BA43" w14:textId="77777777" w:rsidR="00510D90" w:rsidRPr="00E367DA" w:rsidRDefault="00510D90" w:rsidP="00B466DF">
      <w:pPr>
        <w:pStyle w:val="1111"/>
        <w:numPr>
          <w:ilvl w:val="0"/>
          <w:numId w:val="0"/>
        </w:numPr>
        <w:ind w:right="240"/>
      </w:pPr>
      <w:r w:rsidRPr="00E367DA">
        <w:t>Burial efficiency of organic carbon</w:t>
      </w:r>
    </w:p>
    <w:p w14:paraId="0D875CA6" w14:textId="36415292" w:rsidR="00BE0988" w:rsidRDefault="00BE0988" w:rsidP="00CC3A18">
      <w:pPr>
        <w:pStyle w:val="11"/>
        <w:numPr>
          <w:ilvl w:val="0"/>
          <w:numId w:val="0"/>
        </w:numPr>
        <w:ind w:right="240"/>
        <w:rPr>
          <w:b w:val="0"/>
          <w:szCs w:val="24"/>
        </w:rPr>
      </w:pPr>
      <w:r w:rsidRPr="00BE0988">
        <w:rPr>
          <w:b w:val="0"/>
          <w:szCs w:val="24"/>
        </w:rPr>
        <w:t xml:space="preserve">The sedimentation rates of the </w:t>
      </w:r>
      <w:proofErr w:type="spellStart"/>
      <w:r w:rsidRPr="00BE0988">
        <w:rPr>
          <w:b w:val="0"/>
          <w:szCs w:val="24"/>
        </w:rPr>
        <w:t>Gaoping</w:t>
      </w:r>
      <w:proofErr w:type="spellEnd"/>
      <w:r w:rsidRPr="00BE0988">
        <w:rPr>
          <w:b w:val="0"/>
          <w:szCs w:val="24"/>
        </w:rPr>
        <w:t xml:space="preserve"> continental shelf and canyon system were studied by Huh et al. (2009) and Hsu et al. (2014), therefore, the sedimentation rates were converted and the burial efficiency was directly used as </w:t>
      </w:r>
      <w:r w:rsidRPr="00BE0988">
        <w:rPr>
          <w:b w:val="0"/>
          <w:i/>
          <w:szCs w:val="24"/>
        </w:rPr>
        <w:t>in situ</w:t>
      </w:r>
      <w:r w:rsidRPr="00BE0988">
        <w:rPr>
          <w:b w:val="0"/>
          <w:szCs w:val="24"/>
        </w:rPr>
        <w:t xml:space="preserve"> data in our model.</w:t>
      </w:r>
      <w:r>
        <w:rPr>
          <w:b w:val="0"/>
          <w:szCs w:val="24"/>
        </w:rPr>
        <w:t xml:space="preserve"> </w:t>
      </w:r>
      <w:r w:rsidRPr="00BE0988">
        <w:rPr>
          <w:b w:val="0"/>
          <w:szCs w:val="24"/>
        </w:rPr>
        <w:t>For GS1, the average sedimentation rate in the upper slope region ranging from 200 to 600 m water depth was reported as 0.43 g cm</w:t>
      </w:r>
      <w:r w:rsidRPr="00BE0988">
        <w:rPr>
          <w:b w:val="0"/>
          <w:szCs w:val="24"/>
          <w:vertAlign w:val="superscript"/>
        </w:rPr>
        <w:t>-2</w:t>
      </w:r>
      <w:r w:rsidRPr="00BE0988">
        <w:rPr>
          <w:b w:val="0"/>
          <w:szCs w:val="24"/>
        </w:rPr>
        <w:t xml:space="preserve"> yr</w:t>
      </w:r>
      <w:r w:rsidRPr="00BE0988">
        <w:rPr>
          <w:b w:val="0"/>
          <w:szCs w:val="24"/>
          <w:vertAlign w:val="superscript"/>
        </w:rPr>
        <w:t>-1</w:t>
      </w:r>
      <w:r w:rsidRPr="00BE0988">
        <w:rPr>
          <w:b w:val="0"/>
          <w:szCs w:val="24"/>
        </w:rPr>
        <w:t>. In contrast, a higher mass accumulation rate (&gt; 1.0</w:t>
      </w:r>
      <w:r>
        <w:rPr>
          <w:b w:val="0"/>
          <w:szCs w:val="24"/>
        </w:rPr>
        <w:t xml:space="preserve"> </w:t>
      </w:r>
      <w:r w:rsidRPr="00BE0988">
        <w:rPr>
          <w:b w:val="0"/>
          <w:szCs w:val="24"/>
        </w:rPr>
        <w:t>g cm</w:t>
      </w:r>
      <w:r w:rsidRPr="00BE0988">
        <w:rPr>
          <w:b w:val="0"/>
          <w:szCs w:val="24"/>
          <w:vertAlign w:val="superscript"/>
        </w:rPr>
        <w:t>-2</w:t>
      </w:r>
      <w:r w:rsidRPr="00BE0988">
        <w:rPr>
          <w:b w:val="0"/>
          <w:szCs w:val="24"/>
        </w:rPr>
        <w:t xml:space="preserve"> yr</w:t>
      </w:r>
      <w:r w:rsidRPr="00BE0988">
        <w:rPr>
          <w:b w:val="0"/>
          <w:szCs w:val="24"/>
          <w:vertAlign w:val="superscript"/>
        </w:rPr>
        <w:t>-1</w:t>
      </w:r>
      <w:r w:rsidRPr="00BE0988">
        <w:rPr>
          <w:b w:val="0"/>
          <w:szCs w:val="24"/>
        </w:rPr>
        <w:t xml:space="preserve">) was calculated in the GPSC at a water depth of 300 m (GC1). With this information, we converted the accumulation rate into the unit of </w:t>
      </w:r>
      <w:r>
        <w:rPr>
          <w:b w:val="0"/>
          <w:szCs w:val="24"/>
        </w:rPr>
        <w:t>m</w:t>
      </w:r>
      <w:r w:rsidRPr="00BE0988">
        <w:rPr>
          <w:b w:val="0"/>
          <w:szCs w:val="24"/>
        </w:rPr>
        <w:t>g</w:t>
      </w:r>
      <w:r>
        <w:rPr>
          <w:b w:val="0"/>
          <w:szCs w:val="24"/>
        </w:rPr>
        <w:t xml:space="preserve"> </w:t>
      </w:r>
      <w:r w:rsidRPr="00BE0988">
        <w:rPr>
          <w:b w:val="0"/>
          <w:szCs w:val="24"/>
        </w:rPr>
        <w:t>m</w:t>
      </w:r>
      <w:r w:rsidRPr="00BE0988">
        <w:rPr>
          <w:b w:val="0"/>
          <w:szCs w:val="24"/>
          <w:vertAlign w:val="superscript"/>
        </w:rPr>
        <w:t>-2</w:t>
      </w:r>
      <w:r>
        <w:rPr>
          <w:b w:val="0"/>
          <w:szCs w:val="24"/>
        </w:rPr>
        <w:t xml:space="preserve"> d</w:t>
      </w:r>
      <w:r w:rsidRPr="00BE0988">
        <w:rPr>
          <w:b w:val="0"/>
          <w:szCs w:val="24"/>
          <w:vertAlign w:val="superscript"/>
        </w:rPr>
        <w:t>-1</w:t>
      </w:r>
      <w:r>
        <w:rPr>
          <w:b w:val="0"/>
          <w:szCs w:val="24"/>
          <w:vertAlign w:val="superscript"/>
        </w:rPr>
        <w:t xml:space="preserve"> </w:t>
      </w:r>
      <w:r w:rsidRPr="00BE0988">
        <w:rPr>
          <w:b w:val="0"/>
          <w:szCs w:val="24"/>
        </w:rPr>
        <w:t xml:space="preserve">and then multiplied by TOC content (%) measured in 2 areas respectively. Finally, flow rates with a unit of </w:t>
      </w:r>
      <w:r>
        <w:rPr>
          <w:b w:val="0"/>
          <w:szCs w:val="24"/>
        </w:rPr>
        <w:t>m</w:t>
      </w:r>
      <w:r w:rsidRPr="00BE0988">
        <w:rPr>
          <w:b w:val="0"/>
          <w:szCs w:val="24"/>
        </w:rPr>
        <w:t>g</w:t>
      </w:r>
      <w:r>
        <w:rPr>
          <w:b w:val="0"/>
          <w:szCs w:val="24"/>
        </w:rPr>
        <w:t xml:space="preserve"> C </w:t>
      </w:r>
      <w:r w:rsidRPr="00BE0988">
        <w:rPr>
          <w:b w:val="0"/>
          <w:szCs w:val="24"/>
        </w:rPr>
        <w:t>m</w:t>
      </w:r>
      <w:r w:rsidRPr="00BE0988">
        <w:rPr>
          <w:b w:val="0"/>
          <w:szCs w:val="24"/>
          <w:vertAlign w:val="superscript"/>
        </w:rPr>
        <w:t>-2</w:t>
      </w:r>
      <w:r>
        <w:rPr>
          <w:b w:val="0"/>
          <w:szCs w:val="24"/>
        </w:rPr>
        <w:t xml:space="preserve"> d</w:t>
      </w:r>
      <w:r w:rsidRPr="00BE0988">
        <w:rPr>
          <w:b w:val="0"/>
          <w:szCs w:val="24"/>
          <w:vertAlign w:val="superscript"/>
        </w:rPr>
        <w:t>-1</w:t>
      </w:r>
      <w:r>
        <w:rPr>
          <w:b w:val="0"/>
          <w:szCs w:val="24"/>
          <w:vertAlign w:val="superscript"/>
        </w:rPr>
        <w:t xml:space="preserve"> </w:t>
      </w:r>
      <w:r w:rsidRPr="00BE0988">
        <w:rPr>
          <w:b w:val="0"/>
          <w:szCs w:val="24"/>
        </w:rPr>
        <w:t>were combined into our model.</w:t>
      </w:r>
    </w:p>
    <w:p w14:paraId="03097393" w14:textId="77777777" w:rsidR="006E446D" w:rsidRDefault="006E446D" w:rsidP="00CC3A18">
      <w:pPr>
        <w:pStyle w:val="11"/>
        <w:numPr>
          <w:ilvl w:val="0"/>
          <w:numId w:val="0"/>
        </w:numPr>
        <w:ind w:right="240"/>
        <w:rPr>
          <w:b w:val="0"/>
          <w:szCs w:val="24"/>
        </w:rPr>
      </w:pPr>
    </w:p>
    <w:p w14:paraId="4FE402A6" w14:textId="6ECBDD14" w:rsidR="00B83CCA" w:rsidRDefault="00B83CCA" w:rsidP="00CC3A18">
      <w:pPr>
        <w:pStyle w:val="11"/>
        <w:numPr>
          <w:ilvl w:val="0"/>
          <w:numId w:val="0"/>
        </w:numPr>
        <w:ind w:right="240"/>
      </w:pPr>
      <w:r w:rsidRPr="00B83CCA">
        <w:lastRenderedPageBreak/>
        <w:t>Linear inverse model formulatio</w:t>
      </w:r>
      <w:r>
        <w:t>n</w:t>
      </w:r>
    </w:p>
    <w:p w14:paraId="1DED42B3" w14:textId="77777777" w:rsidR="006E446D" w:rsidRDefault="006E446D" w:rsidP="00CC3A18">
      <w:pPr>
        <w:pStyle w:val="11"/>
        <w:numPr>
          <w:ilvl w:val="0"/>
          <w:numId w:val="0"/>
        </w:numPr>
        <w:ind w:right="240"/>
      </w:pPr>
    </w:p>
    <w:p w14:paraId="79468599" w14:textId="77777777" w:rsidR="00027CC9" w:rsidRDefault="00027CC9" w:rsidP="00B466DF">
      <w:pPr>
        <w:pStyle w:val="111"/>
        <w:numPr>
          <w:ilvl w:val="0"/>
          <w:numId w:val="0"/>
        </w:numPr>
        <w:ind w:right="240"/>
      </w:pPr>
      <w:r>
        <w:rPr>
          <w:rFonts w:hint="eastAsia"/>
        </w:rPr>
        <w:t>S</w:t>
      </w:r>
      <w:r>
        <w:t>tructure</w:t>
      </w:r>
    </w:p>
    <w:p w14:paraId="7DB2E316" w14:textId="181FC49A" w:rsidR="00DB397F" w:rsidRDefault="00DB397F" w:rsidP="00B466DF">
      <w:pPr>
        <w:pStyle w:val="111"/>
        <w:numPr>
          <w:ilvl w:val="0"/>
          <w:numId w:val="0"/>
        </w:numPr>
        <w:ind w:right="240"/>
        <w:rPr>
          <w:b w:val="0"/>
        </w:rPr>
      </w:pPr>
      <w:r w:rsidRPr="00DB397F">
        <w:rPr>
          <w:b w:val="0"/>
        </w:rPr>
        <w:t xml:space="preserve">Linear inverse modeling started with choosing relevant abiotic and biotic compartments and specifying the links between them </w:t>
      </w:r>
      <w:r w:rsidRPr="00451925">
        <w:rPr>
          <w:b w:val="0"/>
          <w:highlight w:val="yellow"/>
        </w:rPr>
        <w:t>(Fig. 14).</w:t>
      </w:r>
      <w:r w:rsidRPr="00DB397F">
        <w:rPr>
          <w:b w:val="0"/>
        </w:rPr>
        <w:t xml:space="preserve"> We assumed that the influx of POC was a complex assemblage of organic matters derived from the water column with a portion of energy flowing out of the sedimentary system through the process of burial and/or export (orange flows). Then, the general idea was that the predators of each size class preyed on organisms of the same and smaller size classes, that was, the black flows assumed that bacteria fed only on detrital OC; </w:t>
      </w:r>
      <w:proofErr w:type="spellStart"/>
      <w:r w:rsidRPr="00DB397F">
        <w:rPr>
          <w:b w:val="0"/>
        </w:rPr>
        <w:t>meiofauna</w:t>
      </w:r>
      <w:proofErr w:type="spellEnd"/>
      <w:r w:rsidRPr="00DB397F">
        <w:rPr>
          <w:b w:val="0"/>
        </w:rPr>
        <w:t xml:space="preserve"> fed on bacteria and detrital OC; </w:t>
      </w:r>
      <w:proofErr w:type="spellStart"/>
      <w:r w:rsidRPr="00DB397F">
        <w:rPr>
          <w:b w:val="0"/>
        </w:rPr>
        <w:t>macrofauna</w:t>
      </w:r>
      <w:proofErr w:type="spellEnd"/>
      <w:r w:rsidRPr="00DB397F">
        <w:rPr>
          <w:b w:val="0"/>
        </w:rPr>
        <w:t xml:space="preserve"> fed on </w:t>
      </w:r>
      <w:proofErr w:type="spellStart"/>
      <w:r w:rsidRPr="00DB397F">
        <w:rPr>
          <w:b w:val="0"/>
        </w:rPr>
        <w:t>meiofauna</w:t>
      </w:r>
      <w:proofErr w:type="spellEnd"/>
      <w:r w:rsidRPr="00DB397F">
        <w:rPr>
          <w:b w:val="0"/>
        </w:rPr>
        <w:t xml:space="preserve">, bacteria, and detrital OC. The grey flows indicated that carbon was lost as feces and was consumed by </w:t>
      </w:r>
      <w:proofErr w:type="spellStart"/>
      <w:r w:rsidRPr="00DB397F">
        <w:rPr>
          <w:b w:val="0"/>
        </w:rPr>
        <w:t>benthopelagic</w:t>
      </w:r>
      <w:proofErr w:type="spellEnd"/>
      <w:r w:rsidRPr="00DB397F">
        <w:rPr>
          <w:b w:val="0"/>
        </w:rPr>
        <w:t xml:space="preserve">/pelagic predators </w:t>
      </w:r>
      <w:r w:rsidRPr="00451925">
        <w:rPr>
          <w:b w:val="0"/>
          <w:highlight w:val="yellow"/>
        </w:rPr>
        <w:t>(Fig. 14).</w:t>
      </w:r>
      <w:r w:rsidRPr="00DB397F">
        <w:rPr>
          <w:b w:val="0"/>
        </w:rPr>
        <w:t xml:space="preserve"> In this LIM model, the compartments with orange color were part of the food web model, whereas the compartments with blue color were only considered carbon influx or efflux but are not directly modeled.</w:t>
      </w:r>
    </w:p>
    <w:p w14:paraId="15C5FDF9" w14:textId="77777777" w:rsidR="006E446D" w:rsidRDefault="006E446D" w:rsidP="00B466DF">
      <w:pPr>
        <w:pStyle w:val="111"/>
        <w:numPr>
          <w:ilvl w:val="0"/>
          <w:numId w:val="0"/>
        </w:numPr>
        <w:ind w:right="240"/>
        <w:rPr>
          <w:b w:val="0"/>
        </w:rPr>
      </w:pPr>
    </w:p>
    <w:p w14:paraId="50966F86" w14:textId="60AD917A" w:rsidR="00B83CCA" w:rsidRDefault="00B83CCA" w:rsidP="00B466DF">
      <w:pPr>
        <w:pStyle w:val="111"/>
        <w:numPr>
          <w:ilvl w:val="0"/>
          <w:numId w:val="0"/>
        </w:numPr>
        <w:ind w:right="240"/>
      </w:pPr>
      <w:r w:rsidRPr="00B83CCA">
        <w:t>Mass balance</w:t>
      </w:r>
      <w:r>
        <w:t>s</w:t>
      </w:r>
    </w:p>
    <w:p w14:paraId="36414770" w14:textId="3F6AFFBF" w:rsidR="00B83CCA" w:rsidRPr="00B83CCA" w:rsidRDefault="00B83CCA" w:rsidP="00B466DF">
      <w:pPr>
        <w:ind w:leftChars="0" w:left="0" w:right="240"/>
        <w:outlineLvl w:val="3"/>
        <w:rPr>
          <w:rFonts w:eastAsia="標楷體"/>
          <w:b/>
        </w:rPr>
      </w:pPr>
      <w:r w:rsidRPr="00B83CCA">
        <w:rPr>
          <w:rFonts w:eastAsia="標楷體"/>
        </w:rPr>
        <w:t>A broadly accepted physical constraint is that mass is conserved for each chemical element, and this mass balance principle is the backbone of the food web model. Fi</w:t>
      </w:r>
      <w:r w:rsidR="002B660B">
        <w:rPr>
          <w:rFonts w:eastAsia="標楷體"/>
        </w:rPr>
        <w:t>rst of all, the mass balance could</w:t>
      </w:r>
      <w:r w:rsidR="00DB397F">
        <w:rPr>
          <w:rFonts w:eastAsia="標楷體"/>
        </w:rPr>
        <w:t xml:space="preserve"> be written in</w:t>
      </w:r>
      <w:r w:rsidRPr="00B83CCA">
        <w:rPr>
          <w:rFonts w:eastAsia="標楷體"/>
        </w:rPr>
        <w:t xml:space="preserve"> the general form:</w:t>
      </w:r>
    </w:p>
    <w:p w14:paraId="015E72C7" w14:textId="2463484A" w:rsidR="00B83CCA" w:rsidRPr="00B83CCA" w:rsidRDefault="0011537A" w:rsidP="00B466DF">
      <w:pPr>
        <w:spacing w:before="120" w:after="120" w:line="276" w:lineRule="auto"/>
        <w:ind w:leftChars="0" w:left="0" w:right="240"/>
        <w:jc w:val="center"/>
        <w:outlineLvl w:val="3"/>
        <w:rPr>
          <w:rFonts w:eastAsia="標楷體"/>
        </w:rPr>
      </w:pPr>
      <m:oMath>
        <m:f>
          <m:fPr>
            <m:ctrlPr>
              <w:rPr>
                <w:rFonts w:ascii="Cambria Math" w:eastAsia="標楷體" w:hAnsi="Cambria Math"/>
              </w:rPr>
            </m:ctrlPr>
          </m:fPr>
          <m:num>
            <m:r>
              <w:rPr>
                <w:rFonts w:ascii="Cambria Math" w:eastAsia="標楷體" w:hAnsi="Cambria Math"/>
              </w:rPr>
              <m:t>dX</m:t>
            </m:r>
          </m:num>
          <m:den>
            <m:r>
              <w:rPr>
                <w:rFonts w:ascii="Cambria Math" w:eastAsia="標楷體" w:hAnsi="Cambria Math"/>
              </w:rPr>
              <m:t>dt</m:t>
            </m:r>
          </m:den>
        </m:f>
        <m:r>
          <w:rPr>
            <w:rFonts w:ascii="Cambria Math" w:eastAsia="標楷體" w:hAnsi="Cambria Math"/>
          </w:rPr>
          <m:t>=</m:t>
        </m:r>
        <m:nary>
          <m:naryPr>
            <m:chr m:val="∑"/>
            <m:limLoc m:val="undOvr"/>
            <m:subHide m:val="1"/>
            <m:supHide m:val="1"/>
            <m:ctrlPr>
              <w:rPr>
                <w:rFonts w:ascii="Cambria Math" w:eastAsia="標楷體" w:hAnsi="Cambria Math"/>
                <w:i/>
              </w:rPr>
            </m:ctrlPr>
          </m:naryPr>
          <m:sub/>
          <m:sup/>
          <m:e>
            <m:sSub>
              <m:sSubPr>
                <m:ctrlPr>
                  <w:rPr>
                    <w:rFonts w:ascii="Cambria Math" w:eastAsia="標楷體" w:hAnsi="Cambria Math"/>
                    <w:i/>
                  </w:rPr>
                </m:ctrlPr>
              </m:sSubPr>
              <m:e>
                <m:r>
                  <w:rPr>
                    <w:rFonts w:ascii="Cambria Math" w:eastAsia="標楷體" w:hAnsi="Cambria Math"/>
                  </w:rPr>
                  <m:t>f</m:t>
                </m:r>
              </m:e>
              <m:sub>
                <m:r>
                  <w:rPr>
                    <w:rFonts w:ascii="Cambria Math" w:eastAsia="標楷體" w:hAnsi="Cambria Math"/>
                  </w:rPr>
                  <m:t>in</m:t>
                </m:r>
              </m:sub>
            </m:sSub>
            <m:r>
              <w:rPr>
                <w:rFonts w:ascii="Cambria Math" w:eastAsia="標楷體" w:hAnsi="Cambria Math"/>
              </w:rPr>
              <m:t>-</m:t>
            </m:r>
            <m:nary>
              <m:naryPr>
                <m:chr m:val="∑"/>
                <m:limLoc m:val="undOvr"/>
                <m:subHide m:val="1"/>
                <m:supHide m:val="1"/>
                <m:ctrlPr>
                  <w:rPr>
                    <w:rFonts w:ascii="Cambria Math" w:eastAsia="標楷體" w:hAnsi="Cambria Math"/>
                    <w:i/>
                  </w:rPr>
                </m:ctrlPr>
              </m:naryPr>
              <m:sub/>
              <m:sup/>
              <m:e>
                <m:sSub>
                  <m:sSubPr>
                    <m:ctrlPr>
                      <w:rPr>
                        <w:rFonts w:ascii="Cambria Math" w:eastAsia="標楷體" w:hAnsi="Cambria Math"/>
                        <w:i/>
                      </w:rPr>
                    </m:ctrlPr>
                  </m:sSubPr>
                  <m:e>
                    <m:r>
                      <w:rPr>
                        <w:rFonts w:ascii="Cambria Math" w:eastAsia="標楷體" w:hAnsi="Cambria Math"/>
                      </w:rPr>
                      <m:t>f</m:t>
                    </m:r>
                  </m:e>
                  <m:sub>
                    <m:r>
                      <w:rPr>
                        <w:rFonts w:ascii="Cambria Math" w:eastAsia="標楷體" w:hAnsi="Cambria Math"/>
                      </w:rPr>
                      <m:t xml:space="preserve">out </m:t>
                    </m:r>
                  </m:sub>
                </m:sSub>
              </m:e>
            </m:nary>
          </m:e>
        </m:nary>
      </m:oMath>
      <w:r w:rsidR="00B83CCA" w:rsidRPr="00B83CCA">
        <w:rPr>
          <w:rFonts w:eastAsia="標楷體"/>
        </w:rPr>
        <w:t xml:space="preserve"> </w:t>
      </w:r>
      <m:oMath>
        <m:r>
          <m:rPr>
            <m:sty m:val="p"/>
          </m:rPr>
          <w:rPr>
            <w:rFonts w:ascii="Cambria Math" w:eastAsia="標楷體" w:hAnsi="Cambria Math"/>
          </w:rPr>
          <m:t>(eq. 4)</m:t>
        </m:r>
      </m:oMath>
      <w:r w:rsidR="00B83CCA" w:rsidRPr="00314A89">
        <w:rPr>
          <w:rFonts w:eastAsia="標楷體"/>
        </w:rPr>
        <w:t>,</w:t>
      </w:r>
    </w:p>
    <w:p w14:paraId="1F65DCAA" w14:textId="40B64EAB" w:rsidR="00B83CCA" w:rsidRPr="00B83CCA" w:rsidRDefault="00B83CCA" w:rsidP="00B466DF">
      <w:pPr>
        <w:spacing w:before="120" w:after="120" w:line="276" w:lineRule="auto"/>
        <w:ind w:leftChars="0" w:left="0" w:right="240"/>
        <w:outlineLvl w:val="3"/>
        <w:rPr>
          <w:rFonts w:eastAsia="標楷體"/>
        </w:rPr>
      </w:pPr>
      <w:r w:rsidRPr="00B83CCA">
        <w:rPr>
          <w:rFonts w:eastAsia="標楷體"/>
        </w:rPr>
        <w:t xml:space="preserve">indicating that the temporal mass change </w:t>
      </w:r>
      <m:oMath>
        <m:r>
          <m:rPr>
            <m:sty m:val="p"/>
          </m:rPr>
          <w:rPr>
            <w:rFonts w:ascii="Cambria Math" w:eastAsia="標楷體" w:hAnsi="Cambria Math"/>
          </w:rPr>
          <m:t>(</m:t>
        </m:r>
        <m:f>
          <m:fPr>
            <m:ctrlPr>
              <w:rPr>
                <w:rFonts w:ascii="Cambria Math" w:eastAsia="標楷體" w:hAnsi="Cambria Math"/>
              </w:rPr>
            </m:ctrlPr>
          </m:fPr>
          <m:num>
            <m:r>
              <w:rPr>
                <w:rFonts w:ascii="Cambria Math" w:eastAsia="標楷體" w:hAnsi="Cambria Math"/>
              </w:rPr>
              <m:t>dX</m:t>
            </m:r>
          </m:num>
          <m:den>
            <m:r>
              <w:rPr>
                <w:rFonts w:ascii="Cambria Math" w:eastAsia="標楷體" w:hAnsi="Cambria Math"/>
              </w:rPr>
              <m:t>dt</m:t>
            </m:r>
          </m:den>
        </m:f>
        <m:r>
          <w:rPr>
            <w:rFonts w:ascii="Cambria Math" w:eastAsia="標楷體" w:hAnsi="Cambria Math"/>
          </w:rPr>
          <m:t>)</m:t>
        </m:r>
      </m:oMath>
      <w:r w:rsidR="002B660B">
        <w:rPr>
          <w:rFonts w:eastAsia="標楷體"/>
        </w:rPr>
        <w:t xml:space="preserve"> of a compartment(X) was</w:t>
      </w:r>
      <w:r w:rsidRPr="00B83CCA">
        <w:rPr>
          <w:rFonts w:eastAsia="標楷體"/>
        </w:rPr>
        <w:t xml:space="preserve"> equal to the difference between the incoming(</w:t>
      </w:r>
      <m:oMath>
        <m:sSub>
          <m:sSubPr>
            <m:ctrlPr>
              <w:rPr>
                <w:rFonts w:ascii="Cambria Math" w:eastAsia="標楷體" w:hAnsi="Cambria Math"/>
                <w:i/>
              </w:rPr>
            </m:ctrlPr>
          </m:sSubPr>
          <m:e>
            <m:r>
              <w:rPr>
                <w:rFonts w:ascii="Cambria Math" w:eastAsia="標楷體" w:hAnsi="Cambria Math"/>
              </w:rPr>
              <m:t>f</m:t>
            </m:r>
          </m:e>
          <m:sub>
            <m:r>
              <w:rPr>
                <w:rFonts w:ascii="Cambria Math" w:eastAsia="標楷體" w:hAnsi="Cambria Math"/>
              </w:rPr>
              <m:t>in</m:t>
            </m:r>
          </m:sub>
        </m:sSub>
        <m:r>
          <w:rPr>
            <w:rFonts w:ascii="Cambria Math" w:eastAsia="標楷體" w:hAnsi="Cambria Math"/>
          </w:rPr>
          <m:t>)</m:t>
        </m:r>
      </m:oMath>
      <w:r w:rsidRPr="00B83CCA">
        <w:rPr>
          <w:rFonts w:eastAsia="標楷體"/>
        </w:rPr>
        <w:t xml:space="preserve"> and outgoing(</w:t>
      </w:r>
      <m:oMath>
        <m:sSub>
          <m:sSubPr>
            <m:ctrlPr>
              <w:rPr>
                <w:rFonts w:ascii="Cambria Math" w:eastAsia="標楷體" w:hAnsi="Cambria Math"/>
                <w:i/>
              </w:rPr>
            </m:ctrlPr>
          </m:sSubPr>
          <m:e>
            <m:r>
              <w:rPr>
                <w:rFonts w:ascii="Cambria Math" w:eastAsia="標楷體" w:hAnsi="Cambria Math"/>
              </w:rPr>
              <m:t>f</m:t>
            </m:r>
          </m:e>
          <m:sub>
            <m:r>
              <w:rPr>
                <w:rFonts w:ascii="Cambria Math" w:eastAsia="標楷體" w:hAnsi="Cambria Math"/>
              </w:rPr>
              <m:t>out</m:t>
            </m:r>
          </m:sub>
        </m:sSub>
        <m:r>
          <w:rPr>
            <w:rFonts w:ascii="Cambria Math" w:eastAsia="標楷體" w:hAnsi="Cambria Math"/>
          </w:rPr>
          <m:t>)</m:t>
        </m:r>
      </m:oMath>
      <w:r w:rsidRPr="00B83CCA">
        <w:rPr>
          <w:rFonts w:eastAsia="標楷體"/>
        </w:rPr>
        <w:t xml:space="preserve"> flows. Therefore, if </w:t>
      </w:r>
      <m:oMath>
        <m:nary>
          <m:naryPr>
            <m:chr m:val="∑"/>
            <m:limLoc m:val="undOvr"/>
            <m:subHide m:val="1"/>
            <m:supHide m:val="1"/>
            <m:ctrlPr>
              <w:rPr>
                <w:rFonts w:ascii="Cambria Math" w:eastAsia="標楷體" w:hAnsi="Cambria Math"/>
                <w:i/>
              </w:rPr>
            </m:ctrlPr>
          </m:naryPr>
          <m:sub/>
          <m:sup/>
          <m:e>
            <m:sSub>
              <m:sSubPr>
                <m:ctrlPr>
                  <w:rPr>
                    <w:rFonts w:ascii="Cambria Math" w:eastAsia="標楷體" w:hAnsi="Cambria Math"/>
                    <w:i/>
                  </w:rPr>
                </m:ctrlPr>
              </m:sSubPr>
              <m:e>
                <m:r>
                  <w:rPr>
                    <w:rFonts w:ascii="Cambria Math" w:eastAsia="標楷體" w:hAnsi="Cambria Math"/>
                  </w:rPr>
                  <m:t>f</m:t>
                </m:r>
              </m:e>
              <m:sub>
                <m:r>
                  <w:rPr>
                    <w:rFonts w:ascii="Cambria Math" w:eastAsia="標楷體" w:hAnsi="Cambria Math"/>
                  </w:rPr>
                  <m:t xml:space="preserve">in </m:t>
                </m:r>
              </m:sub>
            </m:sSub>
          </m:e>
        </m:nary>
      </m:oMath>
      <w:r w:rsidR="002B660B">
        <w:rPr>
          <w:rFonts w:eastAsia="標楷體"/>
        </w:rPr>
        <w:t>was</w:t>
      </w:r>
      <w:r w:rsidRPr="00B83CCA">
        <w:rPr>
          <w:rFonts w:eastAsia="標楷體"/>
        </w:rPr>
        <w:t xml:space="preserve"> larger than </w:t>
      </w:r>
      <m:oMath>
        <m:nary>
          <m:naryPr>
            <m:chr m:val="∑"/>
            <m:limLoc m:val="undOvr"/>
            <m:subHide m:val="1"/>
            <m:supHide m:val="1"/>
            <m:ctrlPr>
              <w:rPr>
                <w:rFonts w:ascii="Cambria Math" w:eastAsia="標楷體" w:hAnsi="Cambria Math"/>
                <w:i/>
              </w:rPr>
            </m:ctrlPr>
          </m:naryPr>
          <m:sub/>
          <m:sup/>
          <m:e>
            <m:sSub>
              <m:sSubPr>
                <m:ctrlPr>
                  <w:rPr>
                    <w:rFonts w:ascii="Cambria Math" w:eastAsia="標楷體" w:hAnsi="Cambria Math"/>
                    <w:i/>
                  </w:rPr>
                </m:ctrlPr>
              </m:sSubPr>
              <m:e>
                <m:r>
                  <w:rPr>
                    <w:rFonts w:ascii="Cambria Math" w:eastAsia="標楷體" w:hAnsi="Cambria Math"/>
                  </w:rPr>
                  <m:t>f</m:t>
                </m:r>
              </m:e>
              <m:sub>
                <m:r>
                  <w:rPr>
                    <w:rFonts w:ascii="Cambria Math" w:eastAsia="標楷體" w:hAnsi="Cambria Math"/>
                  </w:rPr>
                  <m:t xml:space="preserve">out </m:t>
                </m:r>
              </m:sub>
            </m:sSub>
          </m:e>
        </m:nary>
      </m:oMath>
      <w:r w:rsidR="002B660B">
        <w:rPr>
          <w:rFonts w:eastAsia="標楷體"/>
        </w:rPr>
        <w:t>, X w</w:t>
      </w:r>
      <w:proofErr w:type="spellStart"/>
      <w:r w:rsidR="002B660B">
        <w:rPr>
          <w:rFonts w:eastAsia="標楷體" w:hint="eastAsia"/>
        </w:rPr>
        <w:t>o</w:t>
      </w:r>
      <w:r w:rsidR="002B660B">
        <w:rPr>
          <w:rFonts w:eastAsia="標楷體"/>
        </w:rPr>
        <w:t>uld</w:t>
      </w:r>
      <w:proofErr w:type="spellEnd"/>
      <w:r w:rsidRPr="00B83CCA">
        <w:rPr>
          <w:rFonts w:eastAsia="標楷體"/>
        </w:rPr>
        <w:t xml:space="preserve"> increase in time. Ba</w:t>
      </w:r>
      <w:r w:rsidR="002B660B">
        <w:rPr>
          <w:rFonts w:eastAsia="標楷體"/>
        </w:rPr>
        <w:t>se</w:t>
      </w:r>
      <w:r w:rsidR="00DB397F">
        <w:rPr>
          <w:rFonts w:eastAsia="標楷體"/>
        </w:rPr>
        <w:t>d</w:t>
      </w:r>
      <w:r w:rsidR="002B660B">
        <w:rPr>
          <w:rFonts w:eastAsia="標楷體"/>
        </w:rPr>
        <w:t xml:space="preserve"> on this principle, we could</w:t>
      </w:r>
      <w:r w:rsidRPr="00B83CCA">
        <w:rPr>
          <w:rFonts w:eastAsia="標楷體"/>
        </w:rPr>
        <w:t xml:space="preserve"> derive the mass balance equations of all the compartments with the assumpt</w:t>
      </w:r>
      <w:r w:rsidR="002B660B">
        <w:rPr>
          <w:rFonts w:eastAsia="標楷體"/>
        </w:rPr>
        <w:t>ion that all the compartments wer</w:t>
      </w:r>
      <w:r w:rsidRPr="00B83CCA">
        <w:rPr>
          <w:rFonts w:eastAsia="標楷體"/>
        </w:rPr>
        <w:t xml:space="preserve">e invariant in time: </w:t>
      </w:r>
    </w:p>
    <w:p w14:paraId="21CF2B38" w14:textId="506C0493" w:rsidR="00B83CCA" w:rsidRPr="00B83CCA" w:rsidRDefault="0011537A" w:rsidP="00B466DF">
      <w:pPr>
        <w:spacing w:before="120" w:after="120" w:line="276" w:lineRule="auto"/>
        <w:ind w:leftChars="0" w:left="0" w:right="240"/>
        <w:jc w:val="center"/>
        <w:outlineLvl w:val="3"/>
        <w:rPr>
          <w:rFonts w:eastAsia="標楷體"/>
        </w:rPr>
      </w:pPr>
      <m:oMath>
        <m:f>
          <m:fPr>
            <m:ctrlPr>
              <w:rPr>
                <w:rFonts w:ascii="Cambria Math" w:eastAsia="標楷體" w:hAnsi="Cambria Math"/>
              </w:rPr>
            </m:ctrlPr>
          </m:fPr>
          <m:num>
            <m:r>
              <w:rPr>
                <w:rFonts w:ascii="Cambria Math" w:eastAsia="標楷體" w:hAnsi="Cambria Math"/>
              </w:rPr>
              <m:t>dCompartment</m:t>
            </m:r>
          </m:num>
          <m:den>
            <m:r>
              <w:rPr>
                <w:rFonts w:ascii="Cambria Math" w:eastAsia="標楷體" w:hAnsi="Cambria Math"/>
              </w:rPr>
              <m:t>dt</m:t>
            </m:r>
          </m:den>
        </m:f>
        <m:r>
          <w:rPr>
            <w:rFonts w:ascii="Cambria Math" w:eastAsia="標楷體" w:hAnsi="Cambria Math"/>
          </w:rPr>
          <m:t>=</m:t>
        </m:r>
        <m:nary>
          <m:naryPr>
            <m:chr m:val="∑"/>
            <m:limLoc m:val="undOvr"/>
            <m:subHide m:val="1"/>
            <m:supHide m:val="1"/>
            <m:ctrlPr>
              <w:rPr>
                <w:rFonts w:ascii="Cambria Math" w:eastAsia="標楷體" w:hAnsi="Cambria Math"/>
                <w:i/>
              </w:rPr>
            </m:ctrlPr>
          </m:naryPr>
          <m:sub/>
          <m:sup/>
          <m:e>
            <m:sSub>
              <m:sSubPr>
                <m:ctrlPr>
                  <w:rPr>
                    <w:rFonts w:ascii="Cambria Math" w:eastAsia="標楷體" w:hAnsi="Cambria Math"/>
                    <w:i/>
                  </w:rPr>
                </m:ctrlPr>
              </m:sSubPr>
              <m:e>
                <m:r>
                  <w:rPr>
                    <w:rFonts w:ascii="Cambria Math" w:eastAsia="標楷體" w:hAnsi="Cambria Math"/>
                  </w:rPr>
                  <m:t>f</m:t>
                </m:r>
              </m:e>
              <m:sub>
                <m:r>
                  <w:rPr>
                    <w:rFonts w:ascii="Cambria Math" w:eastAsia="標楷體" w:hAnsi="Cambria Math"/>
                  </w:rPr>
                  <m:t>in</m:t>
                </m:r>
              </m:sub>
            </m:sSub>
            <m:r>
              <w:rPr>
                <w:rFonts w:ascii="Cambria Math" w:eastAsia="標楷體" w:hAnsi="Cambria Math"/>
              </w:rPr>
              <m:t>-</m:t>
            </m:r>
            <m:nary>
              <m:naryPr>
                <m:chr m:val="∑"/>
                <m:limLoc m:val="undOvr"/>
                <m:subHide m:val="1"/>
                <m:supHide m:val="1"/>
                <m:ctrlPr>
                  <w:rPr>
                    <w:rFonts w:ascii="Cambria Math" w:eastAsia="標楷體" w:hAnsi="Cambria Math"/>
                    <w:i/>
                  </w:rPr>
                </m:ctrlPr>
              </m:naryPr>
              <m:sub/>
              <m:sup/>
              <m:e>
                <m:sSub>
                  <m:sSubPr>
                    <m:ctrlPr>
                      <w:rPr>
                        <w:rFonts w:ascii="Cambria Math" w:eastAsia="標楷體" w:hAnsi="Cambria Math"/>
                        <w:i/>
                      </w:rPr>
                    </m:ctrlPr>
                  </m:sSubPr>
                  <m:e>
                    <m:r>
                      <w:rPr>
                        <w:rFonts w:ascii="Cambria Math" w:eastAsia="標楷體" w:hAnsi="Cambria Math"/>
                      </w:rPr>
                      <m:t>f</m:t>
                    </m:r>
                  </m:e>
                  <m:sub>
                    <m:r>
                      <w:rPr>
                        <w:rFonts w:ascii="Cambria Math" w:eastAsia="標楷體" w:hAnsi="Cambria Math"/>
                      </w:rPr>
                      <m:t>out</m:t>
                    </m:r>
                  </m:sub>
                </m:sSub>
                <m:r>
                  <w:rPr>
                    <w:rFonts w:ascii="Cambria Math" w:eastAsia="標楷體" w:hAnsi="Cambria Math"/>
                  </w:rPr>
                  <m:t>=0</m:t>
                </m:r>
              </m:e>
            </m:nary>
          </m:e>
        </m:nary>
      </m:oMath>
      <w:r w:rsidR="00B83CCA" w:rsidRPr="00B83CCA">
        <w:rPr>
          <w:rFonts w:eastAsia="標楷體"/>
        </w:rPr>
        <w:t xml:space="preserve"> </w:t>
      </w:r>
      <m:oMath>
        <m:r>
          <m:rPr>
            <m:sty m:val="p"/>
          </m:rPr>
          <w:rPr>
            <w:rFonts w:ascii="Cambria Math" w:eastAsia="標楷體" w:hAnsi="Cambria Math"/>
          </w:rPr>
          <m:t>(eq. 5)</m:t>
        </m:r>
      </m:oMath>
    </w:p>
    <w:p w14:paraId="23B9D0EF" w14:textId="464F50DA" w:rsidR="00B83CCA" w:rsidRPr="00B83CCA" w:rsidRDefault="00B83CCA" w:rsidP="00B466DF">
      <w:pPr>
        <w:spacing w:before="120" w:after="120" w:line="276" w:lineRule="auto"/>
        <w:ind w:leftChars="0" w:left="0" w:right="240"/>
        <w:outlineLvl w:val="3"/>
        <w:rPr>
          <w:rFonts w:eastAsia="標楷體"/>
        </w:rPr>
      </w:pPr>
      <w:r w:rsidRPr="00B83CCA">
        <w:rPr>
          <w:rFonts w:eastAsia="標楷體"/>
        </w:rPr>
        <w:t>Furthermore</w:t>
      </w:r>
      <w:r w:rsidR="002B660B">
        <w:rPr>
          <w:rFonts w:eastAsia="標楷體"/>
        </w:rPr>
        <w:t>, this mass balance principle could</w:t>
      </w:r>
      <w:r w:rsidRPr="00B83CCA">
        <w:rPr>
          <w:rFonts w:eastAsia="標楷體"/>
        </w:rPr>
        <w:t xml:space="preserve"> also be applied to organisms’ physiological behaviors. For example, when organisms ingest food, only part of the food is assimilated, and the rest is expelled as feces. The assimilated food is used to maintain its basal metabolism, growth, and reproduction. For heterotrophic organisms, the energy need</w:t>
      </w:r>
      <w:r w:rsidR="002B660B">
        <w:rPr>
          <w:rFonts w:eastAsia="標楷體"/>
        </w:rPr>
        <w:t>ed for growth and maintenance was</w:t>
      </w:r>
      <w:r w:rsidRPr="00B83CCA">
        <w:rPr>
          <w:rFonts w:eastAsia="標楷體"/>
        </w:rPr>
        <w:t xml:space="preserve"> </w:t>
      </w:r>
      <w:r w:rsidR="002B660B">
        <w:rPr>
          <w:rFonts w:eastAsia="標楷體"/>
        </w:rPr>
        <w:t xml:space="preserve">paid by respiration. </w:t>
      </w:r>
      <w:r w:rsidR="002B660B">
        <w:rPr>
          <w:rFonts w:eastAsia="標楷體"/>
        </w:rPr>
        <w:lastRenderedPageBreak/>
        <w:t>Thus, we could</w:t>
      </w:r>
      <w:r w:rsidRPr="00B83CCA">
        <w:rPr>
          <w:rFonts w:eastAsia="標楷體"/>
        </w:rPr>
        <w:t xml:space="preserve"> write this process as: </w:t>
      </w:r>
    </w:p>
    <w:p w14:paraId="2A912AE4" w14:textId="16DFB72C" w:rsidR="00B83CCA" w:rsidRPr="00B83CCA" w:rsidRDefault="0011537A" w:rsidP="00B466DF">
      <w:pPr>
        <w:spacing w:before="120" w:after="120" w:line="276" w:lineRule="auto"/>
        <w:ind w:leftChars="0" w:left="0" w:right="240"/>
        <w:jc w:val="center"/>
        <w:outlineLvl w:val="3"/>
        <w:rPr>
          <w:rFonts w:eastAsia="標楷體"/>
        </w:rPr>
      </w:pPr>
      <m:oMath>
        <m:f>
          <m:fPr>
            <m:ctrlPr>
              <w:rPr>
                <w:rFonts w:ascii="Cambria Math" w:eastAsia="標楷體" w:hAnsi="Cambria Math"/>
              </w:rPr>
            </m:ctrlPr>
          </m:fPr>
          <m:num>
            <m:r>
              <w:rPr>
                <w:rFonts w:ascii="Cambria Math" w:eastAsia="標楷體" w:hAnsi="Cambria Math"/>
              </w:rPr>
              <m:t>dC</m:t>
            </m:r>
          </m:num>
          <m:den>
            <m:r>
              <w:rPr>
                <w:rFonts w:ascii="Cambria Math" w:eastAsia="標楷體" w:hAnsi="Cambria Math"/>
              </w:rPr>
              <m:t>dt</m:t>
            </m:r>
          </m:den>
        </m:f>
        <m:r>
          <w:rPr>
            <w:rFonts w:ascii="Cambria Math" w:eastAsia="標楷體" w:hAnsi="Cambria Math"/>
          </w:rPr>
          <m:t>=Growth=ingestion-defecation-respiration-mortality</m:t>
        </m:r>
      </m:oMath>
      <w:r w:rsidR="00B83CCA" w:rsidRPr="00B83CCA">
        <w:rPr>
          <w:rFonts w:eastAsia="標楷體"/>
        </w:rPr>
        <w:t xml:space="preserve"> </w:t>
      </w:r>
      <m:oMath>
        <m:r>
          <m:rPr>
            <m:sty m:val="p"/>
          </m:rPr>
          <w:rPr>
            <w:rFonts w:ascii="Cambria Math" w:eastAsia="標楷體" w:hAnsi="Cambria Math"/>
          </w:rPr>
          <m:t>(eq. 6)</m:t>
        </m:r>
      </m:oMath>
      <w:r w:rsidR="00B83CCA" w:rsidRPr="00B83CCA">
        <w:rPr>
          <w:rFonts w:eastAsia="標楷體"/>
        </w:rPr>
        <w:t>,</w:t>
      </w:r>
    </w:p>
    <w:p w14:paraId="1E2748A8" w14:textId="1031096C" w:rsidR="00B83CCA" w:rsidRDefault="00B83CCA" w:rsidP="00B466DF">
      <w:pPr>
        <w:ind w:leftChars="0" w:left="0" w:right="240"/>
        <w:outlineLvl w:val="3"/>
        <w:rPr>
          <w:rFonts w:eastAsia="標楷體"/>
        </w:rPr>
      </w:pPr>
      <w:r w:rsidRPr="00B83CCA">
        <w:rPr>
          <w:rFonts w:eastAsia="標楷體"/>
        </w:rPr>
        <w:t xml:space="preserve">Where </w:t>
      </w:r>
      <m:oMath>
        <m:r>
          <m:rPr>
            <m:sty m:val="p"/>
          </m:rPr>
          <w:rPr>
            <w:rFonts w:ascii="Cambria Math" w:eastAsia="標楷體" w:hAnsi="Cambria Math"/>
          </w:rPr>
          <m:t>C</m:t>
        </m:r>
      </m:oMath>
      <w:r w:rsidR="002B660B">
        <w:rPr>
          <w:rFonts w:eastAsia="標楷體"/>
        </w:rPr>
        <w:t xml:space="preserve"> was</w:t>
      </w:r>
      <w:r w:rsidRPr="00B83CCA">
        <w:rPr>
          <w:rFonts w:eastAsia="標楷體"/>
        </w:rPr>
        <w:t xml:space="preserve"> the biomass of the organism, and </w:t>
      </w:r>
      <m:oMath>
        <m:f>
          <m:fPr>
            <m:ctrlPr>
              <w:rPr>
                <w:rFonts w:ascii="Cambria Math" w:eastAsia="標楷體" w:hAnsi="Cambria Math"/>
              </w:rPr>
            </m:ctrlPr>
          </m:fPr>
          <m:num>
            <m:r>
              <w:rPr>
                <w:rFonts w:ascii="Cambria Math" w:eastAsia="標楷體" w:hAnsi="Cambria Math"/>
              </w:rPr>
              <m:t>dC</m:t>
            </m:r>
          </m:num>
          <m:den>
            <m:r>
              <w:rPr>
                <w:rFonts w:ascii="Cambria Math" w:eastAsia="標楷體" w:hAnsi="Cambria Math"/>
              </w:rPr>
              <m:t>dt</m:t>
            </m:r>
          </m:den>
        </m:f>
      </m:oMath>
      <w:r w:rsidR="002B660B">
        <w:rPr>
          <w:rFonts w:eastAsia="標楷體"/>
        </w:rPr>
        <w:t xml:space="preserve"> wa</w:t>
      </w:r>
      <w:r w:rsidRPr="00B83CCA">
        <w:rPr>
          <w:rFonts w:eastAsia="標楷體"/>
        </w:rPr>
        <w:t>s its growth rate. T</w:t>
      </w:r>
      <w:r w:rsidR="002B660B">
        <w:rPr>
          <w:rFonts w:eastAsia="標楷體"/>
        </w:rPr>
        <w:t>his mass-balance equation stated</w:t>
      </w:r>
      <w:r w:rsidRPr="00B83CCA">
        <w:rPr>
          <w:rFonts w:eastAsia="標楷體"/>
        </w:rPr>
        <w:t xml:space="preserve"> that the biomass changes to the difference between feeding and loss terms. Note that the balanc</w:t>
      </w:r>
      <w:r w:rsidR="002B660B">
        <w:rPr>
          <w:rFonts w:eastAsia="標楷體"/>
        </w:rPr>
        <w:t>e of all food web compartments wa</w:t>
      </w:r>
      <w:r w:rsidRPr="00B83CCA">
        <w:rPr>
          <w:rFonts w:eastAsia="標楷體"/>
        </w:rPr>
        <w:t>s tightly linked. For insta</w:t>
      </w:r>
      <w:r w:rsidR="002B660B">
        <w:rPr>
          <w:rFonts w:eastAsia="標楷體"/>
        </w:rPr>
        <w:t>nce</w:t>
      </w:r>
      <w:r w:rsidRPr="00B83CCA">
        <w:rPr>
          <w:rFonts w:eastAsia="標楷體"/>
        </w:rPr>
        <w:t>, if species A feeds on species B, not only does an increased flux flow into A, but a loss of the same magnitude of flux flows out of B. As a result, the direction</w:t>
      </w:r>
      <w:r w:rsidR="00794974">
        <w:rPr>
          <w:rFonts w:eastAsia="標楷體"/>
        </w:rPr>
        <w:t xml:space="preserve"> of the flows matters, and we c</w:t>
      </w:r>
      <w:r w:rsidR="00794974">
        <w:rPr>
          <w:rFonts w:eastAsia="標楷體" w:hint="eastAsia"/>
        </w:rPr>
        <w:t>o</w:t>
      </w:r>
      <w:r w:rsidR="00794974">
        <w:rPr>
          <w:rFonts w:eastAsia="標楷體"/>
        </w:rPr>
        <w:t>uld</w:t>
      </w:r>
      <w:r w:rsidRPr="00B83CCA">
        <w:rPr>
          <w:rFonts w:eastAsia="標楷體"/>
        </w:rPr>
        <w:t xml:space="preserve"> take the mass-balanced equation as sums and subtractions of these unknown </w:t>
      </w:r>
      <w:r w:rsidR="00794974">
        <w:rPr>
          <w:rFonts w:eastAsia="標楷體"/>
        </w:rPr>
        <w:t>quantities of flows. We classified</w:t>
      </w:r>
      <w:r w:rsidRPr="00B83CCA">
        <w:rPr>
          <w:rFonts w:eastAsia="標楷體"/>
        </w:rPr>
        <w:t xml:space="preserve"> this linear mass balance equation a</w:t>
      </w:r>
      <w:r w:rsidR="00794974">
        <w:rPr>
          <w:rFonts w:eastAsia="標楷體"/>
        </w:rPr>
        <w:t>s the “equality equation”. It could</w:t>
      </w:r>
      <w:r w:rsidRPr="00B83CCA">
        <w:rPr>
          <w:rFonts w:eastAsia="標楷體"/>
        </w:rPr>
        <w:t xml:space="preserve"> be expressed with matrix notation in the general form:</w:t>
      </w:r>
      <w:r w:rsidRPr="00B83CCA">
        <w:rPr>
          <w:rFonts w:eastAsia="標楷體"/>
          <w:b/>
        </w:rPr>
        <w:t xml:space="preserve"> </w:t>
      </w:r>
      <m:oMath>
        <m:r>
          <m:rPr>
            <m:sty m:val="b"/>
          </m:rPr>
          <w:rPr>
            <w:rFonts w:ascii="Cambria Math" w:eastAsia="標楷體" w:hAnsi="Cambria Math"/>
          </w:rPr>
          <m:t>A⋅x=b</m:t>
        </m:r>
      </m:oMath>
      <w:r w:rsidR="00794974">
        <w:rPr>
          <w:rFonts w:eastAsia="標楷體"/>
        </w:rPr>
        <w:t>, in which x was</w:t>
      </w:r>
      <w:r w:rsidRPr="00B83CCA">
        <w:rPr>
          <w:rFonts w:eastAsia="標楷體"/>
        </w:rPr>
        <w:t xml:space="preserve"> a vector consisting of unknown flows, b </w:t>
      </w:r>
      <w:r w:rsidR="00794974">
        <w:rPr>
          <w:rFonts w:eastAsia="標楷體"/>
        </w:rPr>
        <w:t>wa</w:t>
      </w:r>
      <w:r w:rsidRPr="00B83CCA">
        <w:rPr>
          <w:rFonts w:eastAsia="標楷體"/>
        </w:rPr>
        <w:t xml:space="preserve">s a vector consisting of changed rates of the component, and the flows are non-negative quantities, </w:t>
      </w:r>
      <m:oMath>
        <m:r>
          <m:rPr>
            <m:sty m:val="b"/>
          </m:rPr>
          <w:rPr>
            <w:rFonts w:ascii="Cambria Math" w:eastAsia="標楷體" w:hAnsi="Cambria Math"/>
          </w:rPr>
          <m:t>x≥0</m:t>
        </m:r>
      </m:oMath>
      <w:r w:rsidRPr="00B83CCA">
        <w:rPr>
          <w:rFonts w:eastAsia="標楷體"/>
        </w:rPr>
        <w:t>.</w:t>
      </w:r>
    </w:p>
    <w:p w14:paraId="444340E3" w14:textId="77777777" w:rsidR="006E446D" w:rsidRDefault="006E446D" w:rsidP="00B466DF">
      <w:pPr>
        <w:ind w:leftChars="0" w:left="0" w:right="240"/>
        <w:outlineLvl w:val="3"/>
        <w:rPr>
          <w:rFonts w:eastAsia="標楷體"/>
        </w:rPr>
      </w:pPr>
    </w:p>
    <w:p w14:paraId="6E58A8A5" w14:textId="77777777" w:rsidR="00027CC9" w:rsidRDefault="00027CC9" w:rsidP="00794974">
      <w:pPr>
        <w:pStyle w:val="111"/>
        <w:numPr>
          <w:ilvl w:val="0"/>
          <w:numId w:val="0"/>
        </w:numPr>
        <w:ind w:right="240"/>
      </w:pPr>
      <w:bookmarkStart w:id="1" w:name="_GoBack"/>
      <w:r>
        <w:rPr>
          <w:rFonts w:hint="eastAsia"/>
        </w:rPr>
        <w:t>Co</w:t>
      </w:r>
      <w:r>
        <w:t>nstraints</w:t>
      </w:r>
    </w:p>
    <w:bookmarkEnd w:id="1"/>
    <w:p w14:paraId="5A4AAD76" w14:textId="633A4B68" w:rsidR="00B71911" w:rsidRDefault="00B71911" w:rsidP="00B466DF">
      <w:pPr>
        <w:spacing w:before="120" w:after="120" w:line="276" w:lineRule="auto"/>
        <w:ind w:leftChars="0" w:left="0" w:right="240"/>
        <w:outlineLvl w:val="4"/>
        <w:rPr>
          <w:rFonts w:eastAsia="標楷體"/>
        </w:rPr>
      </w:pPr>
      <w:r w:rsidRPr="004B59C4">
        <w:rPr>
          <w:rFonts w:eastAsia="標楷體"/>
        </w:rPr>
        <w:t>On the other hand, the physiology and behavior of organisms impose</w:t>
      </w:r>
      <w:r w:rsidR="00794974">
        <w:rPr>
          <w:rFonts w:eastAsia="標楷體"/>
        </w:rPr>
        <w:t>d</w:t>
      </w:r>
      <w:r w:rsidRPr="004B59C4">
        <w:rPr>
          <w:rFonts w:eastAsia="標楷體"/>
        </w:rPr>
        <w:t xml:space="preserve"> a limitation on their feeding and growth rates with upper bound and lower bound. For example, when organisms search</w:t>
      </w:r>
      <w:r w:rsidR="00794974">
        <w:rPr>
          <w:rFonts w:eastAsia="標楷體"/>
        </w:rPr>
        <w:t>ed</w:t>
      </w:r>
      <w:r w:rsidRPr="004B59C4">
        <w:rPr>
          <w:rFonts w:eastAsia="標楷體"/>
        </w:rPr>
        <w:t xml:space="preserve"> for food, not only the encounter rate but the exter</w:t>
      </w:r>
      <w:r w:rsidR="00794974">
        <w:rPr>
          <w:rFonts w:eastAsia="標楷體"/>
        </w:rPr>
        <w:t>nal handling time determined</w:t>
      </w:r>
      <w:r w:rsidRPr="004B59C4">
        <w:rPr>
          <w:rFonts w:eastAsia="標楷體"/>
        </w:rPr>
        <w:t xml:space="preserve"> the maximal foraging capacity (</w:t>
      </w:r>
      <w:proofErr w:type="spellStart"/>
      <w:r w:rsidRPr="004B59C4">
        <w:rPr>
          <w:rFonts w:eastAsia="標楷體"/>
        </w:rPr>
        <w:t>Holling</w:t>
      </w:r>
      <w:proofErr w:type="spellEnd"/>
      <w:r w:rsidRPr="004B59C4">
        <w:rPr>
          <w:rFonts w:eastAsia="標楷體"/>
        </w:rPr>
        <w:t>, 1966). Also, physiological and digestive constraints regulate</w:t>
      </w:r>
      <w:r w:rsidR="00794974">
        <w:rPr>
          <w:rFonts w:eastAsia="標楷體"/>
        </w:rPr>
        <w:t>d</w:t>
      </w:r>
      <w:r w:rsidRPr="004B59C4">
        <w:rPr>
          <w:rFonts w:eastAsia="標楷體"/>
        </w:rPr>
        <w:t xml:space="preserve"> the process of assimilation of inges</w:t>
      </w:r>
      <w:r w:rsidR="00794974">
        <w:rPr>
          <w:rFonts w:eastAsia="標楷體"/>
        </w:rPr>
        <w:t>ted food. Therefore, animals can</w:t>
      </w:r>
      <w:r w:rsidRPr="004B59C4">
        <w:rPr>
          <w:rFonts w:eastAsia="標楷體"/>
        </w:rPr>
        <w:t xml:space="preserve"> only process a finite amount of food per unit per time. These maximum rates impose</w:t>
      </w:r>
      <w:r w:rsidR="00794974">
        <w:rPr>
          <w:rFonts w:eastAsia="標楷體"/>
        </w:rPr>
        <w:t>d</w:t>
      </w:r>
      <w:r w:rsidRPr="004B59C4">
        <w:rPr>
          <w:rFonts w:eastAsia="標楷體"/>
        </w:rPr>
        <w:t xml:space="preserve"> an upper bound on ingestion flows, providing important constraints on the magnitudes of the grazing flows in the model. </w:t>
      </w:r>
      <w:r w:rsidR="00794974">
        <w:rPr>
          <w:rFonts w:eastAsia="標楷體"/>
        </w:rPr>
        <w:t>Similarly, respiration flows were</w:t>
      </w:r>
      <w:r w:rsidRPr="004B59C4">
        <w:rPr>
          <w:rFonts w:eastAsia="標楷體"/>
        </w:rPr>
        <w:t xml:space="preserve"> restricted by </w:t>
      </w:r>
      <w:proofErr w:type="spellStart"/>
      <w:r w:rsidRPr="004B59C4">
        <w:rPr>
          <w:rFonts w:eastAsia="標楷體"/>
        </w:rPr>
        <w:t>allometric</w:t>
      </w:r>
      <w:proofErr w:type="spellEnd"/>
      <w:r w:rsidRPr="004B59C4">
        <w:rPr>
          <w:rFonts w:eastAsia="標楷體"/>
        </w:rPr>
        <w:t xml:space="preserve"> rules (e.g., </w:t>
      </w:r>
      <w:proofErr w:type="spellStart"/>
      <w:r w:rsidRPr="004B59C4">
        <w:rPr>
          <w:rFonts w:eastAsia="標楷體"/>
        </w:rPr>
        <w:t>Mahaut</w:t>
      </w:r>
      <w:proofErr w:type="spellEnd"/>
      <w:r w:rsidRPr="004B59C4">
        <w:rPr>
          <w:rFonts w:eastAsia="標楷體"/>
        </w:rPr>
        <w:t xml:space="preserve"> et al., 1995). The minimal basal respiration rate req</w:t>
      </w:r>
      <w:r w:rsidR="00794974">
        <w:rPr>
          <w:rFonts w:eastAsia="標楷體"/>
        </w:rPr>
        <w:t>uired</w:t>
      </w:r>
      <w:r w:rsidR="00DB397F">
        <w:rPr>
          <w:rFonts w:eastAsia="標楷體" w:hint="eastAsia"/>
        </w:rPr>
        <w:t xml:space="preserve"> t</w:t>
      </w:r>
      <w:r w:rsidR="00DB397F">
        <w:rPr>
          <w:rFonts w:eastAsia="標楷體"/>
        </w:rPr>
        <w:t xml:space="preserve">o </w:t>
      </w:r>
      <w:r w:rsidR="00794974">
        <w:rPr>
          <w:rFonts w:eastAsia="標楷體"/>
        </w:rPr>
        <w:t xml:space="preserve">sustain metabolism was </w:t>
      </w:r>
      <w:r w:rsidRPr="004B59C4">
        <w:rPr>
          <w:rFonts w:eastAsia="標楷體"/>
        </w:rPr>
        <w:t>imposed as lower bounds. Other physiological constraints restrict</w:t>
      </w:r>
      <w:r w:rsidR="00794974">
        <w:rPr>
          <w:rFonts w:eastAsia="標楷體"/>
        </w:rPr>
        <w:t>ed</w:t>
      </w:r>
      <w:r w:rsidRPr="004B59C4">
        <w:rPr>
          <w:rFonts w:eastAsia="標楷體"/>
        </w:rPr>
        <w:t xml:space="preserve"> the relationships between flows. </w:t>
      </w:r>
      <w:r w:rsidR="00794974">
        <w:rPr>
          <w:rFonts w:eastAsia="標楷體"/>
        </w:rPr>
        <w:t>For example, growth efficiency was</w:t>
      </w:r>
      <w:r w:rsidRPr="004B59C4">
        <w:rPr>
          <w:rFonts w:eastAsia="標楷體"/>
        </w:rPr>
        <w:t xml:space="preserve"> defined as the ratio of secondary production to assimilated food, which is suggested to be 60-80% (Calow,1977; Schroeder, 1981). These constraints can also be transformed into a matrix equation with inequality:</w:t>
      </w:r>
      <w:r w:rsidRPr="004B59C4">
        <w:rPr>
          <w:rFonts w:eastAsia="標楷體"/>
          <w:b/>
        </w:rPr>
        <w:t xml:space="preserve"> </w:t>
      </w:r>
      <m:oMath>
        <m:r>
          <m:rPr>
            <m:sty m:val="b"/>
          </m:rPr>
          <w:rPr>
            <w:rFonts w:ascii="Cambria Math" w:eastAsia="標楷體" w:hAnsi="Cambria Math"/>
          </w:rPr>
          <m:t>G⋅x≥h</m:t>
        </m:r>
      </m:oMath>
      <w:r w:rsidRPr="004B59C4">
        <w:rPr>
          <w:rFonts w:eastAsia="標楷體"/>
        </w:rPr>
        <w:t xml:space="preserve">, in which x </w:t>
      </w:r>
      <w:r w:rsidR="00794974">
        <w:rPr>
          <w:rFonts w:eastAsia="標楷體"/>
        </w:rPr>
        <w:t>wa</w:t>
      </w:r>
      <w:r w:rsidRPr="004B59C4">
        <w:rPr>
          <w:rFonts w:eastAsia="標楷體"/>
        </w:rPr>
        <w:t>s s</w:t>
      </w:r>
      <w:r w:rsidR="00794974">
        <w:rPr>
          <w:rFonts w:eastAsia="標楷體"/>
        </w:rPr>
        <w:t xml:space="preserve">till </w:t>
      </w:r>
      <w:r w:rsidR="00DB397F">
        <w:rPr>
          <w:rFonts w:eastAsia="標楷體"/>
        </w:rPr>
        <w:t xml:space="preserve">an </w:t>
      </w:r>
      <w:r w:rsidR="00794974">
        <w:rPr>
          <w:rFonts w:eastAsia="標楷體"/>
        </w:rPr>
        <w:t xml:space="preserve">unknown-flows vector, h was </w:t>
      </w:r>
      <w:r w:rsidRPr="004B59C4">
        <w:rPr>
          <w:rFonts w:eastAsia="標楷體"/>
        </w:rPr>
        <w:t>a vector compris</w:t>
      </w:r>
      <w:r w:rsidR="00DB397F">
        <w:rPr>
          <w:rFonts w:eastAsia="標楷體"/>
        </w:rPr>
        <w:t>ing</w:t>
      </w:r>
      <w:r w:rsidRPr="004B59C4">
        <w:rPr>
          <w:rFonts w:eastAsia="標楷體"/>
        </w:rPr>
        <w:t xml:space="preserve"> constraints. Most of these constraints </w:t>
      </w:r>
      <w:r w:rsidR="00794974">
        <w:rPr>
          <w:rFonts w:eastAsia="標楷體"/>
        </w:rPr>
        <w:t>could</w:t>
      </w:r>
      <w:r w:rsidRPr="004B59C4">
        <w:rPr>
          <w:rFonts w:eastAsia="標楷體"/>
        </w:rPr>
        <w:t xml:space="preserve"> be extracted from literature. </w:t>
      </w:r>
    </w:p>
    <w:p w14:paraId="39EA0AF4" w14:textId="3CB699A0" w:rsidR="00DB397F" w:rsidRDefault="00B71911" w:rsidP="00B466DF">
      <w:pPr>
        <w:spacing w:before="120" w:after="120" w:line="276" w:lineRule="auto"/>
        <w:ind w:leftChars="0" w:left="0" w:right="240"/>
        <w:outlineLvl w:val="4"/>
        <w:rPr>
          <w:rFonts w:eastAsia="標楷體"/>
        </w:rPr>
      </w:pPr>
      <w:r w:rsidRPr="004B59C4">
        <w:rPr>
          <w:rFonts w:eastAsia="標楷體"/>
        </w:rPr>
        <w:lastRenderedPageBreak/>
        <w:t>Here</w:t>
      </w:r>
      <w:r w:rsidR="00794974">
        <w:rPr>
          <w:rFonts w:eastAsia="標楷體"/>
        </w:rPr>
        <w:t>,</w:t>
      </w:r>
      <w:r w:rsidRPr="004B59C4">
        <w:rPr>
          <w:rFonts w:eastAsia="標楷體"/>
        </w:rPr>
        <w:t xml:space="preserve"> we </w:t>
      </w:r>
      <w:r w:rsidR="00794974">
        <w:rPr>
          <w:rFonts w:eastAsia="標楷體"/>
        </w:rPr>
        <w:t>applied</w:t>
      </w:r>
      <w:r w:rsidRPr="004B59C4">
        <w:rPr>
          <w:rFonts w:eastAsia="標楷體"/>
        </w:rPr>
        <w:t xml:space="preserve"> the four most used constraints in LIM studies (van </w:t>
      </w:r>
      <w:proofErr w:type="spellStart"/>
      <w:r w:rsidRPr="004B59C4">
        <w:rPr>
          <w:rFonts w:eastAsia="標楷體"/>
        </w:rPr>
        <w:t>Oevelen</w:t>
      </w:r>
      <w:proofErr w:type="spellEnd"/>
      <w:r w:rsidRPr="004B59C4">
        <w:rPr>
          <w:rFonts w:eastAsia="標楷體"/>
        </w:rPr>
        <w:t xml:space="preserve"> et al., 2006; </w:t>
      </w:r>
      <w:proofErr w:type="spellStart"/>
      <w:r w:rsidRPr="004B59C4">
        <w:rPr>
          <w:rFonts w:eastAsia="標楷體"/>
        </w:rPr>
        <w:t>Stratmann</w:t>
      </w:r>
      <w:proofErr w:type="spellEnd"/>
      <w:r w:rsidRPr="004B59C4">
        <w:rPr>
          <w:rFonts w:eastAsia="標楷體"/>
        </w:rPr>
        <w:t xml:space="preserve"> et al., 2018) to our model, including</w:t>
      </w:r>
      <w:r w:rsidR="006A404D" w:rsidRPr="006A404D">
        <w:rPr>
          <w:rFonts w:eastAsia="標楷體"/>
        </w:rPr>
        <w:t xml:space="preserve"> </w:t>
      </w:r>
      <w:r w:rsidR="006A404D" w:rsidRPr="004B59C4">
        <w:rPr>
          <w:rFonts w:eastAsia="標楷體"/>
        </w:rPr>
        <w:t>respiration (R)</w:t>
      </w:r>
      <w:r w:rsidR="006A404D">
        <w:rPr>
          <w:rFonts w:eastAsia="標楷體"/>
        </w:rPr>
        <w:t>,</w:t>
      </w:r>
      <w:r w:rsidRPr="004B59C4">
        <w:rPr>
          <w:rFonts w:eastAsia="標楷體"/>
        </w:rPr>
        <w:t xml:space="preserve"> assimilation efficiency (AE</w:t>
      </w:r>
      <w:r w:rsidR="006A404D">
        <w:rPr>
          <w:rFonts w:eastAsia="標楷體"/>
        </w:rPr>
        <w:t>),</w:t>
      </w:r>
      <w:r w:rsidR="00B65D67" w:rsidRPr="00B65D67">
        <w:rPr>
          <w:rFonts w:eastAsia="標楷體"/>
        </w:rPr>
        <w:t xml:space="preserve"> </w:t>
      </w:r>
      <w:r w:rsidR="00B65D67" w:rsidRPr="004B59C4">
        <w:rPr>
          <w:rFonts w:eastAsia="標楷體"/>
        </w:rPr>
        <w:t>production (P), and</w:t>
      </w:r>
      <w:r w:rsidR="00B65D67">
        <w:rPr>
          <w:rFonts w:eastAsia="標楷體"/>
        </w:rPr>
        <w:t xml:space="preserve"> </w:t>
      </w:r>
      <w:r w:rsidR="006A404D">
        <w:rPr>
          <w:rFonts w:eastAsia="標楷體"/>
        </w:rPr>
        <w:t>net growth efficiency (NGE).</w:t>
      </w:r>
    </w:p>
    <w:p w14:paraId="30698E92" w14:textId="5453B7E3" w:rsidR="006841C2" w:rsidRDefault="006A404D" w:rsidP="00F86414">
      <w:pPr>
        <w:spacing w:before="120" w:after="120" w:line="276" w:lineRule="auto"/>
        <w:ind w:leftChars="0" w:left="0" w:right="240"/>
        <w:outlineLvl w:val="4"/>
        <w:rPr>
          <w:rFonts w:eastAsia="標楷體"/>
        </w:rPr>
      </w:pPr>
      <w:r>
        <w:rPr>
          <w:rFonts w:eastAsia="標楷體"/>
        </w:rPr>
        <w:t xml:space="preserve">For </w:t>
      </w:r>
      <w:proofErr w:type="spellStart"/>
      <w:r>
        <w:rPr>
          <w:rFonts w:eastAsia="標楷體"/>
        </w:rPr>
        <w:t>meiofauna</w:t>
      </w:r>
      <w:proofErr w:type="spellEnd"/>
      <w:r>
        <w:rPr>
          <w:rFonts w:eastAsia="標楷體"/>
        </w:rPr>
        <w:t xml:space="preserve"> and </w:t>
      </w:r>
      <w:proofErr w:type="spellStart"/>
      <w:r>
        <w:rPr>
          <w:rFonts w:eastAsia="標楷體"/>
        </w:rPr>
        <w:t>macrofauna</w:t>
      </w:r>
      <w:proofErr w:type="spellEnd"/>
      <w:r>
        <w:rPr>
          <w:rFonts w:eastAsia="標楷體"/>
        </w:rPr>
        <w:t xml:space="preserve">, R was defined as the sum of </w:t>
      </w:r>
      <w:r w:rsidRPr="006A404D">
        <w:rPr>
          <w:rFonts w:eastAsia="標楷體"/>
        </w:rPr>
        <w:t>maintenance respiration</w:t>
      </w:r>
      <w:r>
        <w:rPr>
          <w:rFonts w:eastAsia="標楷體"/>
        </w:rPr>
        <w:t xml:space="preserve"> </w:t>
      </w:r>
      <w:r w:rsidRPr="006A404D">
        <w:rPr>
          <w:rFonts w:eastAsia="標楷體"/>
        </w:rPr>
        <w:t>(biomass-specific respiration</w:t>
      </w:r>
      <w:r w:rsidR="00345B78">
        <w:rPr>
          <w:rFonts w:eastAsia="標楷體"/>
        </w:rPr>
        <w:t>, MR</w:t>
      </w:r>
      <w:r w:rsidRPr="006A404D">
        <w:rPr>
          <w:rFonts w:eastAsia="標楷體"/>
        </w:rPr>
        <w:t>) and growth respiration (associated with growth processes</w:t>
      </w:r>
      <w:r>
        <w:rPr>
          <w:rFonts w:eastAsia="標楷體"/>
        </w:rPr>
        <w:t>,</w:t>
      </w:r>
      <w:r w:rsidRPr="006A404D">
        <w:rPr>
          <w:rFonts w:eastAsia="標楷體"/>
        </w:rPr>
        <w:t xml:space="preserve"> </w:t>
      </w:r>
      <w:r>
        <w:rPr>
          <w:rFonts w:eastAsia="標楷體"/>
        </w:rPr>
        <w:t xml:space="preserve">e.g. </w:t>
      </w:r>
      <w:r w:rsidRPr="006A404D">
        <w:rPr>
          <w:rFonts w:eastAsia="標楷體"/>
        </w:rPr>
        <w:t>synthesis of new structures in growth</w:t>
      </w:r>
      <w:r w:rsidR="00345B78">
        <w:rPr>
          <w:rFonts w:eastAsia="標楷體"/>
        </w:rPr>
        <w:t>, GR</w:t>
      </w:r>
      <w:r w:rsidRPr="006A404D">
        <w:rPr>
          <w:rFonts w:eastAsia="標楷體"/>
        </w:rPr>
        <w:t>).</w:t>
      </w:r>
      <w:r w:rsidR="00F86414">
        <w:rPr>
          <w:rFonts w:eastAsia="標楷體"/>
        </w:rPr>
        <w:t xml:space="preserve"> The maintenance respiration was</w:t>
      </w:r>
      <w:r w:rsidR="00F86414" w:rsidRPr="00F86414">
        <w:rPr>
          <w:rFonts w:eastAsia="標楷體"/>
        </w:rPr>
        <w:t xml:space="preserve"> taken proportional to 1% </w:t>
      </w:r>
      <w:r w:rsidR="00E64B25">
        <w:rPr>
          <w:rFonts w:eastAsia="標楷體"/>
        </w:rPr>
        <w:t>at 20</w:t>
      </w:r>
      <w:r w:rsidR="00E64B25">
        <w:rPr>
          <w:rFonts w:ascii="標楷體" w:eastAsia="標楷體" w:hAnsi="標楷體" w:hint="eastAsia"/>
        </w:rPr>
        <w:t xml:space="preserve">℃ </w:t>
      </w:r>
      <w:r w:rsidR="00F86414" w:rsidRPr="00F86414">
        <w:rPr>
          <w:rFonts w:eastAsia="標楷體"/>
        </w:rPr>
        <w:t>of the biomass per day (</w:t>
      </w:r>
      <w:proofErr w:type="spellStart"/>
      <w:r w:rsidR="00F86414" w:rsidRPr="00F86414">
        <w:rPr>
          <w:rFonts w:eastAsia="標楷體"/>
        </w:rPr>
        <w:t>Fench</w:t>
      </w:r>
      <w:r w:rsidR="006841C2">
        <w:rPr>
          <w:rFonts w:eastAsia="標楷體"/>
        </w:rPr>
        <w:t>el</w:t>
      </w:r>
      <w:proofErr w:type="spellEnd"/>
      <w:r w:rsidR="006841C2">
        <w:rPr>
          <w:rFonts w:eastAsia="標楷體"/>
        </w:rPr>
        <w:t>, 1982; Nielsen et al., 1995), and then corrected with a temperature</w:t>
      </w:r>
      <w:r w:rsidR="00E64B25" w:rsidRPr="00E64B25">
        <w:rPr>
          <w:rFonts w:eastAsia="標楷體"/>
        </w:rPr>
        <w:t xml:space="preserve"> </w:t>
      </w:r>
      <w:r w:rsidR="00E64B25" w:rsidRPr="00F86414">
        <w:rPr>
          <w:rFonts w:eastAsia="標楷體"/>
        </w:rPr>
        <w:t>correction</w:t>
      </w:r>
      <w:r w:rsidR="006841C2">
        <w:rPr>
          <w:rFonts w:eastAsia="標楷體"/>
        </w:rPr>
        <w:t xml:space="preserve"> factor:</w:t>
      </w:r>
      <w:r w:rsidR="006841C2">
        <w:rPr>
          <w:rFonts w:eastAsia="標楷體" w:hint="eastAsia"/>
        </w:rPr>
        <w:t xml:space="preserve"> </w:t>
      </w:r>
      <w:proofErr w:type="spellStart"/>
      <w:r w:rsidR="006841C2" w:rsidRPr="00911C72">
        <w:rPr>
          <w:rFonts w:eastAsia="標楷體" w:hint="eastAsia"/>
          <w:i/>
        </w:rPr>
        <w:t>Tl</w:t>
      </w:r>
      <w:r w:rsidR="006841C2" w:rsidRPr="00911C72">
        <w:rPr>
          <w:rFonts w:eastAsia="標楷體"/>
          <w:i/>
        </w:rPr>
        <w:t>im</w:t>
      </w:r>
      <w:proofErr w:type="spellEnd"/>
      <w:r w:rsidR="006841C2">
        <w:rPr>
          <w:rFonts w:eastAsia="標楷體"/>
        </w:rPr>
        <w:t xml:space="preserve">, which could be calculated as, </w:t>
      </w:r>
    </w:p>
    <w:p w14:paraId="26DFDF63" w14:textId="403D214E" w:rsidR="006841C2" w:rsidRDefault="007D2135" w:rsidP="00F86414">
      <w:pPr>
        <w:spacing w:before="120" w:after="120" w:line="276" w:lineRule="auto"/>
        <w:ind w:leftChars="0" w:left="0" w:right="240"/>
        <w:outlineLvl w:val="4"/>
        <w:rPr>
          <w:rFonts w:eastAsia="標楷體"/>
        </w:rPr>
      </w:pPr>
      <m:oMathPara>
        <m:oMath>
          <m:r>
            <w:rPr>
              <w:rFonts w:ascii="Cambria Math" w:eastAsia="標楷體" w:hAnsi="Cambria Math"/>
            </w:rPr>
            <m:t>Tlim</m:t>
          </m:r>
          <m:r>
            <m:rPr>
              <m:sty m:val="p"/>
            </m:rPr>
            <w:rPr>
              <w:rFonts w:ascii="Cambria Math" w:eastAsia="標楷體" w:hAnsi="Cambria Math"/>
            </w:rPr>
            <m:t xml:space="preserve"> = Q10* exp</m:t>
          </m:r>
          <m:d>
            <m:dPr>
              <m:ctrlPr>
                <w:rPr>
                  <w:rFonts w:ascii="Cambria Math" w:eastAsia="標楷體" w:hAnsi="Cambria Math"/>
                </w:rPr>
              </m:ctrlPr>
            </m:dPr>
            <m:e>
              <m:f>
                <m:fPr>
                  <m:ctrlPr>
                    <w:rPr>
                      <w:rFonts w:ascii="Cambria Math" w:eastAsia="標楷體" w:hAnsi="Cambria Math"/>
                    </w:rPr>
                  </m:ctrlPr>
                </m:fPr>
                <m:num>
                  <m:r>
                    <m:rPr>
                      <m:sty m:val="p"/>
                    </m:rPr>
                    <w:rPr>
                      <w:rFonts w:ascii="Cambria Math" w:eastAsia="標楷體" w:hAnsi="Cambria Math"/>
                    </w:rPr>
                    <m:t>T-20</m:t>
                  </m:r>
                </m:num>
                <m:den>
                  <m:r>
                    <m:rPr>
                      <m:sty m:val="p"/>
                    </m:rPr>
                    <w:rPr>
                      <w:rFonts w:ascii="Cambria Math" w:eastAsia="標楷體" w:hAnsi="Cambria Math"/>
                    </w:rPr>
                    <m:t>10</m:t>
                  </m:r>
                </m:den>
              </m:f>
            </m:e>
          </m:d>
          <m:r>
            <m:rPr>
              <m:sty m:val="p"/>
            </m:rPr>
            <w:rPr>
              <w:rFonts w:ascii="Cambria Math" w:eastAsia="標楷體" w:hAnsi="Cambria Math" w:hint="eastAsia"/>
            </w:rPr>
            <m:t xml:space="preserve"> </m:t>
          </m:r>
          <m:d>
            <m:dPr>
              <m:ctrlPr>
                <w:rPr>
                  <w:rFonts w:ascii="Cambria Math" w:eastAsia="標楷體" w:hAnsi="Cambria Math"/>
                </w:rPr>
              </m:ctrlPr>
            </m:dPr>
            <m:e>
              <m:r>
                <m:rPr>
                  <m:sty m:val="p"/>
                </m:rPr>
                <w:rPr>
                  <w:rFonts w:ascii="Cambria Math" w:eastAsia="標楷體" w:hAnsi="Cambria Math"/>
                </w:rPr>
                <m:t>eq.7</m:t>
              </m:r>
            </m:e>
          </m:d>
          <m:r>
            <m:rPr>
              <m:sty m:val="p"/>
            </m:rPr>
            <w:rPr>
              <w:rFonts w:ascii="Cambria Math" w:eastAsia="標楷體" w:hAnsi="Cambria Math"/>
            </w:rPr>
            <m:t xml:space="preserve">, </m:t>
          </m:r>
        </m:oMath>
      </m:oMathPara>
    </w:p>
    <w:p w14:paraId="02708210" w14:textId="5E6C75BB" w:rsidR="00F86414" w:rsidRDefault="00E64B25" w:rsidP="00345B78">
      <w:pPr>
        <w:spacing w:before="120" w:after="120" w:line="276" w:lineRule="auto"/>
        <w:ind w:leftChars="0" w:left="0" w:right="240"/>
        <w:outlineLvl w:val="4"/>
        <w:rPr>
          <w:rFonts w:eastAsia="標楷體"/>
        </w:rPr>
      </w:pPr>
      <w:r>
        <w:rPr>
          <w:rFonts w:eastAsia="標楷體"/>
        </w:rPr>
        <w:t>where</w:t>
      </w:r>
      <w:r w:rsidR="006841C2" w:rsidRPr="006841C2">
        <w:rPr>
          <w:rFonts w:eastAsia="標楷體"/>
        </w:rPr>
        <w:t xml:space="preserve"> Q10</w:t>
      </w:r>
      <w:r>
        <w:rPr>
          <w:rFonts w:eastAsia="標楷體"/>
        </w:rPr>
        <w:t xml:space="preserve"> </w:t>
      </w:r>
      <w:r w:rsidRPr="006841C2">
        <w:rPr>
          <w:rFonts w:eastAsia="標楷體"/>
        </w:rPr>
        <w:t>= 2</w:t>
      </w:r>
      <w:r>
        <w:rPr>
          <w:rFonts w:eastAsia="標楷體"/>
        </w:rPr>
        <w:t xml:space="preserve">, T was the bottom water temperature for each site. Q10 is a measure of temperature dependence based on the process or reaction. </w:t>
      </w:r>
      <w:r>
        <w:rPr>
          <w:rFonts w:eastAsia="標楷體" w:hint="eastAsia"/>
        </w:rPr>
        <w:t>F</w:t>
      </w:r>
      <w:r>
        <w:rPr>
          <w:rFonts w:eastAsia="標楷體"/>
        </w:rPr>
        <w:t>or most biological systems, this value is ~2 to 3.</w:t>
      </w:r>
      <w:r w:rsidR="006841C2">
        <w:rPr>
          <w:rFonts w:eastAsia="標楷體"/>
        </w:rPr>
        <w:t xml:space="preserve"> </w:t>
      </w:r>
      <w:r w:rsidR="00345B78">
        <w:rPr>
          <w:rFonts w:eastAsia="標楷體"/>
        </w:rPr>
        <w:t>Therefore, the relationships of respiration</w:t>
      </w:r>
      <w:r w:rsidR="00345B78">
        <w:rPr>
          <w:rFonts w:eastAsia="標楷體" w:hint="eastAsia"/>
        </w:rPr>
        <w:t xml:space="preserve"> </w:t>
      </w:r>
      <w:r w:rsidR="00345B78">
        <w:rPr>
          <w:rFonts w:eastAsia="標楷體"/>
        </w:rPr>
        <w:t xml:space="preserve">could be expressed as: </w:t>
      </w:r>
    </w:p>
    <w:p w14:paraId="109C8050" w14:textId="5D108ABC" w:rsidR="00345B78" w:rsidRPr="00314A89" w:rsidRDefault="00345B78" w:rsidP="00345B78">
      <w:pPr>
        <w:spacing w:before="120" w:after="120" w:line="276" w:lineRule="auto"/>
        <w:ind w:leftChars="0" w:left="0" w:right="240"/>
        <w:jc w:val="center"/>
        <w:outlineLvl w:val="4"/>
        <w:rPr>
          <w:rFonts w:eastAsia="標楷體"/>
        </w:rPr>
      </w:pPr>
      <m:oMath>
        <m:r>
          <m:rPr>
            <m:sty m:val="p"/>
          </m:rPr>
          <w:rPr>
            <w:rFonts w:ascii="Cambria Math" w:eastAsia="標楷體" w:hAnsi="Cambria Math"/>
          </w:rPr>
          <m:t>M</m:t>
        </m:r>
        <m:r>
          <m:rPr>
            <m:sty m:val="p"/>
          </m:rPr>
          <w:rPr>
            <w:rFonts w:ascii="Cambria Math" w:eastAsia="標楷體" w:hAnsi="Cambria Math" w:hint="eastAsia"/>
          </w:rPr>
          <m:t>R=</m:t>
        </m:r>
        <m:r>
          <m:rPr>
            <m:sty m:val="p"/>
          </m:rPr>
          <w:rPr>
            <w:rFonts w:ascii="Cambria Math" w:eastAsia="標楷體" w:hAnsi="Cambria Math"/>
          </w:rPr>
          <m:t>0.01*Tlim*Stock</m:t>
        </m:r>
        <m:r>
          <m:rPr>
            <m:sty m:val="p"/>
          </m:rPr>
          <w:rPr>
            <w:rFonts w:ascii="Cambria Math" w:eastAsia="標楷體" w:hAnsi="Cambria Math" w:hint="eastAsia"/>
          </w:rPr>
          <m:t xml:space="preserve"> (</m:t>
        </m:r>
        <m:r>
          <m:rPr>
            <m:sty m:val="p"/>
          </m:rPr>
          <w:rPr>
            <w:rFonts w:ascii="Cambria Math" w:eastAsia="標楷體" w:hAnsi="Cambria Math"/>
          </w:rPr>
          <m:t>eq.8)</m:t>
        </m:r>
      </m:oMath>
      <w:r w:rsidRPr="00314A89">
        <w:rPr>
          <w:rFonts w:eastAsia="標楷體" w:hint="eastAsia"/>
        </w:rPr>
        <w:t>,</w:t>
      </w:r>
    </w:p>
    <w:p w14:paraId="2681900F" w14:textId="76ED117F" w:rsidR="00345B78" w:rsidRPr="00314A89" w:rsidRDefault="007D2135" w:rsidP="00345B78">
      <w:pPr>
        <w:spacing w:before="120" w:after="120" w:line="276" w:lineRule="auto"/>
        <w:ind w:leftChars="0" w:left="0" w:right="240"/>
        <w:jc w:val="center"/>
        <w:outlineLvl w:val="4"/>
        <w:rPr>
          <w:rFonts w:eastAsia="標楷體"/>
        </w:rPr>
      </w:pPr>
      <m:oMath>
        <m:r>
          <m:rPr>
            <m:sty m:val="p"/>
          </m:rPr>
          <w:rPr>
            <w:rFonts w:ascii="Cambria Math" w:eastAsia="標楷體" w:hAnsi="Cambria Math" w:hint="eastAsia"/>
          </w:rPr>
          <m:t>GR=R</m:t>
        </m:r>
        <m:r>
          <m:rPr>
            <m:sty m:val="p"/>
          </m:rPr>
          <w:rPr>
            <w:rFonts w:ascii="MS Mincho" w:eastAsia="MS Mincho" w:hAnsi="MS Mincho" w:cs="MS Mincho" w:hint="eastAsia"/>
          </w:rPr>
          <m:t>-</m:t>
        </m:r>
        <m:r>
          <m:rPr>
            <m:sty m:val="p"/>
          </m:rPr>
          <w:rPr>
            <w:rFonts w:ascii="Cambria Math" w:eastAsia="標楷體" w:hAnsi="Cambria Math"/>
          </w:rPr>
          <m:t>MR</m:t>
        </m:r>
      </m:oMath>
      <w:r w:rsidR="00451925" w:rsidRPr="00314A89">
        <w:rPr>
          <w:rFonts w:eastAsia="標楷體" w:hint="eastAsia"/>
        </w:rPr>
        <w:t xml:space="preserve"> </w:t>
      </w:r>
      <m:oMath>
        <m:r>
          <m:rPr>
            <m:sty m:val="p"/>
          </m:rPr>
          <w:rPr>
            <w:rFonts w:ascii="Cambria Math" w:eastAsia="標楷體" w:hAnsi="Cambria Math" w:hint="eastAsia"/>
          </w:rPr>
          <m:t>(</m:t>
        </m:r>
        <m:r>
          <m:rPr>
            <m:sty m:val="p"/>
          </m:rPr>
          <w:rPr>
            <w:rFonts w:ascii="Cambria Math" w:eastAsia="標楷體" w:hAnsi="Cambria Math"/>
          </w:rPr>
          <m:t>eq.9)</m:t>
        </m:r>
      </m:oMath>
      <w:r w:rsidR="00345B78" w:rsidRPr="00314A89">
        <w:rPr>
          <w:rFonts w:eastAsia="標楷體"/>
        </w:rPr>
        <w:t xml:space="preserve">. </w:t>
      </w:r>
    </w:p>
    <w:p w14:paraId="7C4F10D6" w14:textId="19C0068A" w:rsidR="00B65D67" w:rsidRPr="00314A89" w:rsidRDefault="00B71911" w:rsidP="00B65D67">
      <w:pPr>
        <w:spacing w:before="120" w:after="120" w:line="276" w:lineRule="auto"/>
        <w:ind w:leftChars="0" w:left="0" w:right="240"/>
        <w:outlineLvl w:val="4"/>
        <w:rPr>
          <w:rFonts w:eastAsia="標楷體"/>
        </w:rPr>
      </w:pPr>
      <w:r w:rsidRPr="00314A89">
        <w:rPr>
          <w:rFonts w:eastAsia="標楷體"/>
        </w:rPr>
        <w:t>A</w:t>
      </w:r>
      <w:r w:rsidR="00094B26" w:rsidRPr="00314A89">
        <w:rPr>
          <w:rFonts w:eastAsia="標楷體"/>
        </w:rPr>
        <w:t>E wa</w:t>
      </w:r>
      <w:r w:rsidRPr="00314A89">
        <w:rPr>
          <w:rFonts w:eastAsia="標楷體"/>
        </w:rPr>
        <w:t>s calculated as</w:t>
      </w:r>
      <w:r w:rsidR="00B65D67" w:rsidRPr="00314A89">
        <w:rPr>
          <w:rFonts w:eastAsia="標楷體"/>
        </w:rPr>
        <w:t>,</w:t>
      </w:r>
    </w:p>
    <w:p w14:paraId="30BB7186" w14:textId="0EE19B85" w:rsidR="00B65D67" w:rsidRPr="00314A89" w:rsidRDefault="00B71911" w:rsidP="00B65D67">
      <w:pPr>
        <w:spacing w:before="120" w:after="120" w:line="276" w:lineRule="auto"/>
        <w:ind w:leftChars="0" w:left="0" w:right="240"/>
        <w:jc w:val="center"/>
        <w:outlineLvl w:val="4"/>
        <w:rPr>
          <w:rFonts w:eastAsia="標楷體"/>
        </w:rPr>
      </w:pPr>
      <m:oMath>
        <m:r>
          <m:rPr>
            <m:sty m:val="p"/>
          </m:rPr>
          <w:rPr>
            <w:rFonts w:ascii="Cambria Math" w:eastAsia="標楷體" w:hAnsi="Cambria Math"/>
          </w:rPr>
          <m:t>AE=(I-F)/I</m:t>
        </m:r>
      </m:oMath>
      <w:r w:rsidR="00451925" w:rsidRPr="00314A89">
        <w:rPr>
          <w:rFonts w:eastAsia="標楷體" w:hint="eastAsia"/>
        </w:rPr>
        <w:t xml:space="preserve"> </w:t>
      </w:r>
      <m:oMath>
        <m:r>
          <m:rPr>
            <m:sty m:val="p"/>
          </m:rPr>
          <w:rPr>
            <w:rFonts w:ascii="Cambria Math" w:eastAsia="標楷體" w:hAnsi="Cambria Math" w:hint="eastAsia"/>
          </w:rPr>
          <m:t>(</m:t>
        </m:r>
        <m:r>
          <m:rPr>
            <m:sty m:val="p"/>
          </m:rPr>
          <w:rPr>
            <w:rFonts w:ascii="Cambria Math" w:eastAsia="標楷體" w:hAnsi="Cambria Math"/>
          </w:rPr>
          <m:t>eq.10)</m:t>
        </m:r>
      </m:oMath>
      <w:r w:rsidRPr="00314A89">
        <w:rPr>
          <w:rFonts w:eastAsia="標楷體"/>
        </w:rPr>
        <w:t>,</w:t>
      </w:r>
    </w:p>
    <w:p w14:paraId="216568E1" w14:textId="2520C9BD" w:rsidR="00094B26" w:rsidRPr="00314A89" w:rsidRDefault="00094B26" w:rsidP="00B65D67">
      <w:pPr>
        <w:spacing w:before="120" w:after="120" w:line="276" w:lineRule="auto"/>
        <w:ind w:leftChars="0" w:left="0" w:right="240"/>
        <w:outlineLvl w:val="4"/>
        <w:rPr>
          <w:rFonts w:eastAsia="標楷體"/>
        </w:rPr>
      </w:pPr>
      <w:r w:rsidRPr="00314A89">
        <w:rPr>
          <w:rFonts w:eastAsia="標楷體"/>
        </w:rPr>
        <w:t>where I was the ingested food and F wa</w:t>
      </w:r>
      <w:r w:rsidR="00B71911" w:rsidRPr="00314A89">
        <w:rPr>
          <w:rFonts w:eastAsia="標楷體"/>
        </w:rPr>
        <w:t xml:space="preserve">s the feces (Crisp,1971). The </w:t>
      </w:r>
      <w:proofErr w:type="spellStart"/>
      <w:r w:rsidR="00B71911" w:rsidRPr="00314A89">
        <w:rPr>
          <w:rFonts w:eastAsia="標楷體"/>
        </w:rPr>
        <w:t>miniu</w:t>
      </w:r>
      <w:r w:rsidRPr="00314A89">
        <w:rPr>
          <w:rFonts w:eastAsia="標楷體"/>
        </w:rPr>
        <w:t>m</w:t>
      </w:r>
      <w:proofErr w:type="spellEnd"/>
      <w:r w:rsidRPr="00314A89">
        <w:rPr>
          <w:rFonts w:eastAsia="標楷體"/>
        </w:rPr>
        <w:t>-maximum range wa</w:t>
      </w:r>
      <w:r w:rsidR="006A404D" w:rsidRPr="00314A89">
        <w:rPr>
          <w:rFonts w:eastAsia="標楷體"/>
        </w:rPr>
        <w:t>s set from 0.456 to 0.699</w:t>
      </w:r>
      <w:r w:rsidR="00B71911" w:rsidRPr="00314A89">
        <w:rPr>
          <w:rFonts w:eastAsia="標楷體"/>
        </w:rPr>
        <w:t xml:space="preserve"> for </w:t>
      </w:r>
      <w:proofErr w:type="spellStart"/>
      <w:r w:rsidR="00B71911" w:rsidRPr="00314A89">
        <w:rPr>
          <w:rFonts w:eastAsia="標楷體"/>
        </w:rPr>
        <w:t>meiofauna</w:t>
      </w:r>
      <w:proofErr w:type="spellEnd"/>
      <w:r w:rsidR="00B71911" w:rsidRPr="00314A89">
        <w:rPr>
          <w:rFonts w:eastAsia="標楷體"/>
        </w:rPr>
        <w:t xml:space="preserve"> (</w:t>
      </w:r>
      <w:r w:rsidR="006A404D" w:rsidRPr="00314A89">
        <w:rPr>
          <w:rFonts w:eastAsia="標楷體" w:hint="eastAsia"/>
        </w:rPr>
        <w:t>Co</w:t>
      </w:r>
      <w:r w:rsidR="006A404D" w:rsidRPr="00314A89">
        <w:rPr>
          <w:rFonts w:eastAsia="標楷體"/>
        </w:rPr>
        <w:t>nover 1966) and from 0.6 to 0.</w:t>
      </w:r>
      <w:r w:rsidR="00B71911" w:rsidRPr="00314A89">
        <w:rPr>
          <w:rFonts w:eastAsia="標楷體"/>
        </w:rPr>
        <w:t xml:space="preserve">7 for </w:t>
      </w:r>
      <w:proofErr w:type="spellStart"/>
      <w:r w:rsidR="00B71911" w:rsidRPr="00314A89">
        <w:rPr>
          <w:rFonts w:eastAsia="標楷體"/>
        </w:rPr>
        <w:t>macrofauna</w:t>
      </w:r>
      <w:proofErr w:type="spellEnd"/>
      <w:r w:rsidR="00B71911" w:rsidRPr="00314A89">
        <w:rPr>
          <w:rFonts w:eastAsia="標楷體"/>
        </w:rPr>
        <w:t xml:space="preserve"> (</w:t>
      </w:r>
      <w:r w:rsidR="006A404D" w:rsidRPr="00314A89">
        <w:rPr>
          <w:rFonts w:eastAsia="標楷體" w:hint="eastAsia"/>
        </w:rPr>
        <w:t>Lo</w:t>
      </w:r>
      <w:r w:rsidR="006A404D" w:rsidRPr="00314A89">
        <w:rPr>
          <w:rFonts w:eastAsia="標楷體"/>
        </w:rPr>
        <w:t>o &amp; Rosenberg 1996</w:t>
      </w:r>
      <w:r w:rsidR="00B71911" w:rsidRPr="00314A89">
        <w:rPr>
          <w:rFonts w:eastAsia="標楷體"/>
        </w:rPr>
        <w:t xml:space="preserve">). </w:t>
      </w:r>
    </w:p>
    <w:p w14:paraId="538C1D04" w14:textId="29223C06" w:rsidR="00B65D67" w:rsidRPr="00314A89" w:rsidRDefault="00094B26" w:rsidP="00B65D67">
      <w:pPr>
        <w:spacing w:before="120" w:after="120" w:line="276" w:lineRule="auto"/>
        <w:ind w:leftChars="0" w:left="0" w:right="240"/>
        <w:outlineLvl w:val="4"/>
        <w:rPr>
          <w:rFonts w:eastAsia="標楷體"/>
        </w:rPr>
      </w:pPr>
      <w:r w:rsidRPr="00314A89">
        <w:rPr>
          <w:rFonts w:eastAsia="標楷體"/>
        </w:rPr>
        <w:t>The secondary production (P) was</w:t>
      </w:r>
      <w:r w:rsidR="00B65D67" w:rsidRPr="00314A89">
        <w:rPr>
          <w:rFonts w:eastAsia="標楷體"/>
        </w:rPr>
        <w:t xml:space="preserve"> calculated as,</w:t>
      </w:r>
    </w:p>
    <w:p w14:paraId="6FA22412" w14:textId="326FA69A" w:rsidR="00B65D67" w:rsidRPr="00B65D67" w:rsidRDefault="00B65D67" w:rsidP="00B65D67">
      <w:pPr>
        <w:spacing w:before="120" w:after="120" w:line="276" w:lineRule="auto"/>
        <w:ind w:leftChars="0" w:left="0" w:right="240"/>
        <w:jc w:val="center"/>
        <w:outlineLvl w:val="4"/>
        <w:rPr>
          <w:rFonts w:eastAsia="標楷體"/>
        </w:rPr>
      </w:pPr>
      <m:oMathPara>
        <m:oMath>
          <m:r>
            <m:rPr>
              <m:sty m:val="p"/>
            </m:rPr>
            <w:rPr>
              <w:rFonts w:ascii="Cambria Math" w:eastAsia="標楷體" w:hAnsi="Cambria Math"/>
            </w:rPr>
            <m:t>P=I-F-GR</m:t>
          </m:r>
          <m:r>
            <m:rPr>
              <m:sty m:val="p"/>
            </m:rPr>
            <w:rPr>
              <w:rFonts w:ascii="Cambria Math" w:eastAsia="標楷體" w:hAnsi="Cambria Math" w:hint="eastAsia"/>
            </w:rPr>
            <m:t xml:space="preserve"> (</m:t>
          </m:r>
          <m:r>
            <m:rPr>
              <m:sty m:val="p"/>
            </m:rPr>
            <w:rPr>
              <w:rFonts w:ascii="Cambria Math" w:eastAsia="標楷體" w:hAnsi="Cambria Math"/>
            </w:rPr>
            <m:t>eq.11),</m:t>
          </m:r>
        </m:oMath>
      </m:oMathPara>
    </w:p>
    <w:p w14:paraId="4D54D3EF" w14:textId="26824A38" w:rsidR="00B65D67" w:rsidRPr="00B65D67" w:rsidRDefault="00B65D67" w:rsidP="00B65D67">
      <w:pPr>
        <w:spacing w:before="120" w:after="120" w:line="276" w:lineRule="auto"/>
        <w:ind w:leftChars="0" w:left="0" w:right="240"/>
        <w:jc w:val="center"/>
        <w:outlineLvl w:val="4"/>
        <w:rPr>
          <w:rFonts w:eastAsia="標楷體"/>
        </w:rPr>
      </w:pPr>
      <m:oMathPara>
        <m:oMath>
          <m:r>
            <m:rPr>
              <m:sty m:val="p"/>
            </m:rPr>
            <w:rPr>
              <w:rFonts w:ascii="Cambria Math" w:eastAsia="標楷體" w:hAnsi="Cambria Math"/>
            </w:rPr>
            <m:t>P/B=</m:t>
          </m:r>
          <m:f>
            <m:fPr>
              <m:ctrlPr>
                <w:rPr>
                  <w:rFonts w:ascii="Cambria Math" w:eastAsia="標楷體" w:hAnsi="Cambria Math"/>
                </w:rPr>
              </m:ctrlPr>
            </m:fPr>
            <m:num>
              <m:r>
                <m:rPr>
                  <m:sty m:val="p"/>
                </m:rPr>
                <w:rPr>
                  <w:rFonts w:ascii="Cambria Math" w:eastAsia="標楷體" w:hAnsi="Cambria Math"/>
                </w:rPr>
                <m:t>I-F-GR</m:t>
              </m:r>
            </m:num>
            <m:den>
              <m:r>
                <m:rPr>
                  <m:sty m:val="p"/>
                </m:rPr>
                <w:rPr>
                  <w:rFonts w:ascii="Cambria Math" w:eastAsia="標楷體" w:hAnsi="Cambria Math"/>
                </w:rPr>
                <m:t>Stock</m:t>
              </m:r>
            </m:den>
          </m:f>
          <m:r>
            <m:rPr>
              <m:sty m:val="p"/>
            </m:rPr>
            <w:rPr>
              <w:rFonts w:ascii="Cambria Math" w:eastAsia="標楷體" w:hAnsi="Cambria Math" w:hint="eastAsia"/>
            </w:rPr>
            <m:t>(</m:t>
          </m:r>
          <m:r>
            <m:rPr>
              <m:sty m:val="p"/>
            </m:rPr>
            <w:rPr>
              <w:rFonts w:ascii="Cambria Math" w:eastAsia="標楷體" w:hAnsi="Cambria Math"/>
            </w:rPr>
            <m:t>eq.12).</m:t>
          </m:r>
        </m:oMath>
      </m:oMathPara>
    </w:p>
    <w:p w14:paraId="46C37DC9" w14:textId="523311CA" w:rsidR="00094B26" w:rsidRPr="00094B26" w:rsidRDefault="00B65D67" w:rsidP="00B466DF">
      <w:pPr>
        <w:spacing w:before="120" w:after="120" w:line="276" w:lineRule="auto"/>
        <w:ind w:leftChars="0" w:left="0" w:right="240"/>
        <w:outlineLvl w:val="4"/>
        <w:rPr>
          <w:rFonts w:eastAsiaTheme="minorEastAsia"/>
        </w:rPr>
      </w:pPr>
      <w:r>
        <w:rPr>
          <w:rFonts w:eastAsia="標楷體"/>
        </w:rPr>
        <w:t xml:space="preserve">The </w:t>
      </w:r>
      <m:oMath>
        <m:r>
          <m:rPr>
            <m:sty m:val="p"/>
          </m:rPr>
          <w:rPr>
            <w:rFonts w:ascii="Cambria Math" w:eastAsia="標楷體" w:hAnsi="Cambria Math"/>
          </w:rPr>
          <m:t>P/B ratio</m:t>
        </m:r>
      </m:oMath>
      <w:r w:rsidRPr="004B59C4">
        <w:rPr>
          <w:rFonts w:eastAsia="標楷體"/>
        </w:rPr>
        <w:t xml:space="preserve"> f</w:t>
      </w:r>
      <w:r w:rsidR="00094B26">
        <w:rPr>
          <w:rFonts w:eastAsia="標楷體"/>
        </w:rPr>
        <w:t xml:space="preserve">or </w:t>
      </w:r>
      <w:proofErr w:type="spellStart"/>
      <w:r w:rsidR="00094B26">
        <w:rPr>
          <w:rFonts w:eastAsia="標楷體"/>
        </w:rPr>
        <w:t>meiofauna</w:t>
      </w:r>
      <w:proofErr w:type="spellEnd"/>
      <w:r w:rsidR="00094B26">
        <w:rPr>
          <w:rFonts w:eastAsia="標楷體"/>
        </w:rPr>
        <w:t xml:space="preserve"> wa</w:t>
      </w:r>
      <w:r>
        <w:rPr>
          <w:rFonts w:eastAsia="標楷體"/>
        </w:rPr>
        <w:t>s set between 0.0009 and 0.0493</w:t>
      </w:r>
      <w:r w:rsidRPr="004B59C4">
        <w:rPr>
          <w:rFonts w:eastAsia="標楷體"/>
        </w:rPr>
        <w:t xml:space="preserve"> (</w:t>
      </w:r>
      <w:proofErr w:type="spellStart"/>
      <w:r>
        <w:rPr>
          <w:rFonts w:eastAsia="標楷體"/>
        </w:rPr>
        <w:t>Fenchel</w:t>
      </w:r>
      <w:proofErr w:type="spellEnd"/>
      <w:r>
        <w:rPr>
          <w:rFonts w:eastAsia="標楷體"/>
        </w:rPr>
        <w:t xml:space="preserve">, 1982; Fleeger and Palmer, </w:t>
      </w:r>
      <w:r w:rsidR="007D2135">
        <w:rPr>
          <w:rFonts w:eastAsia="標楷體"/>
        </w:rPr>
        <w:t>1982</w:t>
      </w:r>
      <w:r w:rsidRPr="004B59C4">
        <w:rPr>
          <w:rFonts w:eastAsia="標楷體"/>
        </w:rPr>
        <w:t>), while fo</w:t>
      </w:r>
      <w:r>
        <w:rPr>
          <w:rFonts w:eastAsia="標楷體"/>
        </w:rPr>
        <w:t xml:space="preserve">r </w:t>
      </w:r>
      <w:proofErr w:type="spellStart"/>
      <w:r>
        <w:rPr>
          <w:rFonts w:eastAsia="標楷體"/>
        </w:rPr>
        <w:t>macrofauna</w:t>
      </w:r>
      <w:proofErr w:type="spellEnd"/>
      <w:r>
        <w:rPr>
          <w:rFonts w:eastAsia="標楷體"/>
        </w:rPr>
        <w:t xml:space="preserve"> is set between 0.0008 and 0.0048</w:t>
      </w:r>
      <w:r w:rsidRPr="004B59C4">
        <w:rPr>
          <w:rFonts w:eastAsia="標楷體"/>
        </w:rPr>
        <w:t xml:space="preserve"> (</w:t>
      </w:r>
      <w:proofErr w:type="spellStart"/>
      <w:r w:rsidRPr="00B65D67">
        <w:rPr>
          <w:rFonts w:eastAsia="標楷體"/>
        </w:rPr>
        <w:t>Stratmann</w:t>
      </w:r>
      <w:proofErr w:type="spellEnd"/>
      <w:r w:rsidRPr="00B65D67">
        <w:rPr>
          <w:rFonts w:eastAsia="標楷體"/>
        </w:rPr>
        <w:t xml:space="preserve"> et al.</w:t>
      </w:r>
      <w:r>
        <w:rPr>
          <w:rFonts w:eastAsia="標楷體"/>
        </w:rPr>
        <w:t>, unpublished</w:t>
      </w:r>
      <w:r w:rsidRPr="004B59C4">
        <w:t>).</w:t>
      </w:r>
      <w:r>
        <w:t xml:space="preserve"> </w:t>
      </w:r>
      <w:r w:rsidR="00094B26">
        <w:rPr>
          <w:rFonts w:eastAsia="標楷體"/>
        </w:rPr>
        <w:t xml:space="preserve">On the other hand, the bacterial growth efficiency </w:t>
      </w:r>
      <w:r w:rsidR="00094B26">
        <w:rPr>
          <w:rFonts w:eastAsia="標楷體" w:hint="eastAsia"/>
        </w:rPr>
        <w:t xml:space="preserve">(BGE) </w:t>
      </w:r>
      <w:r w:rsidR="00094B26">
        <w:rPr>
          <w:rFonts w:eastAsia="標楷體"/>
        </w:rPr>
        <w:t xml:space="preserve">was defined as </w:t>
      </w:r>
      <w:r w:rsidR="00094B26" w:rsidRPr="00094B26">
        <w:rPr>
          <w:rFonts w:eastAsia="標楷體"/>
        </w:rPr>
        <w:t>the</w:t>
      </w:r>
      <w:r w:rsidR="00094B26">
        <w:rPr>
          <w:rFonts w:eastAsia="標楷體"/>
        </w:rPr>
        <w:t xml:space="preserve"> </w:t>
      </w:r>
      <w:r w:rsidR="00094B26" w:rsidRPr="00094B26">
        <w:rPr>
          <w:rFonts w:eastAsia="標楷體"/>
        </w:rPr>
        <w:t>amount of new bacterial biom</w:t>
      </w:r>
      <w:r w:rsidR="00094B26">
        <w:rPr>
          <w:rFonts w:eastAsia="標楷體"/>
        </w:rPr>
        <w:t xml:space="preserve">ass produced per unit of </w:t>
      </w:r>
      <w:r w:rsidR="00094B26" w:rsidRPr="00094B26">
        <w:rPr>
          <w:rFonts w:eastAsia="標楷體"/>
        </w:rPr>
        <w:lastRenderedPageBreak/>
        <w:t>assimilated</w:t>
      </w:r>
      <w:r w:rsidR="00094B26">
        <w:rPr>
          <w:rFonts w:eastAsia="標楷體"/>
        </w:rPr>
        <w:t xml:space="preserve"> OC, and it could be used to </w:t>
      </w:r>
      <w:r w:rsidR="00094B26" w:rsidRPr="00094B26">
        <w:rPr>
          <w:rFonts w:eastAsia="標楷體"/>
        </w:rPr>
        <w:t xml:space="preserve">relate </w:t>
      </w:r>
      <w:r w:rsidR="00094B26">
        <w:rPr>
          <w:rFonts w:eastAsia="標楷體"/>
        </w:rPr>
        <w:t>the production and respiration of bacteria (</w:t>
      </w:r>
      <w:r w:rsidR="00094B26" w:rsidRPr="00094B26">
        <w:rPr>
          <w:rFonts w:eastAsia="標楷體"/>
        </w:rPr>
        <w:t xml:space="preserve">del </w:t>
      </w:r>
      <w:r w:rsidR="00094B26">
        <w:rPr>
          <w:rFonts w:eastAsia="標楷體"/>
        </w:rPr>
        <w:t>Giorgio &amp; Cole,</w:t>
      </w:r>
      <w:r w:rsidR="00094B26" w:rsidRPr="00094B26">
        <w:rPr>
          <w:rFonts w:eastAsia="標楷體"/>
        </w:rPr>
        <w:t>1998)</w:t>
      </w:r>
      <w:r w:rsidR="00094B26">
        <w:rPr>
          <w:rFonts w:eastAsia="標楷體"/>
        </w:rPr>
        <w:t>. The range</w:t>
      </w:r>
      <w:r w:rsidR="00094B26">
        <w:rPr>
          <w:rFonts w:eastAsia="標楷體" w:hint="eastAsia"/>
        </w:rPr>
        <w:t xml:space="preserve"> </w:t>
      </w:r>
      <w:r w:rsidR="00094B26">
        <w:rPr>
          <w:rFonts w:eastAsia="標楷體"/>
        </w:rPr>
        <w:t>of BGE wa</w:t>
      </w:r>
      <w:r w:rsidR="00094B26" w:rsidRPr="004B59C4">
        <w:rPr>
          <w:rFonts w:eastAsia="標楷體"/>
        </w:rPr>
        <w:t>s set</w:t>
      </w:r>
      <w:r w:rsidR="00094B26">
        <w:rPr>
          <w:rFonts w:eastAsia="標楷體"/>
        </w:rPr>
        <w:t xml:space="preserve"> from 0.02 to 0.61. </w:t>
      </w:r>
    </w:p>
    <w:p w14:paraId="397AA477" w14:textId="3D357482" w:rsidR="00B65D67" w:rsidRDefault="00B65D67" w:rsidP="00B466DF">
      <w:pPr>
        <w:spacing w:before="120" w:after="120" w:line="276" w:lineRule="auto"/>
        <w:ind w:leftChars="0" w:left="0" w:right="240"/>
        <w:outlineLvl w:val="4"/>
        <w:rPr>
          <w:rFonts w:eastAsia="標楷體"/>
        </w:rPr>
      </w:pPr>
      <w:r>
        <w:t xml:space="preserve">Finally, </w:t>
      </w:r>
      <w:r w:rsidR="00094B26">
        <w:rPr>
          <w:rFonts w:eastAsia="標楷體"/>
        </w:rPr>
        <w:t>NGE wa</w:t>
      </w:r>
      <w:r w:rsidR="00B71911" w:rsidRPr="004B59C4">
        <w:rPr>
          <w:rFonts w:eastAsia="標楷體"/>
        </w:rPr>
        <w:t>s calculated as</w:t>
      </w:r>
      <w:r w:rsidR="00C83E29">
        <w:rPr>
          <w:rFonts w:eastAsia="標楷體"/>
        </w:rPr>
        <w:t xml:space="preserve"> </w:t>
      </w:r>
      <w:r w:rsidR="00C83E29" w:rsidRPr="004B59C4">
        <w:rPr>
          <w:rFonts w:eastAsia="標楷體"/>
        </w:rPr>
        <w:t xml:space="preserve">(Clausen and </w:t>
      </w:r>
      <w:proofErr w:type="spellStart"/>
      <w:r w:rsidR="00C83E29" w:rsidRPr="004B59C4">
        <w:rPr>
          <w:rFonts w:eastAsia="標楷體"/>
        </w:rPr>
        <w:t>Riisgård</w:t>
      </w:r>
      <w:proofErr w:type="spellEnd"/>
      <w:r w:rsidR="00C83E29" w:rsidRPr="004B59C4">
        <w:rPr>
          <w:rFonts w:eastAsia="標楷體"/>
        </w:rPr>
        <w:t>, 1996)</w:t>
      </w:r>
      <w:r>
        <w:rPr>
          <w:rFonts w:eastAsia="標楷體"/>
        </w:rPr>
        <w:t>,</w:t>
      </w:r>
    </w:p>
    <w:p w14:paraId="022E8B1C" w14:textId="0B86D9CF" w:rsidR="00B65D67" w:rsidRDefault="00B71911" w:rsidP="00B65D67">
      <w:pPr>
        <w:spacing w:before="120" w:after="120" w:line="276" w:lineRule="auto"/>
        <w:ind w:leftChars="0" w:left="0" w:right="240"/>
        <w:jc w:val="center"/>
        <w:outlineLvl w:val="4"/>
        <w:rPr>
          <w:rFonts w:eastAsia="標楷體"/>
        </w:rPr>
      </w:pPr>
      <m:oMath>
        <m:r>
          <m:rPr>
            <m:sty m:val="p"/>
          </m:rPr>
          <w:rPr>
            <w:rFonts w:ascii="Cambria Math" w:eastAsia="標楷體" w:hAnsi="Cambria Math"/>
          </w:rPr>
          <m:t>NGE=</m:t>
        </m:r>
        <m:f>
          <m:fPr>
            <m:ctrlPr>
              <w:rPr>
                <w:rFonts w:ascii="Cambria Math" w:eastAsia="標楷體" w:hAnsi="Cambria Math"/>
              </w:rPr>
            </m:ctrlPr>
          </m:fPr>
          <m:num>
            <m:r>
              <m:rPr>
                <m:sty m:val="p"/>
              </m:rPr>
              <w:rPr>
                <w:rFonts w:ascii="Cambria Math" w:eastAsia="標楷體" w:hAnsi="Cambria Math"/>
              </w:rPr>
              <m:t>I-F-GR</m:t>
            </m:r>
          </m:num>
          <m:den>
            <m:r>
              <m:rPr>
                <m:sty m:val="p"/>
              </m:rPr>
              <w:rPr>
                <w:rFonts w:ascii="Cambria Math" w:eastAsia="標楷體" w:hAnsi="Cambria Math"/>
              </w:rPr>
              <m:t>I-F</m:t>
            </m:r>
          </m:den>
        </m:f>
        <m:r>
          <m:rPr>
            <m:sty m:val="p"/>
          </m:rPr>
          <w:rPr>
            <w:rFonts w:ascii="Cambria Math" w:eastAsia="標楷體" w:hAnsi="Cambria Math"/>
          </w:rPr>
          <m:t>=</m:t>
        </m:r>
        <m:f>
          <m:fPr>
            <m:ctrlPr>
              <w:rPr>
                <w:rFonts w:ascii="Cambria Math" w:eastAsia="標楷體" w:hAnsi="Cambria Math"/>
              </w:rPr>
            </m:ctrlPr>
          </m:fPr>
          <m:num>
            <m:r>
              <m:rPr>
                <m:sty m:val="p"/>
              </m:rPr>
              <w:rPr>
                <w:rFonts w:ascii="Cambria Math" w:eastAsia="標楷體" w:hAnsi="Cambria Math"/>
              </w:rPr>
              <m:t>P</m:t>
            </m:r>
          </m:num>
          <m:den>
            <m:r>
              <m:rPr>
                <m:sty m:val="p"/>
              </m:rPr>
              <w:rPr>
                <w:rFonts w:ascii="Cambria Math" w:eastAsia="標楷體" w:hAnsi="Cambria Math"/>
              </w:rPr>
              <m:t>P+GR</m:t>
            </m:r>
          </m:den>
        </m:f>
        <m:r>
          <w:rPr>
            <w:rFonts w:ascii="Cambria Math" w:eastAsia="標楷體" w:hAnsi="Cambria Math"/>
          </w:rPr>
          <m:t xml:space="preserve"> </m:t>
        </m:r>
        <m:r>
          <m:rPr>
            <m:sty m:val="p"/>
          </m:rPr>
          <w:rPr>
            <w:rFonts w:ascii="Cambria Math" w:eastAsia="標楷體" w:hAnsi="Cambria Math" w:hint="eastAsia"/>
          </w:rPr>
          <m:t>(</m:t>
        </m:r>
        <m:r>
          <m:rPr>
            <m:sty m:val="p"/>
          </m:rPr>
          <w:rPr>
            <w:rFonts w:ascii="Cambria Math" w:eastAsia="標楷體" w:hAnsi="Cambria Math"/>
          </w:rPr>
          <m:t>eq.13)</m:t>
        </m:r>
      </m:oMath>
      <w:r w:rsidRPr="00314A89">
        <w:rPr>
          <w:rFonts w:eastAsia="標楷體"/>
        </w:rPr>
        <w:t>,</w:t>
      </w:r>
    </w:p>
    <w:p w14:paraId="74E57708" w14:textId="0FC3E796" w:rsidR="00DB397F" w:rsidRPr="00094B26" w:rsidRDefault="00094B26" w:rsidP="00094B26">
      <w:pPr>
        <w:spacing w:before="120" w:after="120" w:line="276" w:lineRule="auto"/>
        <w:ind w:leftChars="0" w:left="0" w:right="240"/>
        <w:outlineLvl w:val="4"/>
      </w:pPr>
      <w:r>
        <w:rPr>
          <w:rFonts w:eastAsia="標楷體"/>
        </w:rPr>
        <w:t>The minimum-maximum range wa</w:t>
      </w:r>
      <w:r w:rsidR="00B71911" w:rsidRPr="004B59C4">
        <w:rPr>
          <w:rFonts w:eastAsia="標楷體"/>
        </w:rPr>
        <w:t>s set from 0.</w:t>
      </w:r>
      <w:r w:rsidR="00C83E29">
        <w:rPr>
          <w:rFonts w:eastAsia="標楷體"/>
        </w:rPr>
        <w:t>3 to 0.5</w:t>
      </w:r>
      <w:r w:rsidR="00B71911" w:rsidRPr="004B59C4">
        <w:rPr>
          <w:rFonts w:eastAsia="標楷體"/>
        </w:rPr>
        <w:t xml:space="preserve"> for </w:t>
      </w:r>
      <w:proofErr w:type="spellStart"/>
      <w:r w:rsidR="00B71911" w:rsidRPr="004B59C4">
        <w:rPr>
          <w:rFonts w:eastAsia="標楷體"/>
        </w:rPr>
        <w:t>meiofauna</w:t>
      </w:r>
      <w:proofErr w:type="spellEnd"/>
      <w:r w:rsidR="00B71911" w:rsidRPr="004B59C4">
        <w:rPr>
          <w:rFonts w:eastAsia="標楷體"/>
        </w:rPr>
        <w:t xml:space="preserve"> (</w:t>
      </w:r>
      <w:r w:rsidR="00C83E29">
        <w:rPr>
          <w:rFonts w:eastAsia="標楷體"/>
        </w:rPr>
        <w:t xml:space="preserve">Herman &amp; </w:t>
      </w:r>
      <w:proofErr w:type="spellStart"/>
      <w:r w:rsidR="00C83E29">
        <w:rPr>
          <w:rFonts w:eastAsia="標楷體"/>
        </w:rPr>
        <w:t>Heip</w:t>
      </w:r>
      <w:proofErr w:type="spellEnd"/>
      <w:r w:rsidR="00C83E29">
        <w:rPr>
          <w:rFonts w:eastAsia="標楷體" w:hint="eastAsia"/>
        </w:rPr>
        <w:t>,</w:t>
      </w:r>
      <w:r w:rsidR="00C83E29">
        <w:rPr>
          <w:rFonts w:eastAsia="標楷體"/>
        </w:rPr>
        <w:t xml:space="preserve"> 1985</w:t>
      </w:r>
      <w:r w:rsidR="00C83E29" w:rsidRPr="00C83E29">
        <w:rPr>
          <w:rFonts w:eastAsia="標楷體"/>
        </w:rPr>
        <w:t xml:space="preserve">; </w:t>
      </w:r>
      <w:proofErr w:type="spellStart"/>
      <w:r w:rsidR="00C83E29" w:rsidRPr="00C83E29">
        <w:rPr>
          <w:rFonts w:eastAsia="標楷體"/>
        </w:rPr>
        <w:t>Banse</w:t>
      </w:r>
      <w:proofErr w:type="spellEnd"/>
      <w:r w:rsidR="00C83E29" w:rsidRPr="00C83E29">
        <w:rPr>
          <w:rFonts w:eastAsia="標楷體"/>
        </w:rPr>
        <w:t xml:space="preserve"> </w:t>
      </w:r>
      <w:r w:rsidR="00C83E29">
        <w:rPr>
          <w:rFonts w:eastAsia="標楷體"/>
        </w:rPr>
        <w:t>&amp; Mosher, 1980</w:t>
      </w:r>
      <w:r w:rsidR="00C83E29" w:rsidRPr="00C83E29">
        <w:rPr>
          <w:rFonts w:eastAsia="標楷體"/>
        </w:rPr>
        <w:t>; Herman et al.</w:t>
      </w:r>
      <w:r w:rsidR="00C83E29">
        <w:rPr>
          <w:rFonts w:eastAsia="標楷體"/>
        </w:rPr>
        <w:t>,</w:t>
      </w:r>
      <w:r w:rsidR="00C83E29" w:rsidRPr="00C83E29">
        <w:rPr>
          <w:rFonts w:eastAsia="標楷體"/>
        </w:rPr>
        <w:t xml:space="preserve"> </w:t>
      </w:r>
      <w:r w:rsidR="00C83E29">
        <w:rPr>
          <w:rFonts w:eastAsia="標楷體"/>
        </w:rPr>
        <w:t>1983; 1984</w:t>
      </w:r>
      <w:r w:rsidR="00B71911" w:rsidRPr="004B59C4">
        <w:rPr>
          <w:rFonts w:eastAsia="標楷體"/>
        </w:rPr>
        <w:t xml:space="preserve">), and from </w:t>
      </w:r>
      <w:r w:rsidR="00B71911" w:rsidRPr="00C83E29">
        <w:rPr>
          <w:rFonts w:eastAsia="標楷體"/>
        </w:rPr>
        <w:t xml:space="preserve">0.6 to 0.72 for </w:t>
      </w:r>
      <w:proofErr w:type="spellStart"/>
      <w:r w:rsidR="00B71911" w:rsidRPr="00C83E29">
        <w:rPr>
          <w:rFonts w:eastAsia="標楷體"/>
        </w:rPr>
        <w:t>macrofauna</w:t>
      </w:r>
      <w:proofErr w:type="spellEnd"/>
      <w:r w:rsidR="00B71911" w:rsidRPr="00C83E29">
        <w:rPr>
          <w:rFonts w:eastAsia="標楷體"/>
        </w:rPr>
        <w:t xml:space="preserve"> (Navarro et al., 1994, Nielsen et al., 1995).</w:t>
      </w:r>
      <w:r w:rsidR="00B71911" w:rsidRPr="004B59C4">
        <w:rPr>
          <w:rFonts w:eastAsia="標楷體"/>
        </w:rPr>
        <w:t xml:space="preserve"> </w:t>
      </w:r>
    </w:p>
    <w:p w14:paraId="78B6CDEE" w14:textId="3D4BA675" w:rsidR="00F42653" w:rsidRDefault="00B71911" w:rsidP="00F42653">
      <w:pPr>
        <w:ind w:leftChars="0" w:left="0" w:right="240"/>
        <w:rPr>
          <w:rFonts w:eastAsia="標楷體"/>
        </w:rPr>
      </w:pPr>
      <w:r w:rsidRPr="004B470B">
        <w:rPr>
          <w:rFonts w:eastAsia="標楷體"/>
        </w:rPr>
        <w:t xml:space="preserve">The data types mentioned above are derived from the general principles applied to most ecosystem; however, the in situ data is still necessary to deal with a food web model of a specific location. </w:t>
      </w:r>
      <w:r w:rsidR="00F42653" w:rsidRPr="004B470B">
        <w:rPr>
          <w:rFonts w:eastAsia="標楷體"/>
        </w:rPr>
        <w:t xml:space="preserve">Because of the valuable information from site-specific measurements, this type of data is generally implemented as equality equations: </w:t>
      </w:r>
      <m:oMath>
        <m:r>
          <m:rPr>
            <m:sty m:val="b"/>
          </m:rPr>
          <w:rPr>
            <w:rFonts w:ascii="Cambria Math" w:eastAsia="標楷體" w:hAnsi="Cambria Math"/>
          </w:rPr>
          <m:t>E⋅x=f</m:t>
        </m:r>
      </m:oMath>
      <w:r w:rsidR="00F42653" w:rsidRPr="004B470B">
        <w:rPr>
          <w:rFonts w:eastAsia="標楷體"/>
        </w:rPr>
        <w:t xml:space="preserve">, where f represents the vector that contains </w:t>
      </w:r>
      <w:r w:rsidR="00F42653" w:rsidRPr="004B470B">
        <w:rPr>
          <w:rFonts w:eastAsia="標楷體"/>
          <w:i/>
        </w:rPr>
        <w:t>in situ</w:t>
      </w:r>
      <w:r w:rsidR="00F42653" w:rsidRPr="004B470B">
        <w:rPr>
          <w:rFonts w:eastAsia="標楷體"/>
        </w:rPr>
        <w:t xml:space="preserve"> data.</w:t>
      </w:r>
    </w:p>
    <w:p w14:paraId="6CD0735B" w14:textId="2DB56B85" w:rsidR="00332C24" w:rsidRDefault="00B71911" w:rsidP="00B466DF">
      <w:pPr>
        <w:ind w:leftChars="0" w:left="0" w:right="240"/>
        <w:rPr>
          <w:rFonts w:eastAsia="標楷體"/>
        </w:rPr>
      </w:pPr>
      <w:r w:rsidRPr="004B470B">
        <w:rPr>
          <w:rFonts w:eastAsia="標楷體"/>
        </w:rPr>
        <w:t>In our model,</w:t>
      </w:r>
      <w:r w:rsidR="00094B26">
        <w:rPr>
          <w:rFonts w:eastAsia="標楷體" w:hint="eastAsia"/>
        </w:rPr>
        <w:t xml:space="preserve"> b</w:t>
      </w:r>
      <w:r w:rsidR="00094B26">
        <w:rPr>
          <w:rFonts w:eastAsia="標楷體"/>
        </w:rPr>
        <w:t>esides the</w:t>
      </w:r>
      <w:r w:rsidRPr="004B470B">
        <w:rPr>
          <w:rFonts w:eastAsia="標楷體"/>
        </w:rPr>
        <w:t xml:space="preserve"> estima</w:t>
      </w:r>
      <w:r w:rsidR="00094B26">
        <w:rPr>
          <w:rFonts w:eastAsia="標楷體"/>
        </w:rPr>
        <w:t>ted biomass</w:t>
      </w:r>
      <w:r w:rsidR="00094B26">
        <w:rPr>
          <w:rFonts w:eastAsia="標楷體" w:hint="eastAsia"/>
        </w:rPr>
        <w:t xml:space="preserve"> w</w:t>
      </w:r>
      <w:r w:rsidR="00094B26">
        <w:rPr>
          <w:rFonts w:eastAsia="標楷體"/>
        </w:rPr>
        <w:t>ere</w:t>
      </w:r>
      <w:r w:rsidRPr="004B470B">
        <w:rPr>
          <w:rFonts w:eastAsia="標楷體"/>
        </w:rPr>
        <w:t xml:space="preserve"> the stocks of organism compartments, </w:t>
      </w:r>
      <w:r w:rsidR="00094B26">
        <w:rPr>
          <w:rFonts w:eastAsia="標楷體"/>
        </w:rPr>
        <w:t>the SCOC data</w:t>
      </w:r>
      <w:r w:rsidRPr="004B470B">
        <w:rPr>
          <w:rFonts w:eastAsia="標楷體"/>
        </w:rPr>
        <w:t xml:space="preserve"> served as directly measured flows. </w:t>
      </w:r>
      <w:r w:rsidR="00117352">
        <w:rPr>
          <w:rFonts w:eastAsia="標楷體"/>
        </w:rPr>
        <w:t xml:space="preserve">As suggested in </w:t>
      </w:r>
      <w:proofErr w:type="spellStart"/>
      <w:r w:rsidR="00117352" w:rsidRPr="00117352">
        <w:rPr>
          <w:rFonts w:eastAsia="標楷體"/>
        </w:rPr>
        <w:t>Mahaut</w:t>
      </w:r>
      <w:proofErr w:type="spellEnd"/>
      <w:r w:rsidR="00117352" w:rsidRPr="00117352">
        <w:rPr>
          <w:rFonts w:eastAsia="標楷體"/>
        </w:rPr>
        <w:t xml:space="preserve"> et al. </w:t>
      </w:r>
      <w:r w:rsidR="00117352">
        <w:rPr>
          <w:rFonts w:eastAsia="標楷體"/>
        </w:rPr>
        <w:t>(</w:t>
      </w:r>
      <w:r w:rsidR="00117352" w:rsidRPr="00117352">
        <w:rPr>
          <w:rFonts w:eastAsia="標楷體"/>
        </w:rPr>
        <w:t>1995)</w:t>
      </w:r>
      <w:r w:rsidR="00117352">
        <w:rPr>
          <w:rFonts w:eastAsia="標楷體"/>
        </w:rPr>
        <w:t>, the value of</w:t>
      </w:r>
      <w:r w:rsidR="00F23A3F" w:rsidRPr="00F23A3F">
        <w:rPr>
          <w:rFonts w:eastAsia="標楷體"/>
        </w:rPr>
        <w:t xml:space="preserve"> bacterial carbon mineralization</w:t>
      </w:r>
      <w:r w:rsidR="00117352">
        <w:rPr>
          <w:rFonts w:eastAsia="標楷體"/>
        </w:rPr>
        <w:t xml:space="preserve"> (</w:t>
      </w:r>
      <w:r w:rsidR="00F23A3F">
        <w:rPr>
          <w:rFonts w:eastAsia="標楷體"/>
        </w:rPr>
        <w:t xml:space="preserve">DOU; </w:t>
      </w:r>
      <w:r w:rsidR="00117352">
        <w:rPr>
          <w:rFonts w:eastAsia="標楷體"/>
        </w:rPr>
        <w:t>the flow of bacteria to DIC in our model)</w:t>
      </w:r>
      <w:r w:rsidR="00F23A3F">
        <w:rPr>
          <w:rFonts w:eastAsia="標楷體"/>
        </w:rPr>
        <w:t xml:space="preserve"> represented about 30% of the TOU.</w:t>
      </w:r>
    </w:p>
    <w:p w14:paraId="04C374D7" w14:textId="77777777" w:rsidR="00F23A3F" w:rsidRPr="00117352" w:rsidRDefault="00F23A3F" w:rsidP="00B466DF">
      <w:pPr>
        <w:ind w:leftChars="0" w:left="0" w:right="240"/>
        <w:rPr>
          <w:b/>
        </w:rPr>
      </w:pPr>
    </w:p>
    <w:p w14:paraId="6EEB858E" w14:textId="12880885" w:rsidR="00B71911" w:rsidRPr="00420082" w:rsidRDefault="00420082" w:rsidP="00B466DF">
      <w:pPr>
        <w:pStyle w:val="111"/>
        <w:numPr>
          <w:ilvl w:val="0"/>
          <w:numId w:val="0"/>
        </w:numPr>
        <w:ind w:right="240"/>
        <w:rPr>
          <w:rFonts w:eastAsia="新細明體"/>
        </w:rPr>
      </w:pPr>
      <w:r w:rsidRPr="00420082">
        <w:t xml:space="preserve">Model Solution: </w:t>
      </w:r>
      <w:r w:rsidR="00B71911" w:rsidRPr="00420082">
        <w:t>Likelihood method</w:t>
      </w:r>
    </w:p>
    <w:p w14:paraId="5C6F883A" w14:textId="2A82CD37" w:rsidR="00B71911" w:rsidRDefault="00B71911" w:rsidP="00B466DF">
      <w:pPr>
        <w:ind w:leftChars="0" w:left="0" w:right="240"/>
        <w:rPr>
          <w:rFonts w:eastAsia="標楷體"/>
        </w:rPr>
      </w:pPr>
      <w:r w:rsidRPr="00B71911">
        <w:t>To achieve the final model, we combine</w:t>
      </w:r>
      <w:r w:rsidR="009E0698">
        <w:t>d</w:t>
      </w:r>
      <w:r w:rsidRPr="00B71911">
        <w:t xml:space="preserve"> three types of data, including mass balance equations, physiological constraints, and in situ data</w:t>
      </w:r>
      <w:r w:rsidRPr="00B71911">
        <w:rPr>
          <w:rFonts w:eastAsia="標楷體"/>
        </w:rPr>
        <w:t>. The soluti</w:t>
      </w:r>
      <w:r w:rsidR="009E0698">
        <w:rPr>
          <w:rFonts w:eastAsia="標楷體"/>
        </w:rPr>
        <w:t>on of this model wa</w:t>
      </w:r>
      <w:r w:rsidRPr="00B71911">
        <w:rPr>
          <w:rFonts w:eastAsia="標楷體"/>
        </w:rPr>
        <w:t>s a set of flow values (</w:t>
      </w:r>
      <w:r w:rsidRPr="00B71911">
        <w:rPr>
          <w:rFonts w:eastAsia="標楷體"/>
          <w:b/>
        </w:rPr>
        <w:t>x</w:t>
      </w:r>
      <w:r w:rsidRPr="00B71911">
        <w:rPr>
          <w:rFonts w:eastAsia="標楷體"/>
        </w:rPr>
        <w:t xml:space="preserve">). Depending on the number of equations and the numbers of the unknowns, </w:t>
      </w:r>
      <w:r w:rsidR="009E0698">
        <w:rPr>
          <w:rFonts w:eastAsia="標楷體"/>
        </w:rPr>
        <w:t>different methods of solution wer</w:t>
      </w:r>
      <w:r w:rsidRPr="00B71911">
        <w:rPr>
          <w:rFonts w:eastAsia="標楷體"/>
        </w:rPr>
        <w:t xml:space="preserve">e used. Ideally, the equations lead to only one set of solutions that perfectly fits the data when the number of equations equals the numbers of the unknowns. However, the most commonly encountered situation is that the number of equations is far less than the number of unknowns. As a result, there is no unique solution set, whereas an infinite number of valid solution sets exist, creating a multidimensional solution space. Earlier modeling studies usually selected one solution from this solution space. The principle of parsimony, </w:t>
      </w:r>
      <w:r w:rsidRPr="00B71911">
        <w:t>the flow set with the minimal sum of squared value,</w:t>
      </w:r>
      <w:r w:rsidRPr="00B71911">
        <w:rPr>
          <w:rFonts w:eastAsia="標楷體"/>
        </w:rPr>
        <w:t xml:space="preserve"> had often been applied as the selection criterion </w:t>
      </w:r>
      <w:r w:rsidRPr="00B71911">
        <w:t>(</w:t>
      </w:r>
      <w:proofErr w:type="spellStart"/>
      <w:r w:rsidRPr="00B71911">
        <w:t>Vézina</w:t>
      </w:r>
      <w:proofErr w:type="spellEnd"/>
      <w:r w:rsidRPr="00B71911">
        <w:t xml:space="preserve"> and Platt, 1988). However, the parsimonious food web model usually takes extreme values to meet the criterion (</w:t>
      </w:r>
      <w:proofErr w:type="spellStart"/>
      <w:r w:rsidRPr="00B71911">
        <w:t>Difendorfer</w:t>
      </w:r>
      <w:proofErr w:type="spellEnd"/>
      <w:r w:rsidRPr="00B71911">
        <w:t xml:space="preserve"> et al., 2001; </w:t>
      </w:r>
      <w:proofErr w:type="spellStart"/>
      <w:r w:rsidRPr="00B71911">
        <w:t>Kones</w:t>
      </w:r>
      <w:proofErr w:type="spellEnd"/>
      <w:r w:rsidRPr="00B71911">
        <w:t xml:space="preserve"> et al., 2006). Alternatively, a likelihood approach based on Markov Chain Monte Carlo (MCMC) algorithm has been developed, which calculates the mean values and standard deviations of the flows from the possible solution sets (</w:t>
      </w:r>
      <w:proofErr w:type="spellStart"/>
      <w:r w:rsidRPr="00B71911">
        <w:t>Kones</w:t>
      </w:r>
      <w:proofErr w:type="spellEnd"/>
      <w:r w:rsidRPr="00B71911">
        <w:t xml:space="preserve"> et al., 2006). </w:t>
      </w:r>
      <w:r w:rsidR="007C304B">
        <w:rPr>
          <w:rFonts w:eastAsia="標楷體"/>
        </w:rPr>
        <w:t xml:space="preserve">We </w:t>
      </w:r>
      <w:r w:rsidRPr="00B71911">
        <w:rPr>
          <w:rFonts w:eastAsia="標楷體"/>
        </w:rPr>
        <w:t>use</w:t>
      </w:r>
      <w:r w:rsidR="007C304B">
        <w:rPr>
          <w:rFonts w:eastAsia="標楷體"/>
        </w:rPr>
        <w:t>d</w:t>
      </w:r>
      <w:r w:rsidRPr="00B71911">
        <w:rPr>
          <w:rFonts w:eastAsia="標楷體"/>
        </w:rPr>
        <w:t xml:space="preserve"> </w:t>
      </w:r>
      <w:r w:rsidRPr="00B71911">
        <w:rPr>
          <w:rFonts w:eastAsia="標楷體"/>
          <w:i/>
        </w:rPr>
        <w:t>LIM</w:t>
      </w:r>
      <w:r w:rsidRPr="00B71911">
        <w:rPr>
          <w:rFonts w:eastAsia="標楷體"/>
        </w:rPr>
        <w:t xml:space="preserve"> package </w:t>
      </w:r>
      <w:r w:rsidRPr="00B71911">
        <w:rPr>
          <w:rFonts w:eastAsia="標楷體"/>
        </w:rPr>
        <w:lastRenderedPageBreak/>
        <w:fldChar w:fldCharType="begin"/>
      </w:r>
      <w:r w:rsidRPr="00B71911">
        <w:rPr>
          <w:rFonts w:eastAsia="標楷體"/>
        </w:rPr>
        <w:instrText xml:space="preserve"> ADDIN ZOTERO_ITEM CSL_CITATION {"citationID":"0nAtm5Iq","properties":{"formattedCitation":"(Soetaert and Herman, 2009; van Oevelen et al., 2010)","plainCitation":"(Soetaert and Herman, 2009; van Oevelen et al., 2010)","noteIndex":0},"citationItems":[{"id":310,"uris":["http://zotero.org/users/1268121/items/E7J6R56P"],"uri":["http://zotero.org/users/1268121/items/E7J6R56P"],"itemData":{"id":310,"type":"book","event-place":"[Dordrecht]","ISBN":"978-1-4020-8624-3","language":"English","publisher":"Springer","publisher-place":"[Dordrecht]","source":"Open WorldCat","title":"A practical guide to ecological modelling using R as a simulation platform","URL":"http://site.ebrary.com/id/10253335","author":[{"family":"Soetaert","given":"Karline"},{"family":"Herman","given":"P. M. J"}],"accessed":{"date-parts":[["2013",9,21]]},"issued":{"date-parts":[["2009"]]}}},{"id":5629,"uris":["http://zotero.org/users/1268121/items/SJXGQCCQ"],"uri":["http://zotero.org/users/1268121/items/SJXGQCCQ"],"itemData":{"id":5629,"type":"article-journal","abstract":"The quantitative mapping of food web flows based on empirical data is a crucial yet difficult task in ecology. The difficulty arises from the under-sampling of food webs, because most data sets are incomplete and uncertain. In this article, we review methods to quantify food web flows based on empirical data using linear inverse models (LIM). The food web in a LIM is described as a linear function of its flows, which are estimated from empirical data by inversemodeling. The under-sampling of food webs implies that infinitely many different solutions exist that are consistent with a given data set. The existing approaches to food web LIM select a single solution from this infinite set by invoking additional assumptions: either a specific selection criterion that has no solid ecological basis is used or the data set is artificially upgraded by assigning fixed values to, for example, physiological parameters. Here, we advance a likelihood approach (LA) that follows a different solution philosophy. Rather than singling out one particular solution, the LA generates a large set of possible solutions from which the marginal probability density function (mPDF) of each flow and correlations between flows can be derived. The LA is exemplified with an example model of a soil food web and is made available in the open-source R-software. Moreover, we show how stoichiometric data, stable isotope signatures, and fatty acid compositions can be included in the LIM to alleviate the under-sampling problem. Overall, LIM prove to be a powerful tool in food web research, which can bridge the gap between empirical data and the analysis of food web structures.","container-title":"Ecosystems","DOI":"10.1007/s10021-009-9297-6","ISSN":"1432-9840, 1435-0629","issue":"1","journalAbbreviation":"Ecosystems","language":"en","page":"32-45","source":"link.springer.com","title":"Quantifying Food Web Flows Using Linear Inverse Models","volume":"13","author":[{"family":"Oevelen","given":"Dick","non-dropping-particle":"van"},{"family":"Meersche","given":"Karel Van","dropping-particle":"den"},{"family":"Meysman","given":"Filip J. R."},{"family":"Soetaert","given":"Karline"},{"family":"Middelburg","given":"Jack J."},{"family":"Vézina","given":"Alain F."}],"issued":{"date-parts":[["2010",1,1]]}}}],"schema":"https://github.com/citation-style-language/schema/raw/master/csl-citation.json"} </w:instrText>
      </w:r>
      <w:r w:rsidRPr="00B71911">
        <w:rPr>
          <w:rFonts w:eastAsia="標楷體"/>
        </w:rPr>
        <w:fldChar w:fldCharType="separate"/>
      </w:r>
      <w:r w:rsidRPr="00B71911">
        <w:t>(Soetaert and Herman, 2009; van Oevelen et al., 2010)</w:t>
      </w:r>
      <w:r w:rsidRPr="00B71911">
        <w:rPr>
          <w:rFonts w:eastAsia="標楷體"/>
        </w:rPr>
        <w:fldChar w:fldCharType="end"/>
      </w:r>
      <w:r w:rsidRPr="00B71911">
        <w:rPr>
          <w:rFonts w:eastAsia="標楷體"/>
        </w:rPr>
        <w:t xml:space="preserve"> in R (R Development Core Team 2020) to </w:t>
      </w:r>
      <w:r w:rsidRPr="00B71911">
        <w:rPr>
          <w:rFonts w:eastAsia="標楷體"/>
          <w:noProof/>
        </w:rPr>
        <w:t>set up</w:t>
      </w:r>
      <w:r w:rsidRPr="00B71911">
        <w:rPr>
          <w:rFonts w:eastAsia="標楷體"/>
        </w:rPr>
        <w:t xml:space="preserve"> and solve the conceptual food-web model </w:t>
      </w:r>
      <w:r w:rsidRPr="007C304B">
        <w:rPr>
          <w:rFonts w:eastAsia="標楷體"/>
          <w:highlight w:val="yellow"/>
        </w:rPr>
        <w:t>(Fig. 14)</w:t>
      </w:r>
      <w:r w:rsidRPr="00B71911">
        <w:rPr>
          <w:rFonts w:eastAsia="標楷體"/>
        </w:rPr>
        <w:t xml:space="preserve"> using MCMC and likelihood approach.</w:t>
      </w:r>
    </w:p>
    <w:p w14:paraId="77078E0B" w14:textId="77777777" w:rsidR="006E446D" w:rsidRPr="00B71911" w:rsidRDefault="006E446D" w:rsidP="00B466DF">
      <w:pPr>
        <w:ind w:leftChars="0" w:left="0" w:right="240"/>
        <w:rPr>
          <w:rFonts w:eastAsia="新細明體"/>
          <w:b/>
        </w:rPr>
      </w:pPr>
    </w:p>
    <w:p w14:paraId="3DCA0BC9" w14:textId="1B129F82" w:rsidR="00B71911" w:rsidRPr="00B71911" w:rsidRDefault="00B71911" w:rsidP="00B466DF">
      <w:pPr>
        <w:pStyle w:val="111"/>
        <w:numPr>
          <w:ilvl w:val="0"/>
          <w:numId w:val="0"/>
        </w:numPr>
        <w:ind w:right="240"/>
        <w:rPr>
          <w:rFonts w:eastAsia="新細明體"/>
        </w:rPr>
      </w:pPr>
      <w:r w:rsidRPr="006E1E5B">
        <w:t>Network indices of ecosystem</w:t>
      </w:r>
      <w:r>
        <w:t>s</w:t>
      </w:r>
    </w:p>
    <w:p w14:paraId="7079156F" w14:textId="77777777" w:rsidR="009874BC" w:rsidRDefault="00027CC9" w:rsidP="00B466DF">
      <w:pPr>
        <w:ind w:leftChars="0" w:left="0" w:right="240"/>
        <w:outlineLvl w:val="4"/>
      </w:pPr>
      <w:r w:rsidRPr="00B71911">
        <w:t xml:space="preserve">After </w:t>
      </w:r>
      <w:r w:rsidRPr="00B71911">
        <w:rPr>
          <w:i/>
        </w:rPr>
        <w:t>LIM</w:t>
      </w:r>
      <w:r w:rsidRPr="00B71911">
        <w:t xml:space="preserve"> solve</w:t>
      </w:r>
      <w:r w:rsidR="00795BA7">
        <w:t>d the food web model, we</w:t>
      </w:r>
      <w:r w:rsidRPr="00B71911">
        <w:t xml:space="preserve"> conduct</w:t>
      </w:r>
      <w:r w:rsidR="00795BA7">
        <w:t>ed the</w:t>
      </w:r>
      <w:r w:rsidRPr="00B71911">
        <w:t xml:space="preserve"> network analysis to better understand the structural properties and energy transformations in the ecosystem. </w:t>
      </w:r>
    </w:p>
    <w:p w14:paraId="41E0C515" w14:textId="1D6F8954" w:rsidR="009874BC" w:rsidRDefault="00027CC9" w:rsidP="00B466DF">
      <w:pPr>
        <w:ind w:leftChars="0" w:left="0" w:right="240"/>
        <w:outlineLvl w:val="4"/>
      </w:pPr>
      <w:r w:rsidRPr="00B71911">
        <w:t xml:space="preserve">Several network indices </w:t>
      </w:r>
      <w:r w:rsidR="00795BA7">
        <w:t xml:space="preserve">were </w:t>
      </w:r>
      <w:r w:rsidRPr="00B71911">
        <w:t>calculated from the outputs of LIM to examine the food-web functioning with uncertainty estimation (</w:t>
      </w:r>
      <w:proofErr w:type="spellStart"/>
      <w:r w:rsidRPr="00B71911">
        <w:t>Kones</w:t>
      </w:r>
      <w:proofErr w:type="spellEnd"/>
      <w:r w:rsidRPr="00B71911">
        <w:t xml:space="preserve"> et al., 2009)</w:t>
      </w:r>
      <w:r w:rsidR="009874BC">
        <w:t xml:space="preserve">. Network </w:t>
      </w:r>
      <w:r w:rsidR="009874BC" w:rsidRPr="00B71911">
        <w:t>indices</w:t>
      </w:r>
      <w:r w:rsidR="009874BC">
        <w:t xml:space="preserve"> were robust estimators of food web function </w:t>
      </w:r>
      <w:r w:rsidR="005567FB">
        <w:t>despite</w:t>
      </w:r>
      <w:r w:rsidR="009874BC">
        <w:t xml:space="preserve"> the </w:t>
      </w:r>
      <w:r w:rsidR="009874BC" w:rsidRPr="009874BC">
        <w:t>inherent uncertainty</w:t>
      </w:r>
      <w:r w:rsidR="005567FB">
        <w:t xml:space="preserve"> (i.e. uncontrollab</w:t>
      </w:r>
      <w:r w:rsidR="009874BC">
        <w:t>il</w:t>
      </w:r>
      <w:r w:rsidR="005567FB">
        <w:t>it</w:t>
      </w:r>
      <w:r w:rsidR="009874BC">
        <w:t>y</w:t>
      </w:r>
      <w:r w:rsidR="009874BC" w:rsidRPr="009874BC">
        <w:t xml:space="preserve"> and unpredictab</w:t>
      </w:r>
      <w:r w:rsidR="005567FB">
        <w:t>i</w:t>
      </w:r>
      <w:r w:rsidR="009874BC" w:rsidRPr="009874BC">
        <w:t>l</w:t>
      </w:r>
      <w:r w:rsidR="005567FB">
        <w:t>it</w:t>
      </w:r>
      <w:r w:rsidR="009874BC">
        <w:t>y)</w:t>
      </w:r>
      <w:r w:rsidR="009874BC" w:rsidRPr="009874BC">
        <w:t xml:space="preserve"> in the exact value of food web flows</w:t>
      </w:r>
      <w:r w:rsidR="009874BC">
        <w:t>.</w:t>
      </w:r>
      <w:r w:rsidR="000802AA">
        <w:t xml:space="preserve"> </w:t>
      </w:r>
    </w:p>
    <w:p w14:paraId="39638DAA" w14:textId="15FED70B" w:rsidR="009874BC" w:rsidRPr="00046FC0" w:rsidRDefault="000802AA" w:rsidP="00B466DF">
      <w:pPr>
        <w:ind w:leftChars="0" w:left="0" w:right="240"/>
        <w:outlineLvl w:val="4"/>
        <w:rPr>
          <w:rFonts w:eastAsiaTheme="minorEastAsia"/>
        </w:rPr>
      </w:pPr>
      <w:r>
        <w:rPr>
          <w:rFonts w:eastAsiaTheme="minorEastAsia"/>
        </w:rPr>
        <w:t xml:space="preserve">In </w:t>
      </w:r>
      <w:proofErr w:type="spellStart"/>
      <w:r>
        <w:rPr>
          <w:rFonts w:eastAsiaTheme="minorEastAsia"/>
        </w:rPr>
        <w:t>Kones</w:t>
      </w:r>
      <w:proofErr w:type="spellEnd"/>
      <w:r>
        <w:rPr>
          <w:rFonts w:eastAsiaTheme="minorEastAsia"/>
        </w:rPr>
        <w:t xml:space="preserve"> et al. (2009), they divided 25 different network indices into 6 categories</w:t>
      </w:r>
      <w:r w:rsidR="005D3E18">
        <w:rPr>
          <w:rFonts w:eastAsiaTheme="minorEastAsia"/>
        </w:rPr>
        <w:t>. Considering our simplified model, we only used 3 types of network indices which were widely calculated in deep-sea LIM food web studies</w:t>
      </w:r>
      <w:r>
        <w:rPr>
          <w:rFonts w:eastAsiaTheme="minorEastAsia"/>
        </w:rPr>
        <w:t>,</w:t>
      </w:r>
      <w:r w:rsidR="005D3E18">
        <w:rPr>
          <w:rFonts w:eastAsiaTheme="minorEastAsia"/>
        </w:rPr>
        <w:t xml:space="preserve"> including</w:t>
      </w:r>
      <w:r w:rsidR="005D3E18" w:rsidRPr="005D3E18">
        <w:rPr>
          <w:color w:val="000000" w:themeColor="text1"/>
          <w:sz w:val="28"/>
          <w:szCs w:val="28"/>
        </w:rPr>
        <w:t xml:space="preserve"> </w:t>
      </w:r>
      <w:r w:rsidR="005D3E18" w:rsidRPr="005D3E18">
        <w:rPr>
          <w:rFonts w:eastAsiaTheme="minorEastAsia"/>
        </w:rPr>
        <w:t>Total system throughput</w:t>
      </w:r>
      <w:r w:rsidR="005D3E18">
        <w:rPr>
          <w:rFonts w:eastAsiaTheme="minorEastAsia"/>
        </w:rPr>
        <w:t xml:space="preserve"> </w:t>
      </w:r>
      <m:oMath>
        <m:r>
          <w:rPr>
            <w:rFonts w:ascii="Cambria Math" w:eastAsiaTheme="minorEastAsia" w:hAnsi="Cambria Math"/>
          </w:rPr>
          <m:t>(T..)</m:t>
        </m:r>
      </m:oMath>
      <w:r w:rsidR="005D3E18">
        <w:rPr>
          <w:rFonts w:eastAsiaTheme="minorEastAsia"/>
        </w:rPr>
        <w:t>, Total system throug</w:t>
      </w:r>
      <w:proofErr w:type="spellStart"/>
      <w:r w:rsidR="005D3E18">
        <w:rPr>
          <w:rFonts w:eastAsiaTheme="minorEastAsia" w:hint="eastAsia"/>
        </w:rPr>
        <w:t>h</w:t>
      </w:r>
      <w:r w:rsidR="005D3E18">
        <w:rPr>
          <w:rFonts w:eastAsiaTheme="minorEastAsia"/>
        </w:rPr>
        <w:t>flow</w:t>
      </w:r>
      <w:proofErr w:type="spellEnd"/>
      <w:r w:rsidR="005D3E18">
        <w:rPr>
          <w:rFonts w:eastAsiaTheme="minorEastAsia"/>
        </w:rPr>
        <w:t xml:space="preserve"> </w:t>
      </w:r>
      <m:oMath>
        <m:r>
          <w:rPr>
            <w:rFonts w:ascii="Cambria Math" w:eastAsiaTheme="minorEastAsia" w:hAnsi="Cambria Math"/>
          </w:rPr>
          <m:t>(TST)</m:t>
        </m:r>
      </m:oMath>
      <w:r w:rsidR="005D3E18">
        <w:rPr>
          <w:rFonts w:eastAsiaTheme="minorEastAsia" w:hint="eastAsia"/>
        </w:rPr>
        <w:t>,</w:t>
      </w:r>
      <w:r w:rsidR="005D3E18">
        <w:rPr>
          <w:rFonts w:eastAsiaTheme="minorEastAsia"/>
        </w:rPr>
        <w:t xml:space="preserve"> and</w:t>
      </w:r>
      <w:r w:rsidR="005D3E18">
        <w:rPr>
          <w:rFonts w:eastAsiaTheme="minorEastAsia" w:hint="eastAsia"/>
        </w:rPr>
        <w:t xml:space="preserve"> </w:t>
      </w:r>
      <w:r w:rsidR="005D3E18" w:rsidRPr="005D3E18">
        <w:rPr>
          <w:rFonts w:eastAsiaTheme="minorEastAsia"/>
        </w:rPr>
        <w:t>Total system</w:t>
      </w:r>
      <w:r w:rsidR="005D3E18">
        <w:rPr>
          <w:rFonts w:eastAsiaTheme="minorEastAsia" w:hint="eastAsia"/>
        </w:rPr>
        <w:t xml:space="preserve"> </w:t>
      </w:r>
      <w:r w:rsidR="005D3E18">
        <w:rPr>
          <w:rFonts w:eastAsiaTheme="minorEastAsia"/>
        </w:rPr>
        <w:t xml:space="preserve">cycled </w:t>
      </w:r>
      <w:proofErr w:type="spellStart"/>
      <w:r w:rsidR="005D3E18">
        <w:rPr>
          <w:rFonts w:eastAsiaTheme="minorEastAsia"/>
        </w:rPr>
        <w:t>throughflow</w:t>
      </w:r>
      <w:proofErr w:type="spellEnd"/>
      <m:oMath>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TST</m:t>
            </m:r>
          </m:e>
          <m:sub>
            <m:r>
              <w:rPr>
                <w:rFonts w:ascii="Cambria Math" w:eastAsiaTheme="minorEastAsia" w:hAnsi="Cambria Math"/>
              </w:rPr>
              <m:t>C</m:t>
            </m:r>
          </m:sub>
        </m:sSub>
        <m:r>
          <m:rPr>
            <m:sty m:val="p"/>
          </m:rPr>
          <w:rPr>
            <w:rFonts w:ascii="Cambria Math" w:eastAsiaTheme="minorEastAsia" w:hAnsi="Cambria Math"/>
          </w:rPr>
          <m:t>)</m:t>
        </m:r>
      </m:oMath>
      <w:r w:rsidR="005D3E18">
        <w:rPr>
          <w:rFonts w:eastAsiaTheme="minorEastAsia"/>
        </w:rPr>
        <w:t xml:space="preserve"> of general indices; </w:t>
      </w:r>
      <w:r w:rsidR="00046FC0" w:rsidRPr="00046FC0">
        <w:rPr>
          <w:rFonts w:eastAsiaTheme="minorEastAsia"/>
        </w:rPr>
        <w:t>Finn’s cycling index</w:t>
      </w:r>
      <w:r w:rsidR="00046FC0">
        <w:rPr>
          <w:rFonts w:eastAsiaTheme="minorEastAsia" w:hint="eastAsia"/>
        </w:rPr>
        <w:t xml:space="preserve"> </w:t>
      </w:r>
      <m:oMath>
        <m:r>
          <w:rPr>
            <w:rFonts w:ascii="Cambria Math" w:eastAsiaTheme="minorEastAsia" w:hAnsi="Cambria Math"/>
          </w:rPr>
          <m:t>(</m:t>
        </m:r>
        <m:r>
          <w:rPr>
            <w:rFonts w:ascii="Cambria Math" w:eastAsiaTheme="minorEastAsia" w:hAnsi="Cambria Math" w:hint="eastAsia"/>
          </w:rPr>
          <m:t>FCI</m:t>
        </m:r>
        <m:r>
          <w:rPr>
            <w:rFonts w:ascii="Cambria Math" w:eastAsiaTheme="minorEastAsia" w:hAnsi="Cambria Math"/>
          </w:rPr>
          <m:t>)</m:t>
        </m:r>
      </m:oMath>
      <w:r w:rsidR="00046FC0">
        <w:rPr>
          <w:rFonts w:eastAsiaTheme="minorEastAsia" w:hint="eastAsia"/>
        </w:rPr>
        <w:t xml:space="preserve"> </w:t>
      </w:r>
      <w:r w:rsidR="00046FC0">
        <w:rPr>
          <w:rFonts w:eastAsiaTheme="minorEastAsia"/>
        </w:rPr>
        <w:t xml:space="preserve">of pathway analysis; and </w:t>
      </w:r>
      <w:r w:rsidR="00046FC0" w:rsidRPr="00046FC0">
        <w:rPr>
          <w:rFonts w:eastAsiaTheme="minorEastAsia"/>
        </w:rPr>
        <w:t xml:space="preserve">Average mutual </w:t>
      </w:r>
      <w:r w:rsidR="00046FC0">
        <w:rPr>
          <w:rFonts w:eastAsiaTheme="minorEastAsia"/>
        </w:rPr>
        <w:t xml:space="preserve">information </w:t>
      </w:r>
      <m:oMath>
        <m:r>
          <w:rPr>
            <w:rFonts w:ascii="Cambria Math" w:eastAsiaTheme="minorEastAsia" w:hAnsi="Cambria Math"/>
          </w:rPr>
          <m:t>(AM</m:t>
        </m:r>
        <m:r>
          <w:rPr>
            <w:rFonts w:ascii="Cambria Math" w:eastAsiaTheme="minorEastAsia" w:hAnsi="Cambria Math" w:hint="eastAsia"/>
          </w:rPr>
          <m:t>I</m:t>
        </m:r>
        <m:r>
          <w:rPr>
            <w:rFonts w:ascii="Cambria Math" w:eastAsiaTheme="minorEastAsia" w:hAnsi="Cambria Math"/>
          </w:rPr>
          <m:t>)</m:t>
        </m:r>
      </m:oMath>
      <w:r w:rsidR="00046FC0">
        <w:rPr>
          <w:rFonts w:eastAsiaTheme="minorEastAsia" w:hint="eastAsia"/>
        </w:rPr>
        <w:t xml:space="preserve"> </w:t>
      </w:r>
      <w:r w:rsidR="00046FC0">
        <w:rPr>
          <w:rFonts w:eastAsiaTheme="minorEastAsia"/>
        </w:rPr>
        <w:t>of network uncertainty.</w:t>
      </w:r>
    </w:p>
    <w:p w14:paraId="69518919" w14:textId="77777777" w:rsidR="00B07751" w:rsidRDefault="00027CC9" w:rsidP="00B466DF">
      <w:pPr>
        <w:ind w:leftChars="0" w:left="0" w:right="240"/>
        <w:outlineLvl w:val="4"/>
      </w:pPr>
      <m:oMath>
        <m:r>
          <w:rPr>
            <w:rFonts w:ascii="Cambria Math" w:hAnsi="Cambria Math"/>
            <w:color w:val="000000"/>
            <w:kern w:val="0"/>
          </w:rPr>
          <m:t>T..</m:t>
        </m:r>
      </m:oMath>
      <w:r w:rsidR="001E5B78">
        <w:rPr>
          <w:color w:val="000000"/>
          <w:kern w:val="0"/>
        </w:rPr>
        <w:t xml:space="preserve"> wa</w:t>
      </w:r>
      <w:proofErr w:type="spellStart"/>
      <w:r w:rsidRPr="00B71911">
        <w:rPr>
          <w:color w:val="000000"/>
          <w:kern w:val="0"/>
        </w:rPr>
        <w:t>s</w:t>
      </w:r>
      <w:proofErr w:type="spellEnd"/>
      <w:r w:rsidRPr="00B71911">
        <w:rPr>
          <w:color w:val="000000"/>
          <w:kern w:val="0"/>
        </w:rPr>
        <w:t xml:space="preserve"> a measure of the growth and size of the system, obtained by </w:t>
      </w:r>
      <w:r w:rsidRPr="00B71911">
        <w:t>summing all flow magnitudes, wh</w:t>
      </w:r>
      <w:r w:rsidR="001E5B78">
        <w:t>ile</w:t>
      </w:r>
      <w:r w:rsidRPr="00B71911">
        <w:rPr>
          <w:color w:val="000000"/>
          <w:kern w:val="0"/>
        </w:rPr>
        <w:t xml:space="preserve"> t</w:t>
      </w:r>
      <w:r w:rsidRPr="00B71911">
        <w:t xml:space="preserve">he total system </w:t>
      </w:r>
      <w:proofErr w:type="spellStart"/>
      <w:r w:rsidRPr="00B71911">
        <w:t>throughflow</w:t>
      </w:r>
      <w:proofErr w:type="spellEnd"/>
      <w:r w:rsidRPr="00B71911">
        <w:t xml:space="preserve"> (</w:t>
      </w:r>
      <m:oMath>
        <m:r>
          <w:rPr>
            <w:rFonts w:ascii="Cambria Math" w:hAnsi="Cambria Math"/>
            <w:color w:val="000000"/>
            <w:kern w:val="0"/>
          </w:rPr>
          <m:t>TST</m:t>
        </m:r>
      </m:oMath>
      <w:r w:rsidRPr="00B71911">
        <w:rPr>
          <w:color w:val="000000"/>
          <w:kern w:val="0"/>
        </w:rPr>
        <w:t>)</w:t>
      </w:r>
      <w:r w:rsidR="001E5B78">
        <w:t xml:space="preserve"> wa</w:t>
      </w:r>
      <w:r w:rsidRPr="00B71911">
        <w:t xml:space="preserve">s the sum of compartmental </w:t>
      </w:r>
      <w:proofErr w:type="spellStart"/>
      <w:r w:rsidRPr="00B71911">
        <w:t>throughflows</w:t>
      </w:r>
      <w:proofErr w:type="spellEnd"/>
      <w:r w:rsidRPr="00B71911">
        <w:t>. These two indices infer</w:t>
      </w:r>
      <w:r w:rsidR="001E5B78">
        <w:t>red</w:t>
      </w:r>
      <w:r w:rsidRPr="00B71911">
        <w:t xml:space="preserve"> </w:t>
      </w:r>
      <w:r w:rsidRPr="00B71911">
        <w:rPr>
          <w:color w:val="000000"/>
          <w:kern w:val="0"/>
        </w:rPr>
        <w:t>the general properties of the food web system</w:t>
      </w:r>
      <w:r w:rsidR="001E5B78">
        <w:rPr>
          <w:color w:val="000000"/>
          <w:kern w:val="0"/>
        </w:rPr>
        <w:t>. That was</w:t>
      </w:r>
      <w:r w:rsidRPr="00B71911">
        <w:rPr>
          <w:color w:val="000000"/>
          <w:kern w:val="0"/>
        </w:rPr>
        <w:t>, t</w:t>
      </w:r>
      <w:r w:rsidRPr="00B71911">
        <w:t>he</w:t>
      </w:r>
      <w:r w:rsidR="00B07751">
        <w:t xml:space="preserve"> more material or energy flowed</w:t>
      </w:r>
      <w:r w:rsidRPr="00B71911">
        <w:t xml:space="preserve"> through the system, the larger the value of </w:t>
      </w:r>
      <m:oMath>
        <m:r>
          <w:rPr>
            <w:rFonts w:ascii="Cambria Math" w:hAnsi="Cambria Math"/>
            <w:color w:val="000000"/>
            <w:kern w:val="0"/>
          </w:rPr>
          <m:t>TST</m:t>
        </m:r>
      </m:oMath>
      <w:r w:rsidRPr="00B71911">
        <w:t xml:space="preserve"> and </w:t>
      </w:r>
      <m:oMath>
        <m:r>
          <w:rPr>
            <w:rFonts w:ascii="Cambria Math" w:hAnsi="Cambria Math"/>
            <w:color w:val="000000"/>
            <w:kern w:val="0"/>
          </w:rPr>
          <m:t>T..</m:t>
        </m:r>
      </m:oMath>
      <w:r w:rsidR="00B07751">
        <w:rPr>
          <w:color w:val="000000"/>
          <w:kern w:val="0"/>
        </w:rPr>
        <w:t xml:space="preserve"> would</w:t>
      </w:r>
      <w:r w:rsidRPr="00B71911">
        <w:rPr>
          <w:color w:val="000000"/>
          <w:kern w:val="0"/>
        </w:rPr>
        <w:t xml:space="preserve"> be</w:t>
      </w:r>
      <w:r w:rsidRPr="00B71911">
        <w:t xml:space="preserve">. </w:t>
      </w:r>
    </w:p>
    <w:p w14:paraId="0E57C9D6" w14:textId="231FB4D7" w:rsidR="00451925" w:rsidRPr="004067AF" w:rsidRDefault="00027CC9" w:rsidP="00566C2B">
      <w:pPr>
        <w:ind w:leftChars="0" w:left="0" w:right="240"/>
        <w:outlineLvl w:val="4"/>
        <w:rPr>
          <w:rFonts w:eastAsiaTheme="minorEastAsia"/>
        </w:rPr>
      </w:pPr>
      <w:r w:rsidRPr="00B71911">
        <w:t>The cycled portion of the total system through flow (</w:t>
      </w:r>
      <m:oMath>
        <m:sSub>
          <m:sSubPr>
            <m:ctrlPr>
              <w:rPr>
                <w:rFonts w:ascii="Cambria Math" w:hAnsi="Cambria Math"/>
                <w:i/>
                <w:color w:val="000000"/>
                <w:kern w:val="0"/>
              </w:rPr>
            </m:ctrlPr>
          </m:sSubPr>
          <m:e>
            <m:r>
              <w:rPr>
                <w:rFonts w:ascii="Cambria Math" w:hAnsi="Cambria Math"/>
                <w:color w:val="000000"/>
                <w:kern w:val="0"/>
              </w:rPr>
              <m:t>TST</m:t>
            </m:r>
          </m:e>
          <m:sub>
            <m:r>
              <w:rPr>
                <w:rFonts w:ascii="Cambria Math" w:hAnsi="Cambria Math"/>
                <w:color w:val="000000"/>
                <w:kern w:val="0"/>
              </w:rPr>
              <m:t>C</m:t>
            </m:r>
          </m:sub>
        </m:sSub>
      </m:oMath>
      <w:r w:rsidRPr="00B71911">
        <w:rPr>
          <w:color w:val="000000"/>
          <w:kern w:val="0"/>
        </w:rPr>
        <w:t xml:space="preserve">) </w:t>
      </w:r>
      <w:r w:rsidR="00B07751">
        <w:rPr>
          <w:color w:val="000000"/>
          <w:kern w:val="0"/>
        </w:rPr>
        <w:t>wa</w:t>
      </w:r>
      <w:r w:rsidRPr="00B71911">
        <w:rPr>
          <w:color w:val="000000"/>
          <w:kern w:val="0"/>
        </w:rPr>
        <w:t xml:space="preserve">s the sum of cycled flow in all through flows (Finn, 1976). The proportion of </w:t>
      </w:r>
      <m:oMath>
        <m:sSub>
          <m:sSubPr>
            <m:ctrlPr>
              <w:rPr>
                <w:rFonts w:ascii="Cambria Math" w:hAnsi="Cambria Math"/>
                <w:i/>
                <w:color w:val="000000"/>
                <w:kern w:val="0"/>
              </w:rPr>
            </m:ctrlPr>
          </m:sSubPr>
          <m:e>
            <m:r>
              <w:rPr>
                <w:rFonts w:ascii="Cambria Math" w:hAnsi="Cambria Math"/>
                <w:color w:val="000000"/>
                <w:kern w:val="0"/>
              </w:rPr>
              <m:t>TST</m:t>
            </m:r>
          </m:e>
          <m:sub>
            <m:r>
              <w:rPr>
                <w:rFonts w:ascii="Cambria Math" w:hAnsi="Cambria Math"/>
                <w:color w:val="000000"/>
                <w:kern w:val="0"/>
              </w:rPr>
              <m:t>C</m:t>
            </m:r>
          </m:sub>
        </m:sSub>
      </m:oMath>
      <w:r w:rsidRPr="00B71911">
        <w:rPr>
          <w:color w:val="000000"/>
          <w:kern w:val="0"/>
        </w:rPr>
        <w:t xml:space="preserve"> and </w:t>
      </w:r>
      <m:oMath>
        <m:r>
          <w:rPr>
            <w:rFonts w:ascii="Cambria Math" w:hAnsi="Cambria Math"/>
            <w:color w:val="000000"/>
            <w:kern w:val="0"/>
          </w:rPr>
          <m:t>TST</m:t>
        </m:r>
      </m:oMath>
      <w:r w:rsidRPr="00B71911">
        <w:rPr>
          <w:color w:val="000000"/>
          <w:kern w:val="0"/>
        </w:rPr>
        <w:t xml:space="preserve"> </w:t>
      </w:r>
      <w:r w:rsidR="00B07751">
        <w:rPr>
          <w:color w:val="000000"/>
          <w:kern w:val="0"/>
        </w:rPr>
        <w:t xml:space="preserve">was </w:t>
      </w:r>
      <w:r w:rsidRPr="00B71911">
        <w:rPr>
          <w:color w:val="000000"/>
          <w:kern w:val="0"/>
        </w:rPr>
        <w:t>referred to as the Finn cycling index (</w:t>
      </w:r>
      <m:oMath>
        <m:r>
          <w:rPr>
            <w:rFonts w:ascii="Cambria Math" w:hAnsi="Cambria Math"/>
            <w:color w:val="000000"/>
            <w:kern w:val="0"/>
          </w:rPr>
          <m:t>FCI</m:t>
        </m:r>
      </m:oMath>
      <w:r w:rsidR="00B07751">
        <w:rPr>
          <w:color w:val="000000"/>
          <w:kern w:val="0"/>
        </w:rPr>
        <w:t>), which summarized</w:t>
      </w:r>
      <w:r w:rsidRPr="00B71911">
        <w:rPr>
          <w:color w:val="000000"/>
          <w:kern w:val="0"/>
        </w:rPr>
        <w:t xml:space="preserve"> the fractio</w:t>
      </w:r>
      <w:r w:rsidR="00B07751">
        <w:rPr>
          <w:color w:val="000000"/>
          <w:kern w:val="0"/>
        </w:rPr>
        <w:t>n of the material/energy that was</w:t>
      </w:r>
      <w:r w:rsidRPr="00B71911">
        <w:rPr>
          <w:color w:val="000000"/>
          <w:kern w:val="0"/>
        </w:rPr>
        <w:t xml:space="preserve"> generated by the recycling process (</w:t>
      </w:r>
      <w:proofErr w:type="spellStart"/>
      <w:r w:rsidRPr="00B71911">
        <w:rPr>
          <w:color w:val="000000"/>
          <w:kern w:val="0"/>
        </w:rPr>
        <w:t>Allesina</w:t>
      </w:r>
      <w:proofErr w:type="spellEnd"/>
      <w:r w:rsidRPr="00B71911">
        <w:rPr>
          <w:color w:val="000000"/>
          <w:kern w:val="0"/>
        </w:rPr>
        <w:t xml:space="preserve"> and </w:t>
      </w:r>
      <w:proofErr w:type="spellStart"/>
      <w:r w:rsidRPr="00B71911">
        <w:rPr>
          <w:color w:val="000000"/>
          <w:kern w:val="0"/>
        </w:rPr>
        <w:t>Ulanowicz</w:t>
      </w:r>
      <w:proofErr w:type="spellEnd"/>
      <w:r w:rsidRPr="00B71911">
        <w:rPr>
          <w:color w:val="000000"/>
          <w:kern w:val="0"/>
        </w:rPr>
        <w:t>, 2004).</w:t>
      </w:r>
      <w:r w:rsidRPr="00B71911">
        <w:t xml:space="preserve"> </w:t>
      </w:r>
      <m:oMath>
        <m:r>
          <w:rPr>
            <w:rFonts w:ascii="Cambria Math" w:hAnsi="Cambria Math"/>
            <w:color w:val="000000"/>
            <w:kern w:val="0"/>
          </w:rPr>
          <m:t>FCI</m:t>
        </m:r>
      </m:oMath>
      <w:r w:rsidR="00B07751">
        <w:rPr>
          <w:color w:val="000000"/>
          <w:kern w:val="0"/>
        </w:rPr>
        <w:t xml:space="preserve"> also denoted how much further a unit of inflow traveled compared to </w:t>
      </w:r>
      <w:r w:rsidR="00566C2B">
        <w:rPr>
          <w:color w:val="000000"/>
          <w:kern w:val="0"/>
        </w:rPr>
        <w:t>a</w:t>
      </w:r>
      <w:r w:rsidR="005567FB">
        <w:rPr>
          <w:color w:val="000000"/>
          <w:kern w:val="0"/>
        </w:rPr>
        <w:t xml:space="preserve"> straight-</w:t>
      </w:r>
      <w:r w:rsidR="00B07751">
        <w:rPr>
          <w:color w:val="000000"/>
          <w:kern w:val="0"/>
        </w:rPr>
        <w:t xml:space="preserve">through flow during a cycling process </w:t>
      </w:r>
      <w:r w:rsidR="00B07751" w:rsidRPr="00B71911">
        <w:rPr>
          <w:color w:val="000000"/>
          <w:kern w:val="0"/>
        </w:rPr>
        <w:t>(Finn, 1976)</w:t>
      </w:r>
      <w:r w:rsidR="00B07751">
        <w:rPr>
          <w:color w:val="000000"/>
          <w:kern w:val="0"/>
        </w:rPr>
        <w:t xml:space="preserve">. For example, if the straight pathway was 10 and </w:t>
      </w:r>
      <m:oMath>
        <m:r>
          <w:rPr>
            <w:rFonts w:ascii="Cambria Math" w:hAnsi="Cambria Math"/>
            <w:color w:val="000000"/>
            <w:kern w:val="0"/>
          </w:rPr>
          <m:t>FCI</m:t>
        </m:r>
        <m:r>
          <m:rPr>
            <m:sty m:val="p"/>
          </m:rPr>
          <w:rPr>
            <w:rFonts w:ascii="Cambria Math" w:hAnsi="Cambria Math"/>
            <w:color w:val="000000"/>
            <w:kern w:val="0"/>
          </w:rPr>
          <m:t>=0.5</m:t>
        </m:r>
      </m:oMath>
      <w:r w:rsidR="00B07751">
        <w:rPr>
          <w:color w:val="000000"/>
          <w:kern w:val="0"/>
        </w:rPr>
        <w:t xml:space="preserve">, meaning that an </w:t>
      </w:r>
      <w:r w:rsidR="00566C2B">
        <w:rPr>
          <w:color w:val="000000"/>
          <w:kern w:val="0"/>
        </w:rPr>
        <w:t xml:space="preserve">average unit of </w:t>
      </w:r>
      <w:r w:rsidR="00B07751">
        <w:rPr>
          <w:color w:val="000000"/>
          <w:kern w:val="0"/>
        </w:rPr>
        <w:t xml:space="preserve">inflow travels 15 because it cycled through the system. </w:t>
      </w:r>
      <m:oMath>
        <m:r>
          <w:rPr>
            <w:rFonts w:ascii="Cambria Math" w:hAnsi="Cambria Math"/>
            <w:color w:val="000000"/>
            <w:kern w:val="0"/>
          </w:rPr>
          <m:t>FCI</m:t>
        </m:r>
      </m:oMath>
      <w:r w:rsidR="004931CE" w:rsidRPr="00B07751">
        <w:t xml:space="preserve"> </w:t>
      </w:r>
      <w:r w:rsidR="00B07751" w:rsidRPr="00B07751">
        <w:t>help</w:t>
      </w:r>
      <w:r w:rsidR="00566C2B">
        <w:t>ed</w:t>
      </w:r>
      <w:r w:rsidR="00B07751" w:rsidRPr="00B07751">
        <w:t xml:space="preserve"> understand the stabilit</w:t>
      </w:r>
      <w:r w:rsidR="005567FB">
        <w:t xml:space="preserve">y, stress, </w:t>
      </w:r>
      <w:r w:rsidR="00B07751" w:rsidRPr="00B07751">
        <w:t xml:space="preserve">and structural </w:t>
      </w:r>
      <w:r w:rsidR="00566C2B">
        <w:t>difference in different systems, the more cycling, the more ef</w:t>
      </w:r>
      <w:r w:rsidR="005567FB">
        <w:t>ficiently input matter/energy were</w:t>
      </w:r>
      <w:r w:rsidR="00B07751" w:rsidRPr="00B07751">
        <w:t xml:space="preserve"> distributed in the system.</w:t>
      </w:r>
      <w:r w:rsidR="00566C2B" w:rsidRPr="00566C2B">
        <w:t xml:space="preserve"> </w:t>
      </w:r>
      <w:r w:rsidR="00566C2B">
        <w:t>F</w:t>
      </w:r>
      <w:r w:rsidR="00566C2B" w:rsidRPr="00B07751">
        <w:t>or a valid comparison b</w:t>
      </w:r>
      <w:r w:rsidR="00566C2B">
        <w:t>etween systems, the systems needed</w:t>
      </w:r>
      <w:r w:rsidR="00566C2B" w:rsidRPr="00B07751">
        <w:t xml:space="preserve"> to have the sam</w:t>
      </w:r>
      <w:r w:rsidR="00566C2B">
        <w:t>e structure and level of organiz</w:t>
      </w:r>
      <w:r w:rsidR="00566C2B" w:rsidRPr="00B07751">
        <w:t>ation. (Finn, 1976)</w:t>
      </w:r>
      <w:r w:rsidR="00566C2B">
        <w:t xml:space="preserve"> </w:t>
      </w:r>
    </w:p>
    <w:p w14:paraId="0B32FB62" w14:textId="4C156BB8" w:rsidR="00027CC9" w:rsidRPr="00B07751" w:rsidRDefault="00027CC9" w:rsidP="00DB7F6D">
      <w:pPr>
        <w:ind w:leftChars="0" w:left="0" w:right="240"/>
        <w:outlineLvl w:val="4"/>
        <w:rPr>
          <w:color w:val="000000"/>
          <w:kern w:val="0"/>
        </w:rPr>
      </w:pPr>
      <w:r w:rsidRPr="00B71911">
        <w:t>Finally, the index average mutual information (</w:t>
      </w:r>
      <m:oMath>
        <m:r>
          <w:rPr>
            <w:rFonts w:ascii="Cambria Math" w:hAnsi="Cambria Math"/>
            <w:color w:val="000000"/>
            <w:kern w:val="0"/>
          </w:rPr>
          <m:t>AMI</m:t>
        </m:r>
      </m:oMath>
      <w:r w:rsidRPr="00B71911">
        <w:rPr>
          <w:color w:val="000000"/>
          <w:kern w:val="0"/>
        </w:rPr>
        <w:t xml:space="preserve">) based on </w:t>
      </w:r>
      <w:r w:rsidR="009D4FE8">
        <w:rPr>
          <w:color w:val="000000"/>
          <w:kern w:val="0"/>
        </w:rPr>
        <w:t>inf</w:t>
      </w:r>
      <w:r w:rsidR="000063EE">
        <w:rPr>
          <w:color w:val="000000"/>
          <w:kern w:val="0"/>
        </w:rPr>
        <w:t>or</w:t>
      </w:r>
      <w:r w:rsidR="00B06FD7">
        <w:rPr>
          <w:color w:val="000000"/>
          <w:kern w:val="0"/>
        </w:rPr>
        <w:t>mation</w:t>
      </w:r>
      <w:r w:rsidR="004067AF">
        <w:rPr>
          <w:color w:val="000000"/>
          <w:kern w:val="0"/>
        </w:rPr>
        <w:t xml:space="preserve"> theory measured</w:t>
      </w:r>
      <w:r w:rsidRPr="00B71911">
        <w:rPr>
          <w:color w:val="000000"/>
          <w:kern w:val="0"/>
        </w:rPr>
        <w:t xml:space="preserve"> the average amount of constraint placed on a</w:t>
      </w:r>
      <w:r w:rsidR="00A6615E">
        <w:rPr>
          <w:color w:val="000000"/>
          <w:kern w:val="0"/>
        </w:rPr>
        <w:t xml:space="preserve"> single unit of flow a</w:t>
      </w:r>
      <w:r w:rsidRPr="00B71911">
        <w:rPr>
          <w:color w:val="000000"/>
          <w:kern w:val="0"/>
        </w:rPr>
        <w:t>n</w:t>
      </w:r>
      <w:r w:rsidR="00A6615E">
        <w:rPr>
          <w:color w:val="000000"/>
          <w:kern w:val="0"/>
        </w:rPr>
        <w:t>ywhere in the network</w:t>
      </w:r>
      <w:r w:rsidRPr="00B71911">
        <w:rPr>
          <w:color w:val="000000"/>
          <w:kern w:val="0"/>
        </w:rPr>
        <w:t xml:space="preserve"> (</w:t>
      </w:r>
      <w:proofErr w:type="spellStart"/>
      <w:r w:rsidRPr="00B71911">
        <w:rPr>
          <w:color w:val="000000"/>
          <w:kern w:val="0"/>
        </w:rPr>
        <w:t>Ulanowicz</w:t>
      </w:r>
      <w:proofErr w:type="spellEnd"/>
      <w:r w:rsidRPr="00B71911">
        <w:rPr>
          <w:color w:val="000000"/>
          <w:kern w:val="0"/>
        </w:rPr>
        <w:t xml:space="preserve">, 1997). </w:t>
      </w:r>
      <w:r w:rsidR="004305B9">
        <w:rPr>
          <w:color w:val="000000"/>
          <w:kern w:val="0"/>
        </w:rPr>
        <w:t xml:space="preserve">To put it simply, </w:t>
      </w:r>
      <m:oMath>
        <m:r>
          <w:rPr>
            <w:rFonts w:ascii="Cambria Math" w:hAnsi="Cambria Math"/>
            <w:color w:val="000000"/>
            <w:kern w:val="0"/>
          </w:rPr>
          <m:t>AMI</m:t>
        </m:r>
      </m:oMath>
      <w:r w:rsidR="004305B9">
        <w:rPr>
          <w:rFonts w:eastAsiaTheme="minorEastAsia" w:hint="eastAsia"/>
          <w:color w:val="000000"/>
          <w:kern w:val="0"/>
        </w:rPr>
        <w:t xml:space="preserve"> </w:t>
      </w:r>
      <w:r w:rsidR="004305B9">
        <w:rPr>
          <w:rFonts w:eastAsiaTheme="minorEastAsia"/>
          <w:color w:val="000000"/>
          <w:kern w:val="0"/>
        </w:rPr>
        <w:t xml:space="preserve">is a measure </w:t>
      </w:r>
      <w:r w:rsidR="004305B9">
        <w:rPr>
          <w:rFonts w:eastAsiaTheme="minorEastAsia"/>
          <w:color w:val="000000"/>
          <w:kern w:val="0"/>
        </w:rPr>
        <w:lastRenderedPageBreak/>
        <w:t>of</w:t>
      </w:r>
      <w:r w:rsidR="004305B9">
        <w:rPr>
          <w:rFonts w:eastAsiaTheme="minorEastAsia" w:hint="eastAsia"/>
          <w:color w:val="000000"/>
          <w:kern w:val="0"/>
        </w:rPr>
        <w:t xml:space="preserve"> u</w:t>
      </w:r>
      <w:r w:rsidR="004305B9">
        <w:rPr>
          <w:rFonts w:eastAsiaTheme="minorEastAsia"/>
          <w:color w:val="000000"/>
          <w:kern w:val="0"/>
        </w:rPr>
        <w:t>ncertainty regarding the energy/material exchange in the network. For example, if the chance</w:t>
      </w:r>
      <w:r w:rsidR="00433465">
        <w:rPr>
          <w:rFonts w:eastAsiaTheme="minorEastAsia" w:hint="eastAsia"/>
          <w:color w:val="000000"/>
          <w:kern w:val="0"/>
        </w:rPr>
        <w:t>s</w:t>
      </w:r>
      <w:r w:rsidR="004305B9">
        <w:rPr>
          <w:rFonts w:eastAsiaTheme="minorEastAsia"/>
          <w:color w:val="000000"/>
          <w:kern w:val="0"/>
        </w:rPr>
        <w:t xml:space="preserve"> of energy/material</w:t>
      </w:r>
      <w:r w:rsidR="004305B9">
        <w:rPr>
          <w:rFonts w:eastAsiaTheme="minorEastAsia" w:hint="eastAsia"/>
          <w:color w:val="000000"/>
          <w:kern w:val="0"/>
        </w:rPr>
        <w:t xml:space="preserve"> f</w:t>
      </w:r>
      <w:r w:rsidR="005567FB">
        <w:rPr>
          <w:rFonts w:eastAsiaTheme="minorEastAsia"/>
          <w:color w:val="000000"/>
          <w:kern w:val="0"/>
        </w:rPr>
        <w:t>low</w:t>
      </w:r>
      <w:r w:rsidR="004305B9">
        <w:rPr>
          <w:rFonts w:eastAsiaTheme="minorEastAsia"/>
          <w:color w:val="000000"/>
          <w:kern w:val="0"/>
        </w:rPr>
        <w:t xml:space="preserve"> from any p</w:t>
      </w:r>
      <w:r w:rsidR="005567FB">
        <w:rPr>
          <w:rFonts w:eastAsiaTheme="minorEastAsia"/>
          <w:color w:val="000000"/>
          <w:kern w:val="0"/>
        </w:rPr>
        <w:t>articular compartment to any</w:t>
      </w:r>
      <w:r w:rsidR="005567FB">
        <w:rPr>
          <w:rFonts w:eastAsiaTheme="minorEastAsia" w:hint="eastAsia"/>
          <w:color w:val="000000"/>
          <w:kern w:val="0"/>
        </w:rPr>
        <w:t xml:space="preserve"> </w:t>
      </w:r>
      <w:r w:rsidR="004305B9">
        <w:rPr>
          <w:rFonts w:eastAsiaTheme="minorEastAsia"/>
          <w:color w:val="000000"/>
          <w:kern w:val="0"/>
        </w:rPr>
        <w:t>potential compartment are equal, the</w:t>
      </w:r>
      <w:r w:rsidR="00433465">
        <w:rPr>
          <w:rFonts w:eastAsiaTheme="minorEastAsia" w:hint="eastAsia"/>
          <w:color w:val="000000"/>
          <w:kern w:val="0"/>
        </w:rPr>
        <w:t xml:space="preserve"> u</w:t>
      </w:r>
      <w:r w:rsidR="00433465">
        <w:rPr>
          <w:rFonts w:eastAsiaTheme="minorEastAsia"/>
          <w:color w:val="000000"/>
          <w:kern w:val="0"/>
        </w:rPr>
        <w:t xml:space="preserve">ncertainty of flows in the network </w:t>
      </w:r>
      <w:r w:rsidR="00433465">
        <w:rPr>
          <w:rFonts w:eastAsiaTheme="minorEastAsia" w:hint="eastAsia"/>
          <w:color w:val="000000"/>
          <w:kern w:val="0"/>
        </w:rPr>
        <w:t>m</w:t>
      </w:r>
      <w:r w:rsidR="00433465">
        <w:rPr>
          <w:rFonts w:eastAsiaTheme="minorEastAsia"/>
          <w:color w:val="000000"/>
          <w:kern w:val="0"/>
        </w:rPr>
        <w:t xml:space="preserve">aximize. While if all energy/material from a particular component flow to only one </w:t>
      </w:r>
      <w:r w:rsidR="00433465">
        <w:rPr>
          <w:rFonts w:eastAsiaTheme="minorEastAsia" w:hint="eastAsia"/>
          <w:color w:val="000000"/>
          <w:kern w:val="0"/>
        </w:rPr>
        <w:t>r</w:t>
      </w:r>
      <w:r w:rsidR="00433465">
        <w:rPr>
          <w:rFonts w:eastAsiaTheme="minorEastAsia"/>
          <w:color w:val="000000"/>
          <w:kern w:val="0"/>
        </w:rPr>
        <w:t>ecipient, the</w:t>
      </w:r>
      <w:r w:rsidR="00433465">
        <w:t xml:space="preserve"> uncertainty of the source</w:t>
      </w:r>
      <w:r w:rsidR="00433465">
        <w:rPr>
          <w:rFonts w:asciiTheme="minorEastAsia" w:eastAsiaTheme="minorEastAsia" w:hAnsiTheme="minorEastAsia" w:hint="eastAsia"/>
        </w:rPr>
        <w:t xml:space="preserve"> </w:t>
      </w:r>
      <w:r w:rsidR="00433465">
        <w:t xml:space="preserve">will no longer exist. </w:t>
      </w:r>
      <w:proofErr w:type="spellStart"/>
      <w:r w:rsidRPr="00B71911">
        <w:rPr>
          <w:color w:val="000000"/>
          <w:kern w:val="0"/>
        </w:rPr>
        <w:t>Ulanowicz</w:t>
      </w:r>
      <w:proofErr w:type="spellEnd"/>
      <w:r w:rsidRPr="00B71911">
        <w:rPr>
          <w:color w:val="000000"/>
          <w:kern w:val="0"/>
        </w:rPr>
        <w:t xml:space="preserve"> (1980</w:t>
      </w:r>
      <w:r w:rsidR="00DB7F6D">
        <w:rPr>
          <w:color w:val="000000"/>
          <w:kern w:val="0"/>
        </w:rPr>
        <w:t>, 1986, 1997</w:t>
      </w:r>
      <w:r w:rsidRPr="00B71911">
        <w:rPr>
          <w:color w:val="000000"/>
          <w:kern w:val="0"/>
        </w:rPr>
        <w:t>)</w:t>
      </w:r>
      <w:r w:rsidR="00DB7F6D">
        <w:rPr>
          <w:color w:val="000000"/>
          <w:kern w:val="0"/>
        </w:rPr>
        <w:t xml:space="preserve"> hypothesized</w:t>
      </w:r>
      <w:r w:rsidRPr="00B71911">
        <w:rPr>
          <w:color w:val="000000"/>
          <w:kern w:val="0"/>
        </w:rPr>
        <w:t xml:space="preserve"> that</w:t>
      </w:r>
      <w:r w:rsidR="00DB7F6D">
        <w:rPr>
          <w:color w:val="000000"/>
          <w:kern w:val="0"/>
        </w:rPr>
        <w:t xml:space="preserve"> an ecosystem form greater mutual constraints as autocatalytic loops during development</w:t>
      </w:r>
      <w:r w:rsidR="00FD42FA">
        <w:rPr>
          <w:color w:val="000000"/>
          <w:kern w:val="0"/>
        </w:rPr>
        <w:t>, which resulted</w:t>
      </w:r>
      <w:r w:rsidR="005567FB">
        <w:rPr>
          <w:color w:val="000000"/>
          <w:kern w:val="0"/>
        </w:rPr>
        <w:t xml:space="preserve"> in</w:t>
      </w:r>
      <w:r w:rsidR="00DB7F6D">
        <w:rPr>
          <w:color w:val="000000"/>
          <w:kern w:val="0"/>
        </w:rPr>
        <w:t xml:space="preserve"> a higher </w:t>
      </w:r>
      <m:oMath>
        <m:r>
          <w:rPr>
            <w:rFonts w:ascii="Cambria Math" w:hAnsi="Cambria Math"/>
            <w:color w:val="000000"/>
            <w:kern w:val="0"/>
          </w:rPr>
          <m:t>AMI</m:t>
        </m:r>
      </m:oMath>
      <w:r w:rsidR="00DB7F6D" w:rsidRPr="00B71911">
        <w:rPr>
          <w:color w:val="000000"/>
          <w:kern w:val="0"/>
        </w:rPr>
        <w:t xml:space="preserve"> value</w:t>
      </w:r>
      <w:r w:rsidR="00DB7F6D">
        <w:rPr>
          <w:rFonts w:asciiTheme="minorEastAsia" w:eastAsiaTheme="minorEastAsia" w:hAnsiTheme="minorEastAsia" w:hint="eastAsia"/>
          <w:color w:val="000000"/>
          <w:kern w:val="0"/>
        </w:rPr>
        <w:t xml:space="preserve"> </w:t>
      </w:r>
      <w:r w:rsidR="00DB7F6D">
        <w:rPr>
          <w:color w:val="000000"/>
          <w:kern w:val="0"/>
        </w:rPr>
        <w:t xml:space="preserve">in a </w:t>
      </w:r>
      <w:r w:rsidR="00DB7F6D" w:rsidRPr="00B71911">
        <w:rPr>
          <w:color w:val="000000"/>
          <w:kern w:val="0"/>
        </w:rPr>
        <w:t>trophic specia</w:t>
      </w:r>
      <w:r w:rsidR="00DB7F6D">
        <w:rPr>
          <w:color w:val="000000"/>
          <w:kern w:val="0"/>
        </w:rPr>
        <w:t>lization or climax community</w:t>
      </w:r>
      <w:r w:rsidR="0051326F">
        <w:rPr>
          <w:rFonts w:asciiTheme="minorEastAsia" w:eastAsiaTheme="minorEastAsia" w:hAnsiTheme="minorEastAsia" w:hint="eastAsia"/>
          <w:color w:val="000000"/>
          <w:kern w:val="0"/>
        </w:rPr>
        <w:t xml:space="preserve"> </w:t>
      </w:r>
      <w:r w:rsidR="00DB7F6D" w:rsidRPr="00B71911">
        <w:rPr>
          <w:color w:val="000000"/>
          <w:kern w:val="0"/>
        </w:rPr>
        <w:t>(</w:t>
      </w:r>
      <w:proofErr w:type="spellStart"/>
      <w:r w:rsidR="00DB7F6D" w:rsidRPr="00B71911">
        <w:rPr>
          <w:color w:val="000000"/>
          <w:kern w:val="0"/>
        </w:rPr>
        <w:t>Ulanowicz</w:t>
      </w:r>
      <w:proofErr w:type="spellEnd"/>
      <w:r w:rsidR="00DB7F6D" w:rsidRPr="00B71911">
        <w:rPr>
          <w:color w:val="000000"/>
          <w:kern w:val="0"/>
        </w:rPr>
        <w:t>, 2004)</w:t>
      </w:r>
      <w:r w:rsidR="00DB7F6D">
        <w:rPr>
          <w:color w:val="000000"/>
          <w:kern w:val="0"/>
        </w:rPr>
        <w:t>.</w:t>
      </w:r>
      <w:r w:rsidR="004067AF">
        <w:rPr>
          <w:color w:val="000000"/>
          <w:kern w:val="0"/>
        </w:rPr>
        <w:t xml:space="preserve"> </w:t>
      </w:r>
      <w:r w:rsidRPr="00B71911">
        <w:rPr>
          <w:color w:val="000000"/>
          <w:kern w:val="0"/>
        </w:rPr>
        <w:t>More d</w:t>
      </w:r>
      <w:r w:rsidRPr="00B71911">
        <w:t xml:space="preserve">etails on the </w:t>
      </w:r>
      <w:r w:rsidR="004067AF">
        <w:t xml:space="preserve">derivation and </w:t>
      </w:r>
      <w:r w:rsidRPr="00B71911">
        <w:t xml:space="preserve">calculation </w:t>
      </w:r>
      <w:r w:rsidR="0017203F">
        <w:t>could be found in Latham &amp; Scully (</w:t>
      </w:r>
      <w:r w:rsidR="0017203F" w:rsidRPr="0017203F">
        <w:t>2002)</w:t>
      </w:r>
      <w:r w:rsidR="0017203F">
        <w:t xml:space="preserve">, </w:t>
      </w:r>
      <w:proofErr w:type="spellStart"/>
      <w:r w:rsidRPr="00B71911">
        <w:t>Ulanowicz</w:t>
      </w:r>
      <w:proofErr w:type="spellEnd"/>
      <w:r w:rsidRPr="00B71911">
        <w:t xml:space="preserve"> (2004)</w:t>
      </w:r>
      <w:r w:rsidR="00FD42FA">
        <w:t>,</w:t>
      </w:r>
      <w:r w:rsidRPr="00B71911">
        <w:t xml:space="preserve"> and </w:t>
      </w:r>
      <w:proofErr w:type="spellStart"/>
      <w:r w:rsidRPr="00B71911">
        <w:t>Kones</w:t>
      </w:r>
      <w:proofErr w:type="spellEnd"/>
      <w:r w:rsidRPr="00B71911">
        <w:t xml:space="preserve"> et al. (2009)</w:t>
      </w:r>
      <w:r w:rsidR="00B07751">
        <w:t xml:space="preserve">, but the summary of nomenclature </w:t>
      </w:r>
      <w:r w:rsidR="00B07751" w:rsidRPr="00451925">
        <w:rPr>
          <w:highlight w:val="yellow"/>
        </w:rPr>
        <w:t>(Table</w:t>
      </w:r>
      <w:proofErr w:type="gramStart"/>
      <w:r w:rsidR="00B07751" w:rsidRPr="00451925">
        <w:rPr>
          <w:highlight w:val="yellow"/>
        </w:rPr>
        <w:t>. )</w:t>
      </w:r>
      <w:proofErr w:type="gramEnd"/>
      <w:r w:rsidR="00B07751">
        <w:t xml:space="preserve"> and calculation algorithms </w:t>
      </w:r>
      <w:r w:rsidR="00B07751" w:rsidRPr="00451925">
        <w:rPr>
          <w:highlight w:val="yellow"/>
        </w:rPr>
        <w:t>(table</w:t>
      </w:r>
      <w:r w:rsidRPr="00451925">
        <w:rPr>
          <w:highlight w:val="yellow"/>
        </w:rPr>
        <w:t>.</w:t>
      </w:r>
      <w:r w:rsidR="00B07751" w:rsidRPr="00451925">
        <w:rPr>
          <w:highlight w:val="yellow"/>
        </w:rPr>
        <w:t>)</w:t>
      </w:r>
      <w:r w:rsidR="00B07751">
        <w:t xml:space="preserve"> were included.</w:t>
      </w:r>
      <w:r w:rsidRPr="00B71911">
        <w:t xml:space="preserve"> All the network indices will be directly calculated in R using R-package </w:t>
      </w:r>
      <w:proofErr w:type="spellStart"/>
      <w:r w:rsidRPr="00B71911">
        <w:t>NetIndices</w:t>
      </w:r>
      <w:proofErr w:type="spellEnd"/>
      <w:r w:rsidRPr="00B71911">
        <w:t xml:space="preserve"> (</w:t>
      </w:r>
      <w:proofErr w:type="spellStart"/>
      <w:r w:rsidRPr="00B71911">
        <w:t>Kones</w:t>
      </w:r>
      <w:proofErr w:type="spellEnd"/>
      <w:r w:rsidRPr="00B71911">
        <w:t xml:space="preserve"> et al., 2009). </w:t>
      </w:r>
    </w:p>
    <w:sectPr w:rsidR="00027CC9" w:rsidRPr="00B07751" w:rsidSect="00B71911">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lnNumType w:countBy="1" w:restart="continuous"/>
      <w:cols w:space="425"/>
      <w:docGrid w:type="lines"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user" w:date="2022-03-29T14:14:00Z" w:initials="u">
    <w:p w14:paraId="1814D902" w14:textId="408829D0" w:rsidR="00DB7F6D" w:rsidRDefault="00DB7F6D">
      <w:pPr>
        <w:pStyle w:val="ad"/>
        <w:ind w:right="240"/>
      </w:pPr>
      <w:r>
        <w:rPr>
          <w:rStyle w:val="ac"/>
        </w:rPr>
        <w:annotationRef/>
      </w:r>
      <w:r>
        <w:t>Not very sure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814D90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37A739" w14:textId="77777777" w:rsidR="0011537A" w:rsidRDefault="0011537A" w:rsidP="00533508">
      <w:pPr>
        <w:ind w:right="240"/>
      </w:pPr>
      <w:r>
        <w:separator/>
      </w:r>
    </w:p>
  </w:endnote>
  <w:endnote w:type="continuationSeparator" w:id="0">
    <w:p w14:paraId="00E75D98" w14:textId="77777777" w:rsidR="0011537A" w:rsidRDefault="0011537A" w:rsidP="00533508">
      <w:pPr>
        <w:ind w:right="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微軟正黑體">
    <w:panose1 w:val="020B0604030504040204"/>
    <w:charset w:val="88"/>
    <w:family w:val="swiss"/>
    <w:pitch w:val="variable"/>
    <w:sig w:usb0="000002A7" w:usb1="28CF4400" w:usb2="00000016" w:usb3="00000000" w:csb0="00100009"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9871FB" w14:textId="77777777" w:rsidR="0062564C" w:rsidRDefault="0062564C">
    <w:pPr>
      <w:pStyle w:val="a7"/>
      <w:ind w:right="24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F1DC7B" w14:textId="77777777" w:rsidR="0062564C" w:rsidRDefault="0062564C">
    <w:pPr>
      <w:pStyle w:val="a7"/>
      <w:ind w:right="24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151D0" w14:textId="77777777" w:rsidR="0062564C" w:rsidRDefault="0062564C">
    <w:pPr>
      <w:pStyle w:val="a7"/>
      <w:ind w:right="24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7DA35D" w14:textId="77777777" w:rsidR="0011537A" w:rsidRDefault="0011537A" w:rsidP="00533508">
      <w:pPr>
        <w:ind w:right="240"/>
      </w:pPr>
      <w:r>
        <w:separator/>
      </w:r>
    </w:p>
  </w:footnote>
  <w:footnote w:type="continuationSeparator" w:id="0">
    <w:p w14:paraId="4A477095" w14:textId="77777777" w:rsidR="0011537A" w:rsidRDefault="0011537A" w:rsidP="00533508">
      <w:pPr>
        <w:ind w:right="24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2BCBFF" w14:textId="77777777" w:rsidR="0062564C" w:rsidRDefault="0062564C">
    <w:pPr>
      <w:pStyle w:val="a5"/>
      <w:ind w:right="24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990EB1" w14:textId="77777777" w:rsidR="0062564C" w:rsidRDefault="0062564C">
    <w:pPr>
      <w:pStyle w:val="a5"/>
      <w:ind w:right="24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DB379" w14:textId="77777777" w:rsidR="0062564C" w:rsidRDefault="0062564C">
    <w:pPr>
      <w:pStyle w:val="a5"/>
      <w:ind w:right="24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C49ED"/>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146D45BA"/>
    <w:multiLevelType w:val="hybridMultilevel"/>
    <w:tmpl w:val="D64EF282"/>
    <w:lvl w:ilvl="0" w:tplc="463A74D0">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7DF6CE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9C71708"/>
    <w:multiLevelType w:val="hybridMultilevel"/>
    <w:tmpl w:val="863C3D2A"/>
    <w:lvl w:ilvl="0" w:tplc="04090001">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 w15:restartNumberingAfterBreak="0">
    <w:nsid w:val="1BAF508D"/>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5" w15:restartNumberingAfterBreak="0">
    <w:nsid w:val="20D076FC"/>
    <w:multiLevelType w:val="hybridMultilevel"/>
    <w:tmpl w:val="4F5C07DE"/>
    <w:lvl w:ilvl="0" w:tplc="A79C800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9AA0FF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310D752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3F7F3869"/>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42D5224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45FF0E05"/>
    <w:multiLevelType w:val="multilevel"/>
    <w:tmpl w:val="4134CA2E"/>
    <w:lvl w:ilvl="0">
      <w:start w:val="1"/>
      <w:numFmt w:val="decimal"/>
      <w:pStyle w:val="1"/>
      <w:lvlText w:val="%1"/>
      <w:lvlJc w:val="left"/>
      <w:pPr>
        <w:ind w:left="425" w:hanging="425"/>
      </w:pPr>
      <w:rPr>
        <w:rFonts w:hint="default"/>
      </w:rPr>
    </w:lvl>
    <w:lvl w:ilvl="1">
      <w:start w:val="1"/>
      <w:numFmt w:val="decimal"/>
      <w:pStyle w:val="11"/>
      <w:lvlText w:val="%1.%2"/>
      <w:lvlJc w:val="left"/>
      <w:pPr>
        <w:ind w:left="992" w:hanging="567"/>
      </w:pPr>
      <w:rPr>
        <w:rFonts w:hint="default"/>
      </w:rPr>
    </w:lvl>
    <w:lvl w:ilvl="2">
      <w:start w:val="1"/>
      <w:numFmt w:val="decimal"/>
      <w:pStyle w:val="111"/>
      <w:lvlText w:val="%1.%2.%3"/>
      <w:lvlJc w:val="left"/>
      <w:pPr>
        <w:ind w:left="1418" w:hanging="567"/>
      </w:pPr>
    </w:lvl>
    <w:lvl w:ilvl="3">
      <w:start w:val="1"/>
      <w:numFmt w:val="decimal"/>
      <w:pStyle w:val="1111"/>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48B46438"/>
    <w:multiLevelType w:val="hybridMultilevel"/>
    <w:tmpl w:val="01E6446C"/>
    <w:lvl w:ilvl="0" w:tplc="36909DCE">
      <w:start w:val="1"/>
      <w:numFmt w:val="bullet"/>
      <w:lvlText w:val="•"/>
      <w:lvlJc w:val="left"/>
      <w:pPr>
        <w:tabs>
          <w:tab w:val="num" w:pos="720"/>
        </w:tabs>
        <w:ind w:left="720" w:hanging="360"/>
      </w:pPr>
      <w:rPr>
        <w:rFonts w:ascii="Arial" w:hAnsi="Arial" w:hint="default"/>
      </w:rPr>
    </w:lvl>
    <w:lvl w:ilvl="1" w:tplc="61B24238" w:tentative="1">
      <w:start w:val="1"/>
      <w:numFmt w:val="bullet"/>
      <w:lvlText w:val="•"/>
      <w:lvlJc w:val="left"/>
      <w:pPr>
        <w:tabs>
          <w:tab w:val="num" w:pos="1440"/>
        </w:tabs>
        <w:ind w:left="1440" w:hanging="360"/>
      </w:pPr>
      <w:rPr>
        <w:rFonts w:ascii="Arial" w:hAnsi="Arial" w:hint="default"/>
      </w:rPr>
    </w:lvl>
    <w:lvl w:ilvl="2" w:tplc="B854E150" w:tentative="1">
      <w:start w:val="1"/>
      <w:numFmt w:val="bullet"/>
      <w:lvlText w:val="•"/>
      <w:lvlJc w:val="left"/>
      <w:pPr>
        <w:tabs>
          <w:tab w:val="num" w:pos="2160"/>
        </w:tabs>
        <w:ind w:left="2160" w:hanging="360"/>
      </w:pPr>
      <w:rPr>
        <w:rFonts w:ascii="Arial" w:hAnsi="Arial" w:hint="default"/>
      </w:rPr>
    </w:lvl>
    <w:lvl w:ilvl="3" w:tplc="634E34E6" w:tentative="1">
      <w:start w:val="1"/>
      <w:numFmt w:val="bullet"/>
      <w:lvlText w:val="•"/>
      <w:lvlJc w:val="left"/>
      <w:pPr>
        <w:tabs>
          <w:tab w:val="num" w:pos="2880"/>
        </w:tabs>
        <w:ind w:left="2880" w:hanging="360"/>
      </w:pPr>
      <w:rPr>
        <w:rFonts w:ascii="Arial" w:hAnsi="Arial" w:hint="default"/>
      </w:rPr>
    </w:lvl>
    <w:lvl w:ilvl="4" w:tplc="B262F7F4" w:tentative="1">
      <w:start w:val="1"/>
      <w:numFmt w:val="bullet"/>
      <w:lvlText w:val="•"/>
      <w:lvlJc w:val="left"/>
      <w:pPr>
        <w:tabs>
          <w:tab w:val="num" w:pos="3600"/>
        </w:tabs>
        <w:ind w:left="3600" w:hanging="360"/>
      </w:pPr>
      <w:rPr>
        <w:rFonts w:ascii="Arial" w:hAnsi="Arial" w:hint="default"/>
      </w:rPr>
    </w:lvl>
    <w:lvl w:ilvl="5" w:tplc="0406C9DC" w:tentative="1">
      <w:start w:val="1"/>
      <w:numFmt w:val="bullet"/>
      <w:lvlText w:val="•"/>
      <w:lvlJc w:val="left"/>
      <w:pPr>
        <w:tabs>
          <w:tab w:val="num" w:pos="4320"/>
        </w:tabs>
        <w:ind w:left="4320" w:hanging="360"/>
      </w:pPr>
      <w:rPr>
        <w:rFonts w:ascii="Arial" w:hAnsi="Arial" w:hint="default"/>
      </w:rPr>
    </w:lvl>
    <w:lvl w:ilvl="6" w:tplc="7F542DD2" w:tentative="1">
      <w:start w:val="1"/>
      <w:numFmt w:val="bullet"/>
      <w:lvlText w:val="•"/>
      <w:lvlJc w:val="left"/>
      <w:pPr>
        <w:tabs>
          <w:tab w:val="num" w:pos="5040"/>
        </w:tabs>
        <w:ind w:left="5040" w:hanging="360"/>
      </w:pPr>
      <w:rPr>
        <w:rFonts w:ascii="Arial" w:hAnsi="Arial" w:hint="default"/>
      </w:rPr>
    </w:lvl>
    <w:lvl w:ilvl="7" w:tplc="37E25DA0" w:tentative="1">
      <w:start w:val="1"/>
      <w:numFmt w:val="bullet"/>
      <w:lvlText w:val="•"/>
      <w:lvlJc w:val="left"/>
      <w:pPr>
        <w:tabs>
          <w:tab w:val="num" w:pos="5760"/>
        </w:tabs>
        <w:ind w:left="5760" w:hanging="360"/>
      </w:pPr>
      <w:rPr>
        <w:rFonts w:ascii="Arial" w:hAnsi="Arial" w:hint="default"/>
      </w:rPr>
    </w:lvl>
    <w:lvl w:ilvl="8" w:tplc="26EEE1D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0156B3B"/>
    <w:multiLevelType w:val="hybridMultilevel"/>
    <w:tmpl w:val="2068A41C"/>
    <w:lvl w:ilvl="0" w:tplc="19C4F276">
      <w:start w:val="1"/>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3" w15:restartNumberingAfterBreak="0">
    <w:nsid w:val="54504200"/>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14" w15:restartNumberingAfterBreak="0">
    <w:nsid w:val="6C460FAB"/>
    <w:multiLevelType w:val="hybridMultilevel"/>
    <w:tmpl w:val="79DA0990"/>
    <w:lvl w:ilvl="0" w:tplc="528EA748">
      <w:start w:val="1"/>
      <w:numFmt w:val="bullet"/>
      <w:lvlText w:val="•"/>
      <w:lvlJc w:val="left"/>
      <w:pPr>
        <w:tabs>
          <w:tab w:val="num" w:pos="720"/>
        </w:tabs>
        <w:ind w:left="720" w:hanging="360"/>
      </w:pPr>
      <w:rPr>
        <w:rFonts w:ascii="Arial" w:hAnsi="Arial" w:hint="default"/>
      </w:rPr>
    </w:lvl>
    <w:lvl w:ilvl="1" w:tplc="1EFE5AD6" w:tentative="1">
      <w:start w:val="1"/>
      <w:numFmt w:val="bullet"/>
      <w:lvlText w:val="•"/>
      <w:lvlJc w:val="left"/>
      <w:pPr>
        <w:tabs>
          <w:tab w:val="num" w:pos="1440"/>
        </w:tabs>
        <w:ind w:left="1440" w:hanging="360"/>
      </w:pPr>
      <w:rPr>
        <w:rFonts w:ascii="Arial" w:hAnsi="Arial" w:hint="default"/>
      </w:rPr>
    </w:lvl>
    <w:lvl w:ilvl="2" w:tplc="2D7A0416" w:tentative="1">
      <w:start w:val="1"/>
      <w:numFmt w:val="bullet"/>
      <w:lvlText w:val="•"/>
      <w:lvlJc w:val="left"/>
      <w:pPr>
        <w:tabs>
          <w:tab w:val="num" w:pos="2160"/>
        </w:tabs>
        <w:ind w:left="2160" w:hanging="360"/>
      </w:pPr>
      <w:rPr>
        <w:rFonts w:ascii="Arial" w:hAnsi="Arial" w:hint="default"/>
      </w:rPr>
    </w:lvl>
    <w:lvl w:ilvl="3" w:tplc="09A8F756" w:tentative="1">
      <w:start w:val="1"/>
      <w:numFmt w:val="bullet"/>
      <w:lvlText w:val="•"/>
      <w:lvlJc w:val="left"/>
      <w:pPr>
        <w:tabs>
          <w:tab w:val="num" w:pos="2880"/>
        </w:tabs>
        <w:ind w:left="2880" w:hanging="360"/>
      </w:pPr>
      <w:rPr>
        <w:rFonts w:ascii="Arial" w:hAnsi="Arial" w:hint="default"/>
      </w:rPr>
    </w:lvl>
    <w:lvl w:ilvl="4" w:tplc="42B81F54" w:tentative="1">
      <w:start w:val="1"/>
      <w:numFmt w:val="bullet"/>
      <w:lvlText w:val="•"/>
      <w:lvlJc w:val="left"/>
      <w:pPr>
        <w:tabs>
          <w:tab w:val="num" w:pos="3600"/>
        </w:tabs>
        <w:ind w:left="3600" w:hanging="360"/>
      </w:pPr>
      <w:rPr>
        <w:rFonts w:ascii="Arial" w:hAnsi="Arial" w:hint="default"/>
      </w:rPr>
    </w:lvl>
    <w:lvl w:ilvl="5" w:tplc="1E1C7F8A" w:tentative="1">
      <w:start w:val="1"/>
      <w:numFmt w:val="bullet"/>
      <w:lvlText w:val="•"/>
      <w:lvlJc w:val="left"/>
      <w:pPr>
        <w:tabs>
          <w:tab w:val="num" w:pos="4320"/>
        </w:tabs>
        <w:ind w:left="4320" w:hanging="360"/>
      </w:pPr>
      <w:rPr>
        <w:rFonts w:ascii="Arial" w:hAnsi="Arial" w:hint="default"/>
      </w:rPr>
    </w:lvl>
    <w:lvl w:ilvl="6" w:tplc="39BC3246" w:tentative="1">
      <w:start w:val="1"/>
      <w:numFmt w:val="bullet"/>
      <w:lvlText w:val="•"/>
      <w:lvlJc w:val="left"/>
      <w:pPr>
        <w:tabs>
          <w:tab w:val="num" w:pos="5040"/>
        </w:tabs>
        <w:ind w:left="5040" w:hanging="360"/>
      </w:pPr>
      <w:rPr>
        <w:rFonts w:ascii="Arial" w:hAnsi="Arial" w:hint="default"/>
      </w:rPr>
    </w:lvl>
    <w:lvl w:ilvl="7" w:tplc="1ADE17A6" w:tentative="1">
      <w:start w:val="1"/>
      <w:numFmt w:val="bullet"/>
      <w:lvlText w:val="•"/>
      <w:lvlJc w:val="left"/>
      <w:pPr>
        <w:tabs>
          <w:tab w:val="num" w:pos="5760"/>
        </w:tabs>
        <w:ind w:left="5760" w:hanging="360"/>
      </w:pPr>
      <w:rPr>
        <w:rFonts w:ascii="Arial" w:hAnsi="Arial" w:hint="default"/>
      </w:rPr>
    </w:lvl>
    <w:lvl w:ilvl="8" w:tplc="8352784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70D73FF4"/>
    <w:multiLevelType w:val="hybridMultilevel"/>
    <w:tmpl w:val="5F6C20F6"/>
    <w:lvl w:ilvl="0" w:tplc="8AFEADE2">
      <w:start w:val="2"/>
      <w:numFmt w:val="decimal"/>
      <w:lvlText w:val="%1"/>
      <w:lvlJc w:val="left"/>
      <w:pPr>
        <w:ind w:left="785" w:hanging="36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6" w15:restartNumberingAfterBreak="0">
    <w:nsid w:val="712C7E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2"/>
  </w:num>
  <w:num w:numId="2">
    <w:abstractNumId w:val="3"/>
  </w:num>
  <w:num w:numId="3">
    <w:abstractNumId w:val="4"/>
  </w:num>
  <w:num w:numId="4">
    <w:abstractNumId w:val="10"/>
  </w:num>
  <w:num w:numId="5">
    <w:abstractNumId w:val="1"/>
  </w:num>
  <w:num w:numId="6">
    <w:abstractNumId w:val="8"/>
  </w:num>
  <w:num w:numId="7">
    <w:abstractNumId w:val="13"/>
  </w:num>
  <w:num w:numId="8">
    <w:abstractNumId w:val="15"/>
  </w:num>
  <w:num w:numId="9">
    <w:abstractNumId w:val="0"/>
  </w:num>
  <w:num w:numId="10">
    <w:abstractNumId w:val="5"/>
  </w:num>
  <w:num w:numId="11">
    <w:abstractNumId w:val="16"/>
  </w:num>
  <w:num w:numId="12">
    <w:abstractNumId w:val="7"/>
  </w:num>
  <w:num w:numId="13">
    <w:abstractNumId w:val="9"/>
  </w:num>
  <w:num w:numId="14">
    <w:abstractNumId w:val="2"/>
  </w:num>
  <w:num w:numId="15">
    <w:abstractNumId w:val="6"/>
  </w:num>
  <w:num w:numId="16">
    <w:abstractNumId w:val="14"/>
  </w:num>
  <w:num w:numId="17">
    <w:abstractNumId w:val="1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Windows Live" w15:userId="262e5967de3e77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CC9"/>
    <w:rsid w:val="00005C03"/>
    <w:rsid w:val="000063EE"/>
    <w:rsid w:val="000077C3"/>
    <w:rsid w:val="0002701B"/>
    <w:rsid w:val="00027CC9"/>
    <w:rsid w:val="00040745"/>
    <w:rsid w:val="00046FC0"/>
    <w:rsid w:val="0005159E"/>
    <w:rsid w:val="00060B04"/>
    <w:rsid w:val="000802AA"/>
    <w:rsid w:val="00093FEF"/>
    <w:rsid w:val="00094B26"/>
    <w:rsid w:val="000A07FA"/>
    <w:rsid w:val="000C3D53"/>
    <w:rsid w:val="000D3BB9"/>
    <w:rsid w:val="000F5E60"/>
    <w:rsid w:val="001114D5"/>
    <w:rsid w:val="0011537A"/>
    <w:rsid w:val="00117352"/>
    <w:rsid w:val="00126468"/>
    <w:rsid w:val="0012676B"/>
    <w:rsid w:val="0013463A"/>
    <w:rsid w:val="0017203F"/>
    <w:rsid w:val="0017442E"/>
    <w:rsid w:val="001843E1"/>
    <w:rsid w:val="00196298"/>
    <w:rsid w:val="001E2BC7"/>
    <w:rsid w:val="001E4912"/>
    <w:rsid w:val="001E5B78"/>
    <w:rsid w:val="002B61C5"/>
    <w:rsid w:val="002B660B"/>
    <w:rsid w:val="002E3C25"/>
    <w:rsid w:val="00314A89"/>
    <w:rsid w:val="003326F0"/>
    <w:rsid w:val="00332C24"/>
    <w:rsid w:val="00345B78"/>
    <w:rsid w:val="00345EC8"/>
    <w:rsid w:val="00375E94"/>
    <w:rsid w:val="003831F1"/>
    <w:rsid w:val="003A3320"/>
    <w:rsid w:val="003B2DB5"/>
    <w:rsid w:val="003C356F"/>
    <w:rsid w:val="003D5FD8"/>
    <w:rsid w:val="003E5A49"/>
    <w:rsid w:val="00405646"/>
    <w:rsid w:val="004067AF"/>
    <w:rsid w:val="00407472"/>
    <w:rsid w:val="00420082"/>
    <w:rsid w:val="004305B9"/>
    <w:rsid w:val="00433433"/>
    <w:rsid w:val="00433465"/>
    <w:rsid w:val="00441037"/>
    <w:rsid w:val="00451925"/>
    <w:rsid w:val="00464D1E"/>
    <w:rsid w:val="0047669E"/>
    <w:rsid w:val="004931CE"/>
    <w:rsid w:val="00497D74"/>
    <w:rsid w:val="004B0986"/>
    <w:rsid w:val="004C3646"/>
    <w:rsid w:val="00510D90"/>
    <w:rsid w:val="0051326F"/>
    <w:rsid w:val="00527419"/>
    <w:rsid w:val="00533508"/>
    <w:rsid w:val="005550DA"/>
    <w:rsid w:val="005567FB"/>
    <w:rsid w:val="00557119"/>
    <w:rsid w:val="005610E0"/>
    <w:rsid w:val="00565250"/>
    <w:rsid w:val="00566C2B"/>
    <w:rsid w:val="00574D90"/>
    <w:rsid w:val="00592044"/>
    <w:rsid w:val="00593669"/>
    <w:rsid w:val="005945A6"/>
    <w:rsid w:val="005A30E7"/>
    <w:rsid w:val="005A622E"/>
    <w:rsid w:val="005B0608"/>
    <w:rsid w:val="005D37A3"/>
    <w:rsid w:val="005D3E18"/>
    <w:rsid w:val="005E13DC"/>
    <w:rsid w:val="005E2AB9"/>
    <w:rsid w:val="005F680E"/>
    <w:rsid w:val="00620F0B"/>
    <w:rsid w:val="0062564C"/>
    <w:rsid w:val="00632D2B"/>
    <w:rsid w:val="00640CCB"/>
    <w:rsid w:val="00645865"/>
    <w:rsid w:val="00672D47"/>
    <w:rsid w:val="0068077A"/>
    <w:rsid w:val="0068126F"/>
    <w:rsid w:val="006841C2"/>
    <w:rsid w:val="006A404D"/>
    <w:rsid w:val="006A7084"/>
    <w:rsid w:val="006D67ED"/>
    <w:rsid w:val="006E446D"/>
    <w:rsid w:val="0077284B"/>
    <w:rsid w:val="0077586A"/>
    <w:rsid w:val="00777448"/>
    <w:rsid w:val="00783D23"/>
    <w:rsid w:val="00791F51"/>
    <w:rsid w:val="00794974"/>
    <w:rsid w:val="00795BA7"/>
    <w:rsid w:val="007B0983"/>
    <w:rsid w:val="007B7745"/>
    <w:rsid w:val="007C304B"/>
    <w:rsid w:val="007D2135"/>
    <w:rsid w:val="007D507E"/>
    <w:rsid w:val="00861C09"/>
    <w:rsid w:val="008B3526"/>
    <w:rsid w:val="008C45DE"/>
    <w:rsid w:val="008C7884"/>
    <w:rsid w:val="008E4449"/>
    <w:rsid w:val="00911C72"/>
    <w:rsid w:val="00917430"/>
    <w:rsid w:val="009618B8"/>
    <w:rsid w:val="009874BC"/>
    <w:rsid w:val="009B17E7"/>
    <w:rsid w:val="009D2406"/>
    <w:rsid w:val="009D4FE8"/>
    <w:rsid w:val="009E0698"/>
    <w:rsid w:val="009E6A18"/>
    <w:rsid w:val="009F2EB3"/>
    <w:rsid w:val="00A42DFB"/>
    <w:rsid w:val="00A452EA"/>
    <w:rsid w:val="00A45C8D"/>
    <w:rsid w:val="00A61498"/>
    <w:rsid w:val="00A6615E"/>
    <w:rsid w:val="00A97D20"/>
    <w:rsid w:val="00AA6811"/>
    <w:rsid w:val="00AF1108"/>
    <w:rsid w:val="00B06FD7"/>
    <w:rsid w:val="00B07751"/>
    <w:rsid w:val="00B142A7"/>
    <w:rsid w:val="00B15989"/>
    <w:rsid w:val="00B466DF"/>
    <w:rsid w:val="00B51D80"/>
    <w:rsid w:val="00B527AA"/>
    <w:rsid w:val="00B65D67"/>
    <w:rsid w:val="00B71911"/>
    <w:rsid w:val="00B73A33"/>
    <w:rsid w:val="00B80428"/>
    <w:rsid w:val="00B83CCA"/>
    <w:rsid w:val="00B91946"/>
    <w:rsid w:val="00BA4FB4"/>
    <w:rsid w:val="00BB6A84"/>
    <w:rsid w:val="00BE0988"/>
    <w:rsid w:val="00C01CCC"/>
    <w:rsid w:val="00C43BFF"/>
    <w:rsid w:val="00C57518"/>
    <w:rsid w:val="00C83E29"/>
    <w:rsid w:val="00CC129B"/>
    <w:rsid w:val="00CC7165"/>
    <w:rsid w:val="00D16A40"/>
    <w:rsid w:val="00D22169"/>
    <w:rsid w:val="00D50A58"/>
    <w:rsid w:val="00D522E4"/>
    <w:rsid w:val="00D74CA8"/>
    <w:rsid w:val="00D83EB2"/>
    <w:rsid w:val="00D86AE9"/>
    <w:rsid w:val="00D957CD"/>
    <w:rsid w:val="00DA3467"/>
    <w:rsid w:val="00DB397F"/>
    <w:rsid w:val="00DB7F6D"/>
    <w:rsid w:val="00DE1B37"/>
    <w:rsid w:val="00E367DA"/>
    <w:rsid w:val="00E5531A"/>
    <w:rsid w:val="00E64B25"/>
    <w:rsid w:val="00E64CB5"/>
    <w:rsid w:val="00E64CE9"/>
    <w:rsid w:val="00E764C7"/>
    <w:rsid w:val="00EF6965"/>
    <w:rsid w:val="00F23A3F"/>
    <w:rsid w:val="00F33AF0"/>
    <w:rsid w:val="00F42653"/>
    <w:rsid w:val="00F52A84"/>
    <w:rsid w:val="00F65EFF"/>
    <w:rsid w:val="00F86414"/>
    <w:rsid w:val="00FB4BCA"/>
    <w:rsid w:val="00FC0478"/>
    <w:rsid w:val="00FC0BE5"/>
    <w:rsid w:val="00FD42FA"/>
    <w:rsid w:val="00FE59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AF540"/>
  <w15:chartTrackingRefBased/>
  <w15:docId w15:val="{7E8D2BB5-6D67-4B29-BF4B-F3CB80ABD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45EC8"/>
    <w:pPr>
      <w:widowControl w:val="0"/>
      <w:ind w:leftChars="100" w:left="240" w:rightChars="100" w:right="100"/>
    </w:pPr>
    <w:rPr>
      <w:rFonts w:ascii="Times New Roman" w:eastAsia="Times New Roman" w:hAnsi="Times New Roman" w:cs="Times New Roman"/>
      <w:szCs w:val="24"/>
    </w:rPr>
  </w:style>
  <w:style w:type="paragraph" w:styleId="10">
    <w:name w:val="heading 1"/>
    <w:basedOn w:val="a"/>
    <w:next w:val="a"/>
    <w:link w:val="12"/>
    <w:uiPriority w:val="9"/>
    <w:qFormat/>
    <w:rsid w:val="00A97D20"/>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345EC8"/>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345EC8"/>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027CC9"/>
    <w:pPr>
      <w:ind w:leftChars="200" w:left="480"/>
    </w:pPr>
  </w:style>
  <w:style w:type="paragraph" w:styleId="a5">
    <w:name w:val="header"/>
    <w:basedOn w:val="a"/>
    <w:link w:val="a6"/>
    <w:uiPriority w:val="99"/>
    <w:unhideWhenUsed/>
    <w:rsid w:val="00533508"/>
    <w:pPr>
      <w:tabs>
        <w:tab w:val="center" w:pos="4153"/>
        <w:tab w:val="right" w:pos="8306"/>
      </w:tabs>
      <w:snapToGrid w:val="0"/>
    </w:pPr>
    <w:rPr>
      <w:sz w:val="20"/>
      <w:szCs w:val="20"/>
    </w:rPr>
  </w:style>
  <w:style w:type="character" w:customStyle="1" w:styleId="a6">
    <w:name w:val="頁首 字元"/>
    <w:basedOn w:val="a0"/>
    <w:link w:val="a5"/>
    <w:uiPriority w:val="99"/>
    <w:rsid w:val="00533508"/>
    <w:rPr>
      <w:sz w:val="20"/>
      <w:szCs w:val="20"/>
    </w:rPr>
  </w:style>
  <w:style w:type="paragraph" w:styleId="a7">
    <w:name w:val="footer"/>
    <w:basedOn w:val="a"/>
    <w:link w:val="a8"/>
    <w:uiPriority w:val="99"/>
    <w:unhideWhenUsed/>
    <w:rsid w:val="00533508"/>
    <w:pPr>
      <w:tabs>
        <w:tab w:val="center" w:pos="4153"/>
        <w:tab w:val="right" w:pos="8306"/>
      </w:tabs>
      <w:snapToGrid w:val="0"/>
    </w:pPr>
    <w:rPr>
      <w:sz w:val="20"/>
      <w:szCs w:val="20"/>
    </w:rPr>
  </w:style>
  <w:style w:type="character" w:customStyle="1" w:styleId="a8">
    <w:name w:val="頁尾 字元"/>
    <w:basedOn w:val="a0"/>
    <w:link w:val="a7"/>
    <w:uiPriority w:val="99"/>
    <w:rsid w:val="00533508"/>
    <w:rPr>
      <w:sz w:val="20"/>
      <w:szCs w:val="20"/>
    </w:rPr>
  </w:style>
  <w:style w:type="table" w:styleId="a9">
    <w:name w:val="Table Grid"/>
    <w:basedOn w:val="a1"/>
    <w:uiPriority w:val="39"/>
    <w:rsid w:val="005E13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645865"/>
    <w:rPr>
      <w:color w:val="808080"/>
    </w:rPr>
  </w:style>
  <w:style w:type="character" w:styleId="ab">
    <w:name w:val="line number"/>
    <w:basedOn w:val="a0"/>
    <w:uiPriority w:val="99"/>
    <w:semiHidden/>
    <w:unhideWhenUsed/>
    <w:rsid w:val="00B71911"/>
  </w:style>
  <w:style w:type="paragraph" w:customStyle="1" w:styleId="1">
    <w:name w:val="樣式1"/>
    <w:basedOn w:val="10"/>
    <w:rsid w:val="00A97D20"/>
    <w:pPr>
      <w:numPr>
        <w:numId w:val="4"/>
      </w:numPr>
    </w:pPr>
    <w:rPr>
      <w:rFonts w:ascii="Times New Roman" w:eastAsia="Times New Roman" w:hAnsi="Times New Roman" w:cs="Times New Roman"/>
      <w:sz w:val="28"/>
    </w:rPr>
  </w:style>
  <w:style w:type="paragraph" w:customStyle="1" w:styleId="13">
    <w:name w:val="1"/>
    <w:link w:val="14"/>
    <w:qFormat/>
    <w:rsid w:val="00A97D20"/>
    <w:pPr>
      <w:ind w:left="425" w:hanging="425"/>
    </w:pPr>
    <w:rPr>
      <w:rFonts w:ascii="Times New Roman" w:eastAsia="Times New Roman" w:hAnsi="Times New Roman" w:cs="Times New Roman"/>
      <w:b/>
      <w:bCs/>
      <w:kern w:val="52"/>
      <w:sz w:val="28"/>
      <w:szCs w:val="52"/>
    </w:rPr>
  </w:style>
  <w:style w:type="character" w:customStyle="1" w:styleId="12">
    <w:name w:val="標題 1 字元"/>
    <w:basedOn w:val="a0"/>
    <w:link w:val="10"/>
    <w:uiPriority w:val="9"/>
    <w:rsid w:val="00A97D20"/>
    <w:rPr>
      <w:rFonts w:asciiTheme="majorHAnsi" w:eastAsiaTheme="majorEastAsia" w:hAnsiTheme="majorHAnsi" w:cstheme="majorBidi"/>
      <w:b/>
      <w:bCs/>
      <w:kern w:val="52"/>
      <w:sz w:val="52"/>
      <w:szCs w:val="52"/>
    </w:rPr>
  </w:style>
  <w:style w:type="paragraph" w:customStyle="1" w:styleId="11">
    <w:name w:val="1.1"/>
    <w:link w:val="110"/>
    <w:qFormat/>
    <w:rsid w:val="00B466DF"/>
    <w:pPr>
      <w:numPr>
        <w:ilvl w:val="1"/>
        <w:numId w:val="4"/>
      </w:numPr>
      <w:ind w:leftChars="100" w:left="272" w:rightChars="100" w:right="100"/>
      <w:outlineLvl w:val="1"/>
    </w:pPr>
    <w:rPr>
      <w:rFonts w:ascii="Times New Roman" w:eastAsia="Times New Roman" w:hAnsi="Times New Roman" w:cs="Times New Roman"/>
      <w:b/>
    </w:rPr>
  </w:style>
  <w:style w:type="character" w:customStyle="1" w:styleId="14">
    <w:name w:val="1 字元"/>
    <w:basedOn w:val="a0"/>
    <w:link w:val="13"/>
    <w:rsid w:val="00A97D20"/>
    <w:rPr>
      <w:rFonts w:ascii="Times New Roman" w:eastAsia="Times New Roman" w:hAnsi="Times New Roman" w:cs="Times New Roman"/>
      <w:b/>
      <w:bCs/>
      <w:kern w:val="52"/>
      <w:sz w:val="28"/>
      <w:szCs w:val="52"/>
    </w:rPr>
  </w:style>
  <w:style w:type="paragraph" w:customStyle="1" w:styleId="111">
    <w:name w:val="1.1.1"/>
    <w:basedOn w:val="a3"/>
    <w:link w:val="1110"/>
    <w:qFormat/>
    <w:rsid w:val="00345EC8"/>
    <w:pPr>
      <w:numPr>
        <w:ilvl w:val="2"/>
        <w:numId w:val="4"/>
      </w:numPr>
      <w:ind w:leftChars="100" w:left="0"/>
      <w:outlineLvl w:val="2"/>
    </w:pPr>
    <w:rPr>
      <w:b/>
    </w:rPr>
  </w:style>
  <w:style w:type="character" w:customStyle="1" w:styleId="110">
    <w:name w:val="1.1 字元"/>
    <w:basedOn w:val="a0"/>
    <w:link w:val="11"/>
    <w:rsid w:val="00B466DF"/>
    <w:rPr>
      <w:rFonts w:ascii="Times New Roman" w:eastAsia="Times New Roman" w:hAnsi="Times New Roman" w:cs="Times New Roman"/>
      <w:b/>
    </w:rPr>
  </w:style>
  <w:style w:type="paragraph" w:customStyle="1" w:styleId="1111">
    <w:name w:val="1.1.1.1"/>
    <w:basedOn w:val="a3"/>
    <w:link w:val="11110"/>
    <w:qFormat/>
    <w:rsid w:val="00345EC8"/>
    <w:pPr>
      <w:numPr>
        <w:ilvl w:val="3"/>
        <w:numId w:val="4"/>
      </w:numPr>
      <w:ind w:leftChars="100" w:left="480"/>
      <w:outlineLvl w:val="3"/>
    </w:pPr>
    <w:rPr>
      <w:b/>
    </w:rPr>
  </w:style>
  <w:style w:type="character" w:customStyle="1" w:styleId="a4">
    <w:name w:val="清單段落 字元"/>
    <w:basedOn w:val="a0"/>
    <w:link w:val="a3"/>
    <w:uiPriority w:val="34"/>
    <w:rsid w:val="00A97D20"/>
  </w:style>
  <w:style w:type="character" w:customStyle="1" w:styleId="1110">
    <w:name w:val="1.1.1 字元"/>
    <w:basedOn w:val="a4"/>
    <w:link w:val="111"/>
    <w:rsid w:val="00345EC8"/>
    <w:rPr>
      <w:rFonts w:ascii="Times New Roman" w:eastAsia="Times New Roman" w:hAnsi="Times New Roman" w:cs="Times New Roman"/>
      <w:b/>
    </w:rPr>
  </w:style>
  <w:style w:type="character" w:customStyle="1" w:styleId="11110">
    <w:name w:val="1.1.1.1 字元"/>
    <w:basedOn w:val="a4"/>
    <w:link w:val="1111"/>
    <w:rsid w:val="00345EC8"/>
    <w:rPr>
      <w:rFonts w:ascii="Times New Roman" w:hAnsi="Times New Roman" w:cs="Times New Roman"/>
      <w:b/>
    </w:rPr>
  </w:style>
  <w:style w:type="character" w:customStyle="1" w:styleId="20">
    <w:name w:val="標題 2 字元"/>
    <w:basedOn w:val="a0"/>
    <w:link w:val="2"/>
    <w:uiPriority w:val="9"/>
    <w:rsid w:val="00345EC8"/>
    <w:rPr>
      <w:rFonts w:asciiTheme="majorHAnsi" w:eastAsiaTheme="majorEastAsia" w:hAnsiTheme="majorHAnsi" w:cstheme="majorBidi"/>
      <w:b/>
      <w:bCs/>
      <w:sz w:val="48"/>
      <w:szCs w:val="48"/>
    </w:rPr>
  </w:style>
  <w:style w:type="character" w:customStyle="1" w:styleId="30">
    <w:name w:val="標題 3 字元"/>
    <w:basedOn w:val="a0"/>
    <w:link w:val="3"/>
    <w:uiPriority w:val="9"/>
    <w:rsid w:val="00345EC8"/>
    <w:rPr>
      <w:rFonts w:asciiTheme="majorHAnsi" w:eastAsiaTheme="majorEastAsia" w:hAnsiTheme="majorHAnsi" w:cstheme="majorBidi"/>
      <w:b/>
      <w:bCs/>
      <w:sz w:val="36"/>
      <w:szCs w:val="36"/>
    </w:rPr>
  </w:style>
  <w:style w:type="character" w:styleId="ac">
    <w:name w:val="annotation reference"/>
    <w:basedOn w:val="a0"/>
    <w:uiPriority w:val="99"/>
    <w:semiHidden/>
    <w:unhideWhenUsed/>
    <w:rsid w:val="00AF1108"/>
    <w:rPr>
      <w:sz w:val="18"/>
      <w:szCs w:val="18"/>
    </w:rPr>
  </w:style>
  <w:style w:type="paragraph" w:styleId="ad">
    <w:name w:val="annotation text"/>
    <w:basedOn w:val="a"/>
    <w:link w:val="ae"/>
    <w:uiPriority w:val="99"/>
    <w:semiHidden/>
    <w:unhideWhenUsed/>
    <w:rsid w:val="00AF1108"/>
  </w:style>
  <w:style w:type="character" w:customStyle="1" w:styleId="ae">
    <w:name w:val="註解文字 字元"/>
    <w:basedOn w:val="a0"/>
    <w:link w:val="ad"/>
    <w:uiPriority w:val="99"/>
    <w:semiHidden/>
    <w:rsid w:val="00AF1108"/>
    <w:rPr>
      <w:rFonts w:ascii="Times New Roman" w:eastAsia="Times New Roman" w:hAnsi="Times New Roman" w:cs="Times New Roman"/>
      <w:szCs w:val="24"/>
    </w:rPr>
  </w:style>
  <w:style w:type="paragraph" w:styleId="af">
    <w:name w:val="annotation subject"/>
    <w:basedOn w:val="ad"/>
    <w:next w:val="ad"/>
    <w:link w:val="af0"/>
    <w:uiPriority w:val="99"/>
    <w:semiHidden/>
    <w:unhideWhenUsed/>
    <w:rsid w:val="00AF1108"/>
    <w:rPr>
      <w:b/>
      <w:bCs/>
    </w:rPr>
  </w:style>
  <w:style w:type="character" w:customStyle="1" w:styleId="af0">
    <w:name w:val="註解主旨 字元"/>
    <w:basedOn w:val="ae"/>
    <w:link w:val="af"/>
    <w:uiPriority w:val="99"/>
    <w:semiHidden/>
    <w:rsid w:val="00AF1108"/>
    <w:rPr>
      <w:rFonts w:ascii="Times New Roman" w:eastAsia="Times New Roman" w:hAnsi="Times New Roman" w:cs="Times New Roman"/>
      <w:b/>
      <w:bCs/>
      <w:szCs w:val="24"/>
    </w:rPr>
  </w:style>
  <w:style w:type="paragraph" w:styleId="af1">
    <w:name w:val="Balloon Text"/>
    <w:basedOn w:val="a"/>
    <w:link w:val="af2"/>
    <w:uiPriority w:val="99"/>
    <w:semiHidden/>
    <w:unhideWhenUsed/>
    <w:rsid w:val="00AF1108"/>
    <w:rPr>
      <w:rFonts w:asciiTheme="majorHAnsi" w:eastAsiaTheme="majorEastAsia" w:hAnsiTheme="majorHAnsi" w:cstheme="majorBidi"/>
      <w:sz w:val="18"/>
      <w:szCs w:val="18"/>
    </w:rPr>
  </w:style>
  <w:style w:type="character" w:customStyle="1" w:styleId="af2">
    <w:name w:val="註解方塊文字 字元"/>
    <w:basedOn w:val="a0"/>
    <w:link w:val="af1"/>
    <w:uiPriority w:val="99"/>
    <w:semiHidden/>
    <w:rsid w:val="00AF110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62961">
      <w:bodyDiv w:val="1"/>
      <w:marLeft w:val="0"/>
      <w:marRight w:val="0"/>
      <w:marTop w:val="0"/>
      <w:marBottom w:val="0"/>
      <w:divBdr>
        <w:top w:val="none" w:sz="0" w:space="0" w:color="auto"/>
        <w:left w:val="none" w:sz="0" w:space="0" w:color="auto"/>
        <w:bottom w:val="none" w:sz="0" w:space="0" w:color="auto"/>
        <w:right w:val="none" w:sz="0" w:space="0" w:color="auto"/>
      </w:divBdr>
    </w:div>
    <w:div w:id="286593152">
      <w:bodyDiv w:val="1"/>
      <w:marLeft w:val="0"/>
      <w:marRight w:val="0"/>
      <w:marTop w:val="0"/>
      <w:marBottom w:val="0"/>
      <w:divBdr>
        <w:top w:val="none" w:sz="0" w:space="0" w:color="auto"/>
        <w:left w:val="none" w:sz="0" w:space="0" w:color="auto"/>
        <w:bottom w:val="none" w:sz="0" w:space="0" w:color="auto"/>
        <w:right w:val="none" w:sz="0" w:space="0" w:color="auto"/>
      </w:divBdr>
    </w:div>
    <w:div w:id="404035178">
      <w:bodyDiv w:val="1"/>
      <w:marLeft w:val="0"/>
      <w:marRight w:val="0"/>
      <w:marTop w:val="0"/>
      <w:marBottom w:val="0"/>
      <w:divBdr>
        <w:top w:val="none" w:sz="0" w:space="0" w:color="auto"/>
        <w:left w:val="none" w:sz="0" w:space="0" w:color="auto"/>
        <w:bottom w:val="none" w:sz="0" w:space="0" w:color="auto"/>
        <w:right w:val="none" w:sz="0" w:space="0" w:color="auto"/>
      </w:divBdr>
    </w:div>
    <w:div w:id="952829474">
      <w:bodyDiv w:val="1"/>
      <w:marLeft w:val="0"/>
      <w:marRight w:val="0"/>
      <w:marTop w:val="0"/>
      <w:marBottom w:val="0"/>
      <w:divBdr>
        <w:top w:val="none" w:sz="0" w:space="0" w:color="auto"/>
        <w:left w:val="none" w:sz="0" w:space="0" w:color="auto"/>
        <w:bottom w:val="none" w:sz="0" w:space="0" w:color="auto"/>
        <w:right w:val="none" w:sz="0" w:space="0" w:color="auto"/>
      </w:divBdr>
      <w:divsChild>
        <w:div w:id="365836678">
          <w:marLeft w:val="446"/>
          <w:marRight w:val="0"/>
          <w:marTop w:val="0"/>
          <w:marBottom w:val="0"/>
          <w:divBdr>
            <w:top w:val="none" w:sz="0" w:space="0" w:color="auto"/>
            <w:left w:val="none" w:sz="0" w:space="0" w:color="auto"/>
            <w:bottom w:val="none" w:sz="0" w:space="0" w:color="auto"/>
            <w:right w:val="none" w:sz="0" w:space="0" w:color="auto"/>
          </w:divBdr>
        </w:div>
        <w:div w:id="1666322323">
          <w:marLeft w:val="446"/>
          <w:marRight w:val="0"/>
          <w:marTop w:val="0"/>
          <w:marBottom w:val="0"/>
          <w:divBdr>
            <w:top w:val="none" w:sz="0" w:space="0" w:color="auto"/>
            <w:left w:val="none" w:sz="0" w:space="0" w:color="auto"/>
            <w:bottom w:val="none" w:sz="0" w:space="0" w:color="auto"/>
            <w:right w:val="none" w:sz="0" w:space="0" w:color="auto"/>
          </w:divBdr>
        </w:div>
        <w:div w:id="921180830">
          <w:marLeft w:val="446"/>
          <w:marRight w:val="0"/>
          <w:marTop w:val="0"/>
          <w:marBottom w:val="0"/>
          <w:divBdr>
            <w:top w:val="none" w:sz="0" w:space="0" w:color="auto"/>
            <w:left w:val="none" w:sz="0" w:space="0" w:color="auto"/>
            <w:bottom w:val="none" w:sz="0" w:space="0" w:color="auto"/>
            <w:right w:val="none" w:sz="0" w:space="0" w:color="auto"/>
          </w:divBdr>
        </w:div>
      </w:divsChild>
    </w:div>
    <w:div w:id="1064111253">
      <w:bodyDiv w:val="1"/>
      <w:marLeft w:val="0"/>
      <w:marRight w:val="0"/>
      <w:marTop w:val="0"/>
      <w:marBottom w:val="0"/>
      <w:divBdr>
        <w:top w:val="none" w:sz="0" w:space="0" w:color="auto"/>
        <w:left w:val="none" w:sz="0" w:space="0" w:color="auto"/>
        <w:bottom w:val="none" w:sz="0" w:space="0" w:color="auto"/>
        <w:right w:val="none" w:sz="0" w:space="0" w:color="auto"/>
      </w:divBdr>
      <w:divsChild>
        <w:div w:id="742613">
          <w:marLeft w:val="446"/>
          <w:marRight w:val="0"/>
          <w:marTop w:val="0"/>
          <w:marBottom w:val="0"/>
          <w:divBdr>
            <w:top w:val="none" w:sz="0" w:space="0" w:color="auto"/>
            <w:left w:val="none" w:sz="0" w:space="0" w:color="auto"/>
            <w:bottom w:val="none" w:sz="0" w:space="0" w:color="auto"/>
            <w:right w:val="none" w:sz="0" w:space="0" w:color="auto"/>
          </w:divBdr>
        </w:div>
        <w:div w:id="2087409351">
          <w:marLeft w:val="446"/>
          <w:marRight w:val="0"/>
          <w:marTop w:val="0"/>
          <w:marBottom w:val="0"/>
          <w:divBdr>
            <w:top w:val="none" w:sz="0" w:space="0" w:color="auto"/>
            <w:left w:val="none" w:sz="0" w:space="0" w:color="auto"/>
            <w:bottom w:val="none" w:sz="0" w:space="0" w:color="auto"/>
            <w:right w:val="none" w:sz="0" w:space="0" w:color="auto"/>
          </w:divBdr>
        </w:div>
      </w:divsChild>
    </w:div>
    <w:div w:id="1308897959">
      <w:bodyDiv w:val="1"/>
      <w:marLeft w:val="0"/>
      <w:marRight w:val="0"/>
      <w:marTop w:val="0"/>
      <w:marBottom w:val="0"/>
      <w:divBdr>
        <w:top w:val="none" w:sz="0" w:space="0" w:color="auto"/>
        <w:left w:val="none" w:sz="0" w:space="0" w:color="auto"/>
        <w:bottom w:val="none" w:sz="0" w:space="0" w:color="auto"/>
        <w:right w:val="none" w:sz="0" w:space="0" w:color="auto"/>
      </w:divBdr>
      <w:divsChild>
        <w:div w:id="949707278">
          <w:marLeft w:val="446"/>
          <w:marRight w:val="0"/>
          <w:marTop w:val="0"/>
          <w:marBottom w:val="0"/>
          <w:divBdr>
            <w:top w:val="none" w:sz="0" w:space="0" w:color="auto"/>
            <w:left w:val="none" w:sz="0" w:space="0" w:color="auto"/>
            <w:bottom w:val="none" w:sz="0" w:space="0" w:color="auto"/>
            <w:right w:val="none" w:sz="0" w:space="0" w:color="auto"/>
          </w:divBdr>
        </w:div>
        <w:div w:id="937832323">
          <w:marLeft w:val="446"/>
          <w:marRight w:val="0"/>
          <w:marTop w:val="0"/>
          <w:marBottom w:val="0"/>
          <w:divBdr>
            <w:top w:val="none" w:sz="0" w:space="0" w:color="auto"/>
            <w:left w:val="none" w:sz="0" w:space="0" w:color="auto"/>
            <w:bottom w:val="none" w:sz="0" w:space="0" w:color="auto"/>
            <w:right w:val="none" w:sz="0" w:space="0" w:color="auto"/>
          </w:divBdr>
        </w:div>
      </w:divsChild>
    </w:div>
    <w:div w:id="1750542263">
      <w:bodyDiv w:val="1"/>
      <w:marLeft w:val="0"/>
      <w:marRight w:val="0"/>
      <w:marTop w:val="0"/>
      <w:marBottom w:val="0"/>
      <w:divBdr>
        <w:top w:val="none" w:sz="0" w:space="0" w:color="auto"/>
        <w:left w:val="none" w:sz="0" w:space="0" w:color="auto"/>
        <w:bottom w:val="none" w:sz="0" w:space="0" w:color="auto"/>
        <w:right w:val="none" w:sz="0" w:space="0" w:color="auto"/>
      </w:divBdr>
      <w:divsChild>
        <w:div w:id="1698505455">
          <w:marLeft w:val="446"/>
          <w:marRight w:val="0"/>
          <w:marTop w:val="0"/>
          <w:marBottom w:val="0"/>
          <w:divBdr>
            <w:top w:val="none" w:sz="0" w:space="0" w:color="auto"/>
            <w:left w:val="none" w:sz="0" w:space="0" w:color="auto"/>
            <w:bottom w:val="none" w:sz="0" w:space="0" w:color="auto"/>
            <w:right w:val="none" w:sz="0" w:space="0" w:color="auto"/>
          </w:divBdr>
        </w:div>
        <w:div w:id="359747784">
          <w:marLeft w:val="1267"/>
          <w:marRight w:val="0"/>
          <w:marTop w:val="0"/>
          <w:marBottom w:val="0"/>
          <w:divBdr>
            <w:top w:val="none" w:sz="0" w:space="0" w:color="auto"/>
            <w:left w:val="none" w:sz="0" w:space="0" w:color="auto"/>
            <w:bottom w:val="none" w:sz="0" w:space="0" w:color="auto"/>
            <w:right w:val="none" w:sz="0" w:space="0" w:color="auto"/>
          </w:divBdr>
        </w:div>
        <w:div w:id="1785149174">
          <w:marLeft w:val="1267"/>
          <w:marRight w:val="0"/>
          <w:marTop w:val="0"/>
          <w:marBottom w:val="0"/>
          <w:divBdr>
            <w:top w:val="none" w:sz="0" w:space="0" w:color="auto"/>
            <w:left w:val="none" w:sz="0" w:space="0" w:color="auto"/>
            <w:bottom w:val="none" w:sz="0" w:space="0" w:color="auto"/>
            <w:right w:val="none" w:sz="0" w:space="0" w:color="auto"/>
          </w:divBdr>
        </w:div>
        <w:div w:id="1154637639">
          <w:marLeft w:val="1267"/>
          <w:marRight w:val="0"/>
          <w:marTop w:val="0"/>
          <w:marBottom w:val="0"/>
          <w:divBdr>
            <w:top w:val="none" w:sz="0" w:space="0" w:color="auto"/>
            <w:left w:val="none" w:sz="0" w:space="0" w:color="auto"/>
            <w:bottom w:val="none" w:sz="0" w:space="0" w:color="auto"/>
            <w:right w:val="none" w:sz="0" w:space="0" w:color="auto"/>
          </w:divBdr>
        </w:div>
        <w:div w:id="707527860">
          <w:marLeft w:val="1987"/>
          <w:marRight w:val="0"/>
          <w:marTop w:val="0"/>
          <w:marBottom w:val="0"/>
          <w:divBdr>
            <w:top w:val="none" w:sz="0" w:space="0" w:color="auto"/>
            <w:left w:val="none" w:sz="0" w:space="0" w:color="auto"/>
            <w:bottom w:val="none" w:sz="0" w:space="0" w:color="auto"/>
            <w:right w:val="none" w:sz="0" w:space="0" w:color="auto"/>
          </w:divBdr>
        </w:div>
        <w:div w:id="195581231">
          <w:marLeft w:val="1987"/>
          <w:marRight w:val="0"/>
          <w:marTop w:val="0"/>
          <w:marBottom w:val="0"/>
          <w:divBdr>
            <w:top w:val="none" w:sz="0" w:space="0" w:color="auto"/>
            <w:left w:val="none" w:sz="0" w:space="0" w:color="auto"/>
            <w:bottom w:val="none" w:sz="0" w:space="0" w:color="auto"/>
            <w:right w:val="none" w:sz="0" w:space="0" w:color="auto"/>
          </w:divBdr>
        </w:div>
        <w:div w:id="1532184417">
          <w:marLeft w:val="1267"/>
          <w:marRight w:val="0"/>
          <w:marTop w:val="0"/>
          <w:marBottom w:val="0"/>
          <w:divBdr>
            <w:top w:val="none" w:sz="0" w:space="0" w:color="auto"/>
            <w:left w:val="none" w:sz="0" w:space="0" w:color="auto"/>
            <w:bottom w:val="none" w:sz="0" w:space="0" w:color="auto"/>
            <w:right w:val="none" w:sz="0" w:space="0" w:color="auto"/>
          </w:divBdr>
        </w:div>
      </w:divsChild>
    </w:div>
    <w:div w:id="1788311069">
      <w:bodyDiv w:val="1"/>
      <w:marLeft w:val="0"/>
      <w:marRight w:val="0"/>
      <w:marTop w:val="0"/>
      <w:marBottom w:val="0"/>
      <w:divBdr>
        <w:top w:val="none" w:sz="0" w:space="0" w:color="auto"/>
        <w:left w:val="none" w:sz="0" w:space="0" w:color="auto"/>
        <w:bottom w:val="none" w:sz="0" w:space="0" w:color="auto"/>
        <w:right w:val="none" w:sz="0" w:space="0" w:color="auto"/>
      </w:divBdr>
    </w:div>
    <w:div w:id="185992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3.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B01C2-4AC5-4C8F-A731-87B148B87B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3814</TotalTime>
  <Pages>11</Pages>
  <Words>4270</Words>
  <Characters>24342</Characters>
  <Application>Microsoft Office Word</Application>
  <DocSecurity>0</DocSecurity>
  <Lines>202</Lines>
  <Paragraphs>57</Paragraphs>
  <ScaleCrop>false</ScaleCrop>
  <Company/>
  <LinksUpToDate>false</LinksUpToDate>
  <CharactersWithSpaces>28555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115</cp:revision>
  <dcterms:created xsi:type="dcterms:W3CDTF">2022-03-24T14:03:00Z</dcterms:created>
  <dcterms:modified xsi:type="dcterms:W3CDTF">2022-04-08T08:39:00Z</dcterms:modified>
</cp:coreProperties>
</file>