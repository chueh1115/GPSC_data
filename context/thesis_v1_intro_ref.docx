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9C6" w:rsidRPr="004E0D74" w:rsidRDefault="003319C6" w:rsidP="004E0D74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Submarine canyon</w:t>
      </w:r>
    </w:p>
    <w:p w:rsidR="0040697F" w:rsidRPr="004E0D74" w:rsidRDefault="0040697F" w:rsidP="004E0D74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Submarine canyon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Leo, F. C., Smith, C. R., Rowden, A. A., Bowden, D. A., &amp; Clark, M. R. (2010). Submarine canyons: hotspots of benthic biomass and productivity in the deep sea. Proceedings of the Royal Society B: Biological Sciences, 277(1695), 2783-2792.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Leo, F. C., Vetter, E. W., Smith, C. R., Rowden, A. A., &amp; McGranaghan, M. (2014). Spatial scale-dependent habitat heterogeneity influences submarine canyon macrofaunal abundance and diversity off the Main and Northwest Hawaiian Islands. Deep Sea Research Part II: Topical Studies in Oceanography, 104, 267-290.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de Stigter, H. C., Boer, W., de Jesus Mendes, P. A., Jesus, C. C., Thomsen, L., van den Bergh, G. D., &amp; van Weering, T. C. (2007). Recent sediment transport and deposition in the Nazaré Canyon, Portuguese continental margin. Marine Geology, 246(2-4), 144-164.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Epping, E., van der Zee, C., Soetaert, K., &amp; Helder, W. (2002). On the oxidation and burial of organic carbon in sediments of the Iberian margin and Nazaré Canyon (NE Atlantic). Progress in Oceanography, 52(2-4), 399-431.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Gaudin, M., Berné, S., Jouanneau, J. M., Palanques, A., Puig, P., Mulder, T.,</w:t>
      </w:r>
      <w:r w:rsidR="00736859" w:rsidRPr="00736859">
        <w:rPr>
          <w:rFonts w:ascii="Times New Roman" w:hAnsi="Times New Roman" w:cs="Times New Roman"/>
        </w:rPr>
        <w:t xml:space="preserve"> Cirac</w:t>
      </w:r>
      <w:r w:rsidR="00736859">
        <w:rPr>
          <w:rFonts w:ascii="Times New Roman" w:hAnsi="Times New Roman" w:cs="Times New Roman"/>
        </w:rPr>
        <w:t>,</w:t>
      </w:r>
      <w:r w:rsidR="00736859" w:rsidRPr="00736859">
        <w:rPr>
          <w:rFonts w:ascii="Times New Roman" w:hAnsi="Times New Roman" w:cs="Times New Roman"/>
        </w:rPr>
        <w:t xml:space="preserve"> P., Rabineau</w:t>
      </w:r>
      <w:r w:rsidR="00736859">
        <w:rPr>
          <w:rFonts w:ascii="Times New Roman" w:hAnsi="Times New Roman" w:cs="Times New Roman"/>
        </w:rPr>
        <w:t>,</w:t>
      </w:r>
      <w:r w:rsidR="00736859" w:rsidRPr="00736859">
        <w:rPr>
          <w:rFonts w:ascii="Times New Roman" w:hAnsi="Times New Roman" w:cs="Times New Roman"/>
        </w:rPr>
        <w:t xml:space="preserve"> M.</w:t>
      </w:r>
      <w:r w:rsidR="00736859">
        <w:rPr>
          <w:rFonts w:ascii="Times New Roman" w:hAnsi="Times New Roman" w:cs="Times New Roman"/>
        </w:rPr>
        <w:t xml:space="preserve">, </w:t>
      </w:r>
      <w:r w:rsidRPr="00F67B56">
        <w:rPr>
          <w:rFonts w:ascii="Times New Roman" w:hAnsi="Times New Roman" w:cs="Times New Roman"/>
        </w:rPr>
        <w:t>&amp; Imbert, P. (2006). Massive sand beds attributed to deposition by dense water cascades in the Bourcart canyon head, Gulf of Lions (northwestern Mediterranean Sea). Marine Geology, 234(1-4), 111-128.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Greene, C. H., Wiebe, P. H., Burczynski, J., &amp; Youngbluth, M. J. (1988). Acoustical detection of high-density krill demersal layers in the submarine canyons off Georges Bank. Science, 241(4863), 359-361.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Hall, R. A., &amp; Carter, G. S. (2011). Internal tides in Monterey submarine canyon. Journal of Physical Oceanography, 41(1), 186-204.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Keller, G. H., Lambert, D., Rowe, G., &amp; Staresinic, N. (1973). Bottom currents in the Hudson Canyon. Science, 180(4082), 181-183.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Maycas, E. R., Bourdillon, A., Macquart-Moulin, C., Passelaigue, F., &amp; Patriti, G. (1999). Diel variations of the bathymetric distribution of zooplankton groups and biomass in Cap-Ferret Canyon, France. Deep Sea Research Part II: topical studies in oceanography, 46(10), 2081-2099.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McClain, C. R., &amp; Barry, J. P. (2010). Habitat heterogeneity, disturbance, and productivity work in concert to regulate biodiversity in deep submarine canyons. Ecology, 91(4), 964-976.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Nittrouer, C. A., &amp; Wright, L. D. (1994). Transport of particles across continental shelves. Reviews of Geophysics, 32(1), 85-113.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lastRenderedPageBreak/>
        <w:t>Oliveira, A., Santos, A. I., Rodrigues, A., &amp; Vitorino, J. (2007). Sedimentary particle distribution and dynamics on the Nazaré canyon system and adjacent shelf (Portugal). Marine Geology, 246(2), 105-122.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Puig, P., Palanques, A., Orange, D. L., Lastras, G., &amp; Canals, M. (2008). Dense shelf water cascades and sedimentary furrow formation in the Cap de Creus Canyon, northwestern Mediterranean Sea. Continental Shelf Research, 28(15), 2017-2030.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Ramalho, S. P., Adão, H., Kiriakoulakis, K., Wolff, G. A., Vanreusel, A., &amp; Ingels, J. (2014). Temporal and spatial variation in the Nazaré Canyon (Western Iberian margin): Inter-annual and canyon heterogeneity effects on meiofauna biomass and diversity. Deep Sea Research Part I: Oceanographic Research Papers, 83, 102-114.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Rowe, G. T. (1971). Observations on bottom currents and epibenthic populations in Hatteras Submarine Canyon. In Deep Sea Research and Oceanographic Abstracts (Vol. 18, No. 6, pp. 569-581). Elsevier.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Schlacher, T. A., Schlacher-Hoenlinger, M. A., Williams, A., Althaus, F., Hooper, J. N., &amp; Kloser, R. (2007). Richness and distribution of sponge megabenthos in continental margin canyons off southeastern Australia. Marine Ecology Progress Series, 340, 73-88.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 (1973). Submarine geology (No. 551.4 SHE).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 (1981). Submarine canyons: multiple causes and long-time persistence. AAPG bulletin, 65(6), 1062-1077.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Shepard, F. P., Dill, R. F., &amp; Dill, R. F. (1966). Submarine canyons and other sea valleys. Rand McNally.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Sobarzo, M., Figueroa, M., &amp; Djurfeldt, L. (2001). Upwelling of subsurface water into the rim of the Biobıo submarine canyon as a response to surface winds. Continental Shelf Research, 21(3), 279-299.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Vetter, E. W., &amp; Dayton, P. K. (1998). Macrofaunal communities within and adjacent to a detritus-rich submarine canyon system. Deep Sea Research Part II: Topical Studies in Oceanography, 45(1-3), 25-54.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Vetter, E. W., &amp; Dayton, P. K. (1999). Organic enrichment by macrophyte detritus, and abundance patterns of megafaunal populations in submarine canyons. Marine Ecology Progress Series, 186, 137-148.</w:t>
      </w:r>
    </w:p>
    <w:p w:rsidR="0040697F" w:rsidRPr="00F67B56" w:rsidRDefault="0040697F" w:rsidP="0040697F">
      <w:pPr>
        <w:ind w:left="48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Yoklavich, M. M., Greene, H. G., Cailliet, G. M., Sullivan, D. E., Lea, R. N., &amp; Love, M. S. (2000). Habitat associations of deep-water rockfishes in a submarine canyon: an example of a natural refuge. Fishery Bulletin, 98(3), 625-625.</w:t>
      </w:r>
    </w:p>
    <w:p w:rsidR="0040697F" w:rsidRPr="00F67B56" w:rsidRDefault="0040697F" w:rsidP="0040697F">
      <w:pPr>
        <w:pStyle w:val="a3"/>
        <w:ind w:leftChars="0" w:left="992"/>
        <w:rPr>
          <w:rFonts w:ascii="Times New Roman" w:hAnsi="Times New Roman" w:cs="Times New Roman"/>
          <w:b/>
        </w:rPr>
      </w:pPr>
    </w:p>
    <w:p w:rsidR="0040697F" w:rsidRPr="004E0D74" w:rsidRDefault="0040697F" w:rsidP="004E0D74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Compare GPSC and GS</w:t>
      </w:r>
    </w:p>
    <w:p w:rsidR="00396A59" w:rsidRPr="00F67B56" w:rsidRDefault="00396A59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lastRenderedPageBreak/>
        <w:t>Yu, H. S., Chiang, C. S., &amp; Shen, S. M. (2009). Tectonically active sediment dispersal system in SW Taiwan margin with emphasis on the Gaoping (Kaoping) Submarine Canyon. Journal of Marine Systems, 76(4), 369-382.</w:t>
      </w:r>
    </w:p>
    <w:p w:rsidR="00396A59" w:rsidRPr="00F67B56" w:rsidRDefault="00E966AB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Hsu, R. T., Hung, J. J., Chang, Y. P., Wang, Y. H., Rendle-Bühring, R. H., ... &amp; Yang, R. J. (2016). From the highest to the deepest: The Gaoping River–Gaoping Submarine Canyon dispersal system. Earth-Science Reviews, 153, 274-300.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Hsu, H. H., Liu, C. S., Yu, H. S., Chang, J. H., &amp; Chen, S. C. (2013). Sediment dispersal and accumulation in tectonic accommodation across the Gaoping Slope, offshore Southwestern Taiwan. Journal of Asian Earth Sciences, 69, 26-38.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Mulder, T., Weber, O., Anschutz, P., Jorissen, F., &amp; Jouanneau, J. M. (2001). A few months-old storm-generated turbidite deposited in the Capbreton Canyon (Bay of Biscay, SW France). Geo-Marine Letters, 21(3), 149-156.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Chiou, M. D., Jan, S., Wang, J., Lien, R. C., &amp; Chien, H. (2011). Sources of baroclinic tidal energy in the Gaoping Submarine Canyon off southwestern Taiwan. Journal of Geophysical Research: Oceans, 116(C12).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Jan, S., Lien, R. C., &amp; Ting, C. H. (2008). Numerical study of baroclinic tides in Luzon Strait. Journal of Oceanography, 64(5), 789-802.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Wang, Y. H., Lee, I. H., &amp; Liu, J. T. (2008). Observation of internal tidal currents in the Kaoping Canyon off southwestern Taiwan. Estuarine, Coastal and Shelf Science, 80(1), 153-160.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Lee, I. H., Lien, R. C., Liu, J. T., &amp; Chuang, W. S. (2009). Turbulent mixing and internal tides in Gaoping (Kaoping) submarine canyon, Taiwan. Journal of Marine Systems, 76(4), 383-396.</w:t>
      </w:r>
    </w:p>
    <w:p w:rsidR="00F67B56" w:rsidRDefault="00F67B5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Liu, K. J., &amp; Huang, J. C. (2002). The influence of a submarine canyon on river sediment dispersal and inner shelf sediment movements: a perspective from grain-size distributions. Marine Geology, 181(4), 357-386.</w:t>
      </w:r>
    </w:p>
    <w:p w:rsidR="00F67B56" w:rsidRDefault="004A0A41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McClain, C. R., Allen, A. P., Tittensor, D. P., &amp; Rex, M. A. (2012). Energetics of life on the deep seafloor. Proceedings of the National Academy of Sciences, 109(38), 15366-15371.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McClain, C. R., &amp; Rex, M. A. (2015). Toward a conceptual understanding of β-diversity in the deep-sea benthos. Annual review of ecology, evolution, and systematics, 46, 623-642.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t>Rex, M. A., Etter, R. J., Morris, J. S., Crouse, J., McClain, C. R., Johnson, N. A.,</w:t>
      </w:r>
      <w:r w:rsidRPr="004A0A41">
        <w:t xml:space="preserve"> </w:t>
      </w:r>
      <w:r w:rsidRPr="004A0A41">
        <w:rPr>
          <w:rFonts w:ascii="Times New Roman" w:hAnsi="Times New Roman" w:cs="Times New Roman"/>
        </w:rPr>
        <w:t>Stuart, C.T.,</w:t>
      </w:r>
      <w:r>
        <w:rPr>
          <w:rFonts w:ascii="Times New Roman" w:hAnsi="Times New Roman" w:cs="Times New Roman" w:hint="eastAsia"/>
        </w:rPr>
        <w:t xml:space="preserve"> </w:t>
      </w:r>
      <w:r w:rsidRPr="004A0A41">
        <w:rPr>
          <w:rFonts w:ascii="Times New Roman" w:hAnsi="Times New Roman" w:cs="Times New Roman"/>
        </w:rPr>
        <w:t>Dem</w:t>
      </w:r>
      <w:r>
        <w:rPr>
          <w:rFonts w:ascii="Times New Roman" w:hAnsi="Times New Roman" w:cs="Times New Roman"/>
        </w:rPr>
        <w:t xml:space="preserve">ing, J.W., Thies, R., </w:t>
      </w:r>
      <w:r w:rsidR="00736859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Avery, R</w:t>
      </w:r>
      <w:r w:rsidRPr="004A0A41">
        <w:rPr>
          <w:rFonts w:ascii="Times New Roman" w:hAnsi="Times New Roman" w:cs="Times New Roman"/>
        </w:rPr>
        <w:t>. (2006). Global bathymetric patterns of standing stock and body size in the deep-sea benthos. Marine Ecology Progress Series, 317, 1-8.</w:t>
      </w:r>
    </w:p>
    <w:p w:rsidR="004A0A41" w:rsidRDefault="004A0A41" w:rsidP="004A0A41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A0A41">
        <w:rPr>
          <w:rFonts w:ascii="Times New Roman" w:hAnsi="Times New Roman" w:cs="Times New Roman"/>
        </w:rPr>
        <w:lastRenderedPageBreak/>
        <w:t>Wei, C. L., Rowe, G. T., Escobar-Briones, E., Boetius, A., Soltwedel, T., Caley, M. J., , Soliman,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Y., Huettmann, F., Qu, F., Yu, Z., Pitcher, C.R., Haedrich, R.L., Wicksten, M.K., Rex, M.A.,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Baguley, J.G., Sharma, J., Danovaro, R., MacDonald, I.R., Nunnally, C.C., Deming, J.W.,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>Montagna, P., Lévesque, M., Marcin Weslawski, Jan, Wlodarska-Kowalczuk, Maria,</w:t>
      </w:r>
      <w:r>
        <w:rPr>
          <w:rFonts w:ascii="Times New Roman" w:hAnsi="Times New Roman" w:cs="Times New Roman"/>
        </w:rPr>
        <w:t xml:space="preserve"> </w:t>
      </w:r>
      <w:r w:rsidRPr="004A0A41">
        <w:rPr>
          <w:rFonts w:ascii="Times New Roman" w:hAnsi="Times New Roman" w:cs="Times New Roman"/>
        </w:rPr>
        <w:t xml:space="preserve">Ingole, B.S., Bett, B.J., Billett, D.S.M., Yool, A., Bluhm, B.A., Iken, K., </w:t>
      </w:r>
      <w:r w:rsidR="00736859">
        <w:rPr>
          <w:rFonts w:ascii="Times New Roman" w:hAnsi="Times New Roman" w:cs="Times New Roman"/>
        </w:rPr>
        <w:t xml:space="preserve">&amp; </w:t>
      </w:r>
      <w:r w:rsidRPr="004A0A41">
        <w:rPr>
          <w:rFonts w:ascii="Times New Roman" w:hAnsi="Times New Roman" w:cs="Times New Roman"/>
        </w:rPr>
        <w:t>Narayanaswamy, B. E. (2010). Global patterns and predictions of seafloor biomass using random forests. PloS one, 5(12), e15323.</w:t>
      </w:r>
    </w:p>
    <w:p w:rsidR="00F67B5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Danovaro, R. (2009). Methods for the study of deep-sea sediments, their functioning and biodiversity. CRC press.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Meyers, P. A. (1994). Preservation of elemental and isotopic source identification of sedimentary organic matter. Chemical geology, 114(3-4), 289-302.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Liao, J. X., Chen, G. M., Chiou, M. D., Jan, S., &amp; Wei, C. L. (2017). Internal tides affect benthic community structure in an energetic submarine canyon off SW Taiwan. Deep Sea Research Part I: Oceanographic Research Papers, 125, 147-160.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Liao, J. X., Wei, C. L., &amp; Yasuhara, M. (2020). Species and Functional Diversity of Deep-Sea Nematodes in a High Energy Submarine Canyon. Frontiers in Marine Science, 591.</w:t>
      </w:r>
    </w:p>
    <w:p w:rsidR="00CD4C4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Baselga, A. (2010). Partitioning the turnover and nestedness components of beta diversity. Global ecology and biogeography, 19(1), 134-143.</w:t>
      </w:r>
    </w:p>
    <w:p w:rsidR="00F67B56" w:rsidRDefault="00CD4C46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D4C46">
        <w:rPr>
          <w:rFonts w:ascii="Times New Roman" w:hAnsi="Times New Roman" w:cs="Times New Roman"/>
        </w:rPr>
        <w:t>Baselga, A. (2012). The relationship between species replacement, dissimilarity derived from nestedness, and nestedness. Global Ecology and Biogeography, 21(12), 1223-1232.</w:t>
      </w:r>
    </w:p>
    <w:p w:rsidR="002B6767" w:rsidRDefault="002B6767" w:rsidP="00396A59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396A59" w:rsidRPr="004E0D74" w:rsidRDefault="002B6767" w:rsidP="004E0D74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Carbon flows in deepsea environment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Meile, C., Koretsky, C. M., &amp; Cappellen, P. V. (2001). Quantifying bioirrigation in aquatic sediments: an inverse modeling approach. Limnology and oceanography, 46(1), 164-177.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Hammond, D. E., &amp; Fuller, C. (1979). The use of radon-222 to estimate benthic exchange and atmospheric exchange rates in San Francisco Bay.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Archer, D., &amp; Devol, A. (1992). Benthic oxygen fluxes on the Washington shelf and slope: A comparison of in situ microelectrode and chamber flux measurements. Limnology and Oceanography, 37(3), 614-629.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Danovaro, R., Dell’Anno, A., Corinaldesi, C., Magagnini, M., Noble, R., Tamburini, C., &amp; Weinbauer, M. (2008). Major viral impact on the functioning of benthic deep-sea ecosystems. Nature, 454(7208), 1084-1087.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 xml:space="preserve">Loreau, M. (2008). Biodiversity and ecosystem functioning: the mystery of the deep </w:t>
      </w:r>
      <w:r w:rsidRPr="002B6767">
        <w:rPr>
          <w:rFonts w:ascii="Times New Roman" w:hAnsi="Times New Roman" w:cs="Times New Roman"/>
        </w:rPr>
        <w:lastRenderedPageBreak/>
        <w:t>sea. Current Biology, 18(3), R126-R128.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2B6767">
        <w:rPr>
          <w:rFonts w:ascii="Times New Roman" w:hAnsi="Times New Roman" w:cs="Times New Roman"/>
        </w:rPr>
        <w:t>Lohrer, A. M., Thrush, S. F., &amp; Gibbs, M. M. (2004). Bioturbators enhance ecosystem function through complex biogeochemical interactions. Nature, 431(7012), 1092-1095.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Snelgrove, P. V., Thrush, S. F., Wall, D. H., &amp; Norkko, A. (2014). Real world biodiversity–ecosystem functioning: a seafloor perspective. Trends in ecology &amp; evolution, 29(7), 398-405.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Hsu, F. H., Su, C. C., Wang, C. H., Lin, S., Liu, J., &amp; Huh, C. A. (2014). Accumulation of terrestrial organic carbon on an active continental margin offshore southwestern Taiwan: Source-to-sink pathways of river-borne organic particles. Journal of Asian Earth Sciences, 91, 163-173.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Meade, R. H., &amp; Moody, J. A. (2010). Causes for the decline of suspended‐sediment discharge in the Mississippi River system, 1940–2007. Hydrological Processes: An International Journal, 24(1), 35-49.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>Huh, C. A., Lin, H. L., Lin, S., &amp; Huang, Y. W. (2009). Modern accumulation rates and a budget of sediment off the Gaoping (Kaoping) River, SW Taiwan: a tidal and flood dominated depositional environment around a submarine canyon. Journal of Marine Systems, 76(4), 405-416.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1F1F3B">
        <w:rPr>
          <w:rFonts w:ascii="Times New Roman" w:hAnsi="Times New Roman" w:cs="Times New Roman"/>
        </w:rPr>
        <w:t xml:space="preserve">Kao, S. J., Hilton, R. G., Selvaraj, K., Dai, M., Zehetner, F., Huang, J. C., </w:t>
      </w:r>
      <w:r>
        <w:rPr>
          <w:rFonts w:ascii="Times New Roman" w:hAnsi="Times New Roman" w:cs="Times New Roman"/>
        </w:rPr>
        <w:t>Hsu, S.</w:t>
      </w:r>
      <w:r w:rsidRPr="001F1F3B">
        <w:rPr>
          <w:rFonts w:ascii="Times New Roman" w:hAnsi="Times New Roman" w:cs="Times New Roman"/>
        </w:rPr>
        <w:t xml:space="preserve">C., </w:t>
      </w:r>
      <w:r>
        <w:rPr>
          <w:rFonts w:ascii="Times New Roman" w:hAnsi="Times New Roman" w:cs="Times New Roman"/>
        </w:rPr>
        <w:t>Sparkes, R., Liu, J.T., Lee, T.Y., Yang, J.</w:t>
      </w:r>
      <w:r w:rsidRPr="001F1F3B">
        <w:rPr>
          <w:rFonts w:ascii="Times New Roman" w:hAnsi="Times New Roman" w:cs="Times New Roman"/>
        </w:rPr>
        <w:t>Y.T., Galy, A., Xu, X., &amp; Hovius, N. (2014). Preservation of terrestrial organic carbon in marine sediments offshore Taiwan: mountain building and atmospheric carbon dioxide sequestration. Earth Surface Dynamics, 2(1), 127-139.</w:t>
      </w:r>
    </w:p>
    <w:p w:rsidR="00636777" w:rsidRDefault="00636777" w:rsidP="00636777">
      <w:pPr>
        <w:ind w:left="480" w:hangingChars="200" w:hanging="480"/>
        <w:rPr>
          <w:rFonts w:ascii="Times New Roman" w:hAnsi="Times New Roman" w:cs="Times New Roman"/>
        </w:rPr>
      </w:pPr>
      <w:r w:rsidRPr="00736859">
        <w:rPr>
          <w:rFonts w:ascii="Times New Roman" w:hAnsi="Times New Roman" w:cs="Times New Roman"/>
        </w:rPr>
        <w:t xml:space="preserve">Liu, J. T., Hsu, R. T., Hung, J. J., Chang, Y. P., Wang, Y. H., Rendle-Bühring, R. H., </w:t>
      </w:r>
      <w:r>
        <w:rPr>
          <w:rFonts w:ascii="Times New Roman" w:hAnsi="Times New Roman" w:cs="Times New Roman"/>
        </w:rPr>
        <w:t xml:space="preserve">Lee, C.L., Huh, C.A., </w:t>
      </w:r>
      <w:r w:rsidRPr="00736859">
        <w:rPr>
          <w:rFonts w:ascii="Times New Roman" w:hAnsi="Times New Roman" w:cs="Times New Roman"/>
        </w:rPr>
        <w:t>&amp; Yang, R. J. (2016). From the highest to the deepest: The Gaoping River–Gaoping Submarine Canyon dispersal system. Earth-Science Reviews, 153, 274-300.</w:t>
      </w:r>
    </w:p>
    <w:p w:rsidR="00636777" w:rsidRPr="00F67B56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F67B56">
        <w:rPr>
          <w:rFonts w:ascii="Times New Roman" w:hAnsi="Times New Roman" w:cs="Times New Roman"/>
        </w:rPr>
        <w:t>Liu, J. T., Kao, S. J., Huh, C. A., &amp; Hung, C. C. (2013). Gravity flows associated with flood events and carbon burial: Taiwan as instructional source area. Annual Review of Marine Science, 5, 47-68.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9E52EE">
        <w:rPr>
          <w:rFonts w:ascii="Times New Roman" w:hAnsi="Times New Roman" w:cs="Times New Roman"/>
        </w:rPr>
        <w:t>Snelgrove, P. V., Soetaert, K., Solan, M., Thrush, S., Wei, C. L., Danovaro, R., Fulweiler, R.W., Kitazato, H., Ingole</w:t>
      </w:r>
      <w:r>
        <w:rPr>
          <w:rFonts w:ascii="Times New Roman" w:hAnsi="Times New Roman" w:cs="Times New Roman"/>
        </w:rPr>
        <w:t>, B., Norkko, A., Parkes, R.J.,</w:t>
      </w:r>
      <w:r w:rsidRPr="009E52EE">
        <w:rPr>
          <w:rFonts w:ascii="Times New Roman" w:hAnsi="Times New Roman" w:cs="Times New Roman"/>
        </w:rPr>
        <w:t xml:space="preserve"> &amp; Volkenborn, N. (2018). Global carbon cycling on a heterogeneous seafloor. Trends in Ecology &amp; Evolution, 33(2), 96-105.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0F335F">
        <w:rPr>
          <w:rFonts w:ascii="Times New Roman" w:hAnsi="Times New Roman" w:cs="Times New Roman"/>
        </w:rPr>
        <w:t>Garcia, R., Koho, K. A., De Stigter, H. C., Epping, E., Koning, E., &amp; Thomsen, L. (2007). Distribution of meiobenthos in the Nazare canyon and adjacent slope (western Iberian Margin) in relation to sedimentary composition. Marine Ecology Progress Series, 340, 207-220.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lastRenderedPageBreak/>
        <w:t>Pusceddu, A., Bianchelli, S., Canals, M., Sanchez-Vidal, A., De Madron, X. D., Heussner, S., Lykousis, V., de Stigter, H., Trincardi, F., &amp; Danovaro, R. (2010). Organic matter in sediments of canyons and open slopes of the Portuguese, Catalan, Southern Adriatic and Cretan Sea margins. Deep Sea Research Part I: Oceanographic Research Papers, 57(3), 441-457.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Vetter, E. W., &amp; Dayton, P. K. (1999). Organic enrichment by macrophyte detritus, and abundance patterns of megafaunal populations in submarine canyons. Marine Ecology Progress Series, 186, 137-148.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Epping, E., van der Zee, C., Soetaert, K., &amp; Helder, W. (2002). On the oxidation and burial of organic carbon in sediments of the Iberian margin and Nazaré Canyon (NE Atlantic). Progress in Oceanography, 52(2-4), 399-431.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Rabouille, C., Caprais, J. C., Lansard, B., Crassous, P., Dedieu, K., Reyss, J. L., &amp; Khripounoff, A. (2009). Organic matter budget in the Southeast Atlantic continental margin close to the Congo Canyon: In situ measurements of sediment oxygen consumption. Deep Sea Research Part II: Topical Studies in Oceanography, 56(23), 2223-2238.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Ingels, J., Kiriakoulakis, K., Wolff, G. A., &amp; Vanreusel, A. (2009). Nematode diversity and its relation to the quantity and quality of sedimentary organic matter in the deep Nazaré Canyon, Western Iberian Margin. Deep Sea Research Part I: Oceanographic Research Papers, 56(9), 1521-1539.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Amaro, T., Witte, H., Herndl, G. J., Cunha, M. R., &amp; Billett, D. S. (2009). Deep-sea bacterial communities in sediments and guts of deposit-feeding holothurians in Portuguese canyons (NE Atlantic). Deep Sea Research Part I: Oceanographic Research Papers, 56(10), 1834-1843.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De Leo, F. C., Smith, C. R., Rowden, A. A., Bowden, D. A., &amp; Clark, M. R. (2010). Submarine canyons: hotspots of benthic biomass and productivity in the deep sea. Proceedings of the Royal Society B: Biological Sciences, 277(1695), 2783-2792.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Ramirez‐Llodra, E., Company, J. B., Sarda, F., &amp; Rotllant, G. (2010). Megabenthic diversity patterns and community structure of the Blanes submarine canyon and adjacent slope in the Northwestern Mediterranean: a human overprint?. Marine Ecology, 31(1), 167-182.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Bianchelli, S., Gambi, C., Zeppilli, D., &amp; Danovaro, R. (2010). Metazoan meiofauna in deep-sea canyons and adjacent open slopes: a large-scale comparison with focus on the rare taxa. Deep Sea Research Part I: Oceanographic Research Papers, 57(3), 420-433.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Gage, J. D., &amp; Tyler, P. A. (1991). Deep-sea biology: a natural history of organisms at the deep-sea floor. Cambridge University Press.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lastRenderedPageBreak/>
        <w:t>Lochte, K., &amp; Turley, C. M. (1988). Bacteria and cyanobacteria associated with phytodetritus in the deep sea. Nature, 333(6168), 67-69.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722313">
        <w:rPr>
          <w:rFonts w:ascii="Times New Roman" w:hAnsi="Times New Roman" w:cs="Times New Roman"/>
        </w:rPr>
        <w:t>Blair, N. E., Levin, L. A., DeMaster, D. J., &amp; Plaia, G. (1996). The short‐term fate of fresh algal carbon in continental slope sediments. Limnology and Oceanography, 41(6), 1208-1219.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Tyler, P. A., Grant, A., Pain, S. L., &amp; Gage, J. D. (1982). Is annual reproduction in deep-sea echinoderms a response to variability in their environment?. Nature, 300(5894), 747-750.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Smith, C. R., De Leo, F. C., Bernardino, A. F., Sweetman, A. K., &amp; Arbizu, P. M. (2008). Abyssal food limitation, ecosystem structure and climate change. Trends in Ecology &amp; Evolution, 23(9), 518-528.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4967B4">
        <w:rPr>
          <w:rFonts w:ascii="Times New Roman" w:hAnsi="Times New Roman" w:cs="Times New Roman"/>
        </w:rPr>
        <w:t>Van Oevelen, D., Soetaert, K., Middelburg, J. J., Herman, P. M., Moodley, L., Hamels, I., ... &amp; Heip, C. H. (2006). Carbon flows through a benthic food web: Integrating biomass, isotope and tracer data. Journal of Marine Research, 64(3), 453-482.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D61CD2">
        <w:rPr>
          <w:rFonts w:ascii="Times New Roman" w:hAnsi="Times New Roman" w:cs="Times New Roman"/>
        </w:rPr>
        <w:t>Vézina, A. F., &amp; Platt, T. (1988). Food web dynamics in the ocean. 1. Best-estimates of flow networks using inverse methods. Marine ecology progress series. Oldendorf, 42(3), 269-287.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275B5A">
        <w:rPr>
          <w:rFonts w:ascii="Times New Roman" w:hAnsi="Times New Roman" w:cs="Times New Roman"/>
        </w:rPr>
        <w:t>Fath, B. D., &amp; Patten, B. C. (1999). Review of the foundations of network environ analysis. Ecosystems, 2(2), 167-179.</w:t>
      </w:r>
    </w:p>
    <w:p w:rsidR="00636777" w:rsidRDefault="00636777" w:rsidP="0063677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275B5A">
        <w:rPr>
          <w:rFonts w:ascii="Times New Roman" w:hAnsi="Times New Roman" w:cs="Times New Roman"/>
        </w:rPr>
        <w:t>Ulanowicz, R. E. (2004). Quantitative methods for ecological network analysis. Computational biology and chemistry, 28(5-6), 321-339.</w:t>
      </w:r>
    </w:p>
    <w:p w:rsidR="00636777" w:rsidRDefault="00636777" w:rsidP="00636777">
      <w:pPr>
        <w:pStyle w:val="a3"/>
        <w:ind w:leftChars="0" w:left="992"/>
        <w:rPr>
          <w:rFonts w:ascii="Times New Roman" w:hAnsi="Times New Roman" w:cs="Times New Roman"/>
          <w:b/>
        </w:rPr>
      </w:pPr>
    </w:p>
    <w:p w:rsidR="00636777" w:rsidRPr="004E0D74" w:rsidRDefault="00636777" w:rsidP="004E0D74">
      <w:pPr>
        <w:rPr>
          <w:rFonts w:ascii="Times New Roman" w:hAnsi="Times New Roman" w:cs="Times New Roman"/>
          <w:b/>
        </w:rPr>
      </w:pPr>
      <w:r w:rsidRPr="004E0D74">
        <w:rPr>
          <w:rFonts w:ascii="Times New Roman" w:hAnsi="Times New Roman" w:cs="Times New Roman"/>
          <w:b/>
        </w:rPr>
        <w:t>Related food-web studies in submarine canyons</w:t>
      </w:r>
    </w:p>
    <w:p w:rsidR="00636777" w:rsidRDefault="00636777" w:rsidP="00304CAE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636777">
        <w:rPr>
          <w:rFonts w:ascii="Times New Roman" w:hAnsi="Times New Roman" w:cs="Times New Roman"/>
        </w:rPr>
        <w:t>Rowe, G. T., Wei, C., Nunnally, C., Haedrich, R., Montagna, P., Baguley, J. G., Bernhard</w:t>
      </w:r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.</w:t>
      </w:r>
      <w:r w:rsidRPr="00636777">
        <w:rPr>
          <w:rFonts w:ascii="Times New Roman" w:hAnsi="Times New Roman" w:cs="Times New Roman"/>
        </w:rPr>
        <w:t xml:space="preserve"> M.</w:t>
      </w:r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Wicksten</w:t>
      </w:r>
      <w:r>
        <w:rPr>
          <w:rFonts w:ascii="Times New Roman" w:hAnsi="Times New Roman" w:cs="Times New Roman"/>
        </w:rPr>
        <w:t>,</w:t>
      </w:r>
      <w:r w:rsidRPr="006367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M., </w:t>
      </w:r>
      <w:r w:rsidRPr="00636777">
        <w:rPr>
          <w:rFonts w:ascii="Times New Roman" w:hAnsi="Times New Roman" w:cs="Times New Roman"/>
        </w:rPr>
        <w:t>Ammons</w:t>
      </w:r>
      <w:r>
        <w:rPr>
          <w:rFonts w:ascii="Times New Roman" w:hAnsi="Times New Roman" w:cs="Times New Roman"/>
        </w:rPr>
        <w:t>, A.,</w:t>
      </w:r>
      <w:r w:rsidRPr="00636777">
        <w:rPr>
          <w:rFonts w:ascii="Times New Roman" w:hAnsi="Times New Roman" w:cs="Times New Roman"/>
        </w:rPr>
        <w:t xml:space="preserve"> Briones</w:t>
      </w:r>
      <w:r>
        <w:rPr>
          <w:rFonts w:ascii="Times New Roman" w:hAnsi="Times New Roman" w:cs="Times New Roman"/>
        </w:rPr>
        <w:t xml:space="preserve">, E. E., Soliman, Y., </w:t>
      </w:r>
      <w:r w:rsidRPr="00636777">
        <w:rPr>
          <w:rFonts w:ascii="Times New Roman" w:hAnsi="Times New Roman" w:cs="Times New Roman"/>
        </w:rPr>
        <w:t>&amp; Deming, J. W. (2008). Comparative biomass structure and estimated carbon flow in food webs in the deep Gulf of Mexico. Deep Sea Research Part II: Topical Studies in Oceanography, 55(24-26), 2699-2711.</w:t>
      </w:r>
    </w:p>
    <w:p w:rsidR="00636777" w:rsidRDefault="00304CAE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304CAE">
        <w:rPr>
          <w:rFonts w:ascii="Times New Roman" w:hAnsi="Times New Roman" w:cs="Times New Roman"/>
        </w:rPr>
        <w:t>Wei, C. L., Rowe, G. T., Escobar-Briones, E., Nunnally, C., Soliman, Y., &amp; Ellis, N. (2012). Standing stocks and body size of deep-sea macrofauna: Predicting the baseline of 2010 Deepwater Horizon oil spill in the northern Gulf of Mexico. Deep Sea Research Part I: Oceanographic Research Papers, 69, 82-99.</w:t>
      </w:r>
    </w:p>
    <w:p w:rsidR="00636777" w:rsidRDefault="00CC5A06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  <w:r w:rsidRPr="00CC5A06">
        <w:rPr>
          <w:rFonts w:ascii="Times New Roman" w:hAnsi="Times New Roman" w:cs="Times New Roman"/>
        </w:rPr>
        <w:t>Van Oevelen, D., Soetaert, K., Garcia, R., De Stigter, H. C., Cunha, M. R., Pusceddu, A., &amp; Danovaro, R. (2011). Canyon conditions impact carbon flows in food webs of three sections of the Nazaré canyon. Deep Sea Research Part II: Topical Studies in Oceanography, 58(23-24), 2461-2476.</w:t>
      </w: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636777" w:rsidRDefault="00636777" w:rsidP="002B6767">
      <w:pPr>
        <w:pStyle w:val="a3"/>
        <w:ind w:leftChars="0" w:hangingChars="200" w:hanging="480"/>
        <w:rPr>
          <w:rFonts w:ascii="Times New Roman" w:hAnsi="Times New Roman" w:cs="Times New Roman"/>
        </w:rPr>
      </w:pPr>
    </w:p>
    <w:p w:rsidR="002B6767" w:rsidRPr="00F67B56" w:rsidRDefault="002B6767" w:rsidP="000E3C5E">
      <w:pPr>
        <w:ind w:left="480" w:hangingChars="200" w:hanging="480"/>
        <w:rPr>
          <w:rFonts w:ascii="Times New Roman" w:hAnsi="Times New Roman" w:cs="Times New Roman"/>
        </w:rPr>
      </w:pPr>
      <w:bookmarkStart w:id="0" w:name="_GoBack"/>
      <w:bookmarkEnd w:id="0"/>
    </w:p>
    <w:sectPr w:rsidR="002B6767" w:rsidRPr="00F6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1CD" w:rsidRDefault="007411CD" w:rsidP="002B6767">
      <w:r>
        <w:separator/>
      </w:r>
    </w:p>
  </w:endnote>
  <w:endnote w:type="continuationSeparator" w:id="0">
    <w:p w:rsidR="007411CD" w:rsidRDefault="007411CD" w:rsidP="002B6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1CD" w:rsidRDefault="007411CD" w:rsidP="002B6767">
      <w:r>
        <w:separator/>
      </w:r>
    </w:p>
  </w:footnote>
  <w:footnote w:type="continuationSeparator" w:id="0">
    <w:p w:rsidR="007411CD" w:rsidRDefault="007411CD" w:rsidP="002B6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0E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BD85B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3C"/>
    <w:rsid w:val="000B2ADC"/>
    <w:rsid w:val="000C18D7"/>
    <w:rsid w:val="000E3C5E"/>
    <w:rsid w:val="000F335F"/>
    <w:rsid w:val="001F1F3B"/>
    <w:rsid w:val="00275B5A"/>
    <w:rsid w:val="002B6767"/>
    <w:rsid w:val="00304CAE"/>
    <w:rsid w:val="003319C6"/>
    <w:rsid w:val="003529AC"/>
    <w:rsid w:val="00396A59"/>
    <w:rsid w:val="003B1A14"/>
    <w:rsid w:val="003D483C"/>
    <w:rsid w:val="0040697F"/>
    <w:rsid w:val="004967B4"/>
    <w:rsid w:val="004A0A41"/>
    <w:rsid w:val="004B62DC"/>
    <w:rsid w:val="004E0D74"/>
    <w:rsid w:val="005420F1"/>
    <w:rsid w:val="005C781F"/>
    <w:rsid w:val="00636777"/>
    <w:rsid w:val="006B0380"/>
    <w:rsid w:val="00711DA9"/>
    <w:rsid w:val="00717604"/>
    <w:rsid w:val="00722313"/>
    <w:rsid w:val="00736859"/>
    <w:rsid w:val="00740934"/>
    <w:rsid w:val="007411CD"/>
    <w:rsid w:val="007828EA"/>
    <w:rsid w:val="007A6958"/>
    <w:rsid w:val="00922E82"/>
    <w:rsid w:val="009E52EE"/>
    <w:rsid w:val="00AF66BC"/>
    <w:rsid w:val="00B335A6"/>
    <w:rsid w:val="00B80D2D"/>
    <w:rsid w:val="00B931D1"/>
    <w:rsid w:val="00BA0F95"/>
    <w:rsid w:val="00CC5A06"/>
    <w:rsid w:val="00CD4C46"/>
    <w:rsid w:val="00D03338"/>
    <w:rsid w:val="00D1468D"/>
    <w:rsid w:val="00D61CD2"/>
    <w:rsid w:val="00E55C5E"/>
    <w:rsid w:val="00E66F6F"/>
    <w:rsid w:val="00E966AB"/>
    <w:rsid w:val="00EC688E"/>
    <w:rsid w:val="00F6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20C07"/>
  <w15:chartTrackingRefBased/>
  <w15:docId w15:val="{ECC1D488-4C9D-49D2-9831-0E7B3C3E7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19C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B6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676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67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67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7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6781</TotalTime>
  <Pages>8</Pages>
  <Words>2564</Words>
  <Characters>14619</Characters>
  <Application>Microsoft Office Word</Application>
  <DocSecurity>0</DocSecurity>
  <Lines>121</Lines>
  <Paragraphs>34</Paragraphs>
  <ScaleCrop>false</ScaleCrop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2022-02-16T08:52:00Z</dcterms:created>
  <dcterms:modified xsi:type="dcterms:W3CDTF">2022-04-08T06:33:00Z</dcterms:modified>
</cp:coreProperties>
</file>