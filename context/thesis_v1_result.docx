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C0C" w:rsidRDefault="00760C0C" w:rsidP="00760C0C">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p>
    <w:p w:rsidR="00760C0C" w:rsidRPr="00C246F9" w:rsidRDefault="00760C0C" w:rsidP="00C246F9">
      <w:pPr>
        <w:rPr>
          <w:rFonts w:ascii="Times New Roman" w:hAnsi="Times New Roman" w:cs="Times New Roman"/>
          <w:b/>
        </w:rPr>
      </w:pPr>
      <w:r w:rsidRPr="00C246F9">
        <w:rPr>
          <w:rFonts w:ascii="Times New Roman" w:hAnsi="Times New Roman" w:cs="Times New Roman"/>
          <w:b/>
        </w:rPr>
        <w:t>Environment data</w:t>
      </w:r>
    </w:p>
    <w:p w:rsidR="00C246F9" w:rsidRDefault="00C04125" w:rsidP="00C246F9">
      <w:pPr>
        <w:rPr>
          <w:rFonts w:ascii="Times New Roman" w:hAnsi="Times New Roman" w:cs="Times New Roman"/>
          <w:b/>
        </w:rPr>
      </w:pPr>
      <w:r>
        <w:rPr>
          <w:rFonts w:ascii="Times New Roman" w:hAnsi="Times New Roman" w:cs="Times New Roman" w:hint="eastAsia"/>
          <w:b/>
        </w:rPr>
        <w:t>CTD</w:t>
      </w:r>
    </w:p>
    <w:p w:rsidR="00BF3A45" w:rsidRPr="00BF3A45" w:rsidRDefault="00CC4566" w:rsidP="00BF3A45">
      <w:pPr>
        <w:rPr>
          <w:rFonts w:ascii="Times New Roman" w:hAnsi="Times New Roman" w:cs="Times New Roman"/>
        </w:rPr>
      </w:pPr>
      <w:r>
        <w:rPr>
          <w:rFonts w:ascii="Times New Roman" w:hAnsi="Times New Roman" w:cs="Times New Roman" w:hint="eastAsia"/>
        </w:rPr>
        <w:t xml:space="preserve">　　</w:t>
      </w:r>
      <w:r w:rsidR="00BF3A45" w:rsidRPr="00BF3A45">
        <w:rPr>
          <w:rFonts w:ascii="Times New Roman" w:hAnsi="Times New Roman" w:cs="Times New Roman"/>
        </w:rPr>
        <w:t xml:space="preserve">The temperature profile was presented in </w:t>
      </w:r>
      <w:r w:rsidR="00BF3A45" w:rsidRPr="00CB0946">
        <w:rPr>
          <w:rFonts w:ascii="Times New Roman" w:hAnsi="Times New Roman" w:cs="Times New Roman"/>
          <w:highlight w:val="yellow"/>
        </w:rPr>
        <w:t>figure(?)</w:t>
      </w:r>
      <w:r w:rsidR="00BF3A45" w:rsidRPr="00BF3A45">
        <w:rPr>
          <w:rFonts w:ascii="Times New Roman" w:hAnsi="Times New Roman" w:cs="Times New Roman"/>
        </w:rPr>
        <w:t xml:space="preserve">. There’s no evident difference in bottom water temperature between the two sites. The average bottom water temperature in GC1 was 13.54°C, as a result, the calculated </w:t>
      </w:r>
      <w:r w:rsidR="00BF3A45" w:rsidRPr="00CB0946">
        <w:rPr>
          <w:rFonts w:ascii="Times New Roman" w:hAnsi="Times New Roman" w:cs="Times New Roman"/>
          <w:i/>
        </w:rPr>
        <w:t>Tlim</w:t>
      </w:r>
      <w:r w:rsidR="00BF3A45" w:rsidRPr="00BF3A45">
        <w:rPr>
          <w:rFonts w:ascii="Times New Roman" w:hAnsi="Times New Roman" w:cs="Times New Roman"/>
        </w:rPr>
        <w:t xml:space="preserve"> equaled 1.05. </w:t>
      </w:r>
    </w:p>
    <w:p w:rsidR="00CB0946" w:rsidRDefault="00BF3A45" w:rsidP="00BF3A45">
      <w:pPr>
        <w:rPr>
          <w:rFonts w:ascii="Times New Roman" w:hAnsi="Times New Roman" w:cs="Times New Roman"/>
        </w:rPr>
      </w:pPr>
      <w:r w:rsidRPr="00BF3A45">
        <w:rPr>
          <w:rFonts w:ascii="Times New Roman" w:hAnsi="Times New Roman" w:cs="Times New Roman"/>
        </w:rPr>
        <w:t xml:space="preserve">While </w:t>
      </w:r>
      <w:r w:rsidR="00CB0946" w:rsidRPr="00CB0946">
        <w:rPr>
          <w:rFonts w:ascii="Times New Roman" w:hAnsi="Times New Roman" w:cs="Times New Roman"/>
          <w:i/>
        </w:rPr>
        <w:t>Tlim</w:t>
      </w:r>
      <w:r w:rsidRPr="00BF3A45">
        <w:rPr>
          <w:rFonts w:ascii="Times New Roman" w:hAnsi="Times New Roman" w:cs="Times New Roman"/>
        </w:rPr>
        <w:t xml:space="preserve"> was 1.09 resulting from the average bottom water temperature of 13.90°C in GS1. </w:t>
      </w:r>
      <w:r w:rsidR="00CB0946" w:rsidRPr="00CB0946">
        <w:rPr>
          <w:rFonts w:ascii="Times New Roman" w:hAnsi="Times New Roman" w:cs="Times New Roman"/>
          <w:i/>
        </w:rPr>
        <w:t>Tlim</w:t>
      </w:r>
      <w:r w:rsidRPr="00BF3A45">
        <w:rPr>
          <w:rFonts w:ascii="Times New Roman" w:hAnsi="Times New Roman" w:cs="Times New Roman"/>
        </w:rPr>
        <w:t xml:space="preserve"> value was an important correction factor that controlled the biomass-specific maintenance respiration in the LIM model. On the other hand, although the characteristics (i.e. density, salinity, temperature;) of bottom water masses were not drastically different, the profile data of light transmission showed a notable distinction. Little to no light transmission was observed in GC1 throughout the sampling cruises, indicating a benthic nepheloid layer (BNL) presented consistently over a long period. This result coincided with the observation in Liu et al (2010) in which they suggested the BNL be 100 m thick with high suspended sediment concentration (SSC) in GPSC measured with moored devices. </w:t>
      </w:r>
    </w:p>
    <w:p w:rsidR="00CB0946" w:rsidRPr="00CB0946" w:rsidRDefault="00CB0946" w:rsidP="00CB0946">
      <w:pPr>
        <w:pStyle w:val="1111"/>
        <w:numPr>
          <w:ilvl w:val="0"/>
          <w:numId w:val="0"/>
        </w:numPr>
        <w:ind w:right="240"/>
      </w:pPr>
      <w:r w:rsidRPr="00CB0946">
        <w:t>Carbon budget of non-living component of OC</w:t>
      </w:r>
    </w:p>
    <w:p w:rsidR="00ED1630" w:rsidRPr="00ED1630" w:rsidRDefault="00ED1630" w:rsidP="00ED1630">
      <w:pPr>
        <w:pStyle w:val="1111"/>
        <w:numPr>
          <w:ilvl w:val="0"/>
          <w:numId w:val="0"/>
        </w:numPr>
        <w:ind w:right="240"/>
      </w:pPr>
      <w:r>
        <w:t>D</w:t>
      </w:r>
      <w:r w:rsidRPr="00510D90">
        <w:t>etrital organic carbon</w:t>
      </w:r>
    </w:p>
    <w:p w:rsidR="00717F52" w:rsidRDefault="00CB0946" w:rsidP="00A1179F">
      <w:pPr>
        <w:pStyle w:val="11"/>
        <w:numPr>
          <w:ilvl w:val="0"/>
          <w:numId w:val="0"/>
        </w:numPr>
        <w:ind w:right="240"/>
      </w:pPr>
      <w:r w:rsidRPr="00CB0946">
        <w:rPr>
          <w:rFonts w:eastAsiaTheme="minorEastAsia"/>
          <w:b w:val="0"/>
        </w:rPr>
        <w:t xml:space="preserve">Considering the seasonal variation in sediment fluxes caused by hydrodynamic changes (e.g. turbulent mixing, Lee et al., 2009) under the effect of monsoon, the seasonality (if present) between cruises in different seasons was first examined. The statistical analysis of sediment organic carbon was presented in </w:t>
      </w:r>
      <w:r w:rsidRPr="00CB0946">
        <w:rPr>
          <w:rFonts w:eastAsiaTheme="minorEastAsia"/>
          <w:b w:val="0"/>
          <w:highlight w:val="yellow"/>
        </w:rPr>
        <w:t>table (?)</w:t>
      </w:r>
      <w:r w:rsidRPr="00CB0946">
        <w:rPr>
          <w:rFonts w:eastAsiaTheme="minorEastAsia"/>
          <w:b w:val="0"/>
        </w:rPr>
        <w:t xml:space="preserve">. The seasonal variation was not significantly different (one-way ANOVA, p=0.25), whereas the difference between the two habitats was significant (t-test, p&lt;0.0001). The sediment OC content in each cruise was shown in </w:t>
      </w:r>
      <w:r w:rsidRPr="00CB0946">
        <w:rPr>
          <w:rFonts w:eastAsiaTheme="minorEastAsia"/>
          <w:b w:val="0"/>
          <w:highlight w:val="yellow"/>
        </w:rPr>
        <w:t>figure(?)</w:t>
      </w:r>
      <w:r w:rsidRPr="00CB0946">
        <w:rPr>
          <w:rFonts w:eastAsiaTheme="minorEastAsia"/>
          <w:b w:val="0"/>
        </w:rPr>
        <w:t>, indicating that OC in the sediment of GS1 was higher as a general trend. The average OC was taken for the input of the LIM model due to non-significant seasonality, average detritus OC in GC1 was 350270</w:t>
      </w:r>
      <m:oMath>
        <m:r>
          <m:rPr>
            <m:sty m:val="bi"/>
          </m:rPr>
          <w:rPr>
            <w:rFonts w:ascii="Cambria Math" w:eastAsiaTheme="minorEastAsia" w:hAnsi="Cambria Math"/>
          </w:rPr>
          <m:t>±</m:t>
        </m:r>
      </m:oMath>
      <w:r w:rsidRPr="00CB0946">
        <w:rPr>
          <w:rFonts w:eastAsiaTheme="minorEastAsia"/>
          <w:b w:val="0"/>
        </w:rPr>
        <w:t xml:space="preserve">104003.4 mg C/ m2, </w:t>
      </w:r>
      <w:r>
        <w:rPr>
          <w:rFonts w:eastAsiaTheme="minorEastAsia"/>
          <w:b w:val="0"/>
        </w:rPr>
        <w:t>whereas this value was 524425.7</w:t>
      </w:r>
      <m:oMath>
        <m:r>
          <m:rPr>
            <m:sty m:val="bi"/>
          </m:rPr>
          <w:rPr>
            <w:rFonts w:ascii="Cambria Math" w:eastAsiaTheme="minorEastAsia" w:hAnsi="Cambria Math"/>
          </w:rPr>
          <m:t>±</m:t>
        </m:r>
      </m:oMath>
      <w:r w:rsidRPr="00CB0946">
        <w:rPr>
          <w:rFonts w:eastAsiaTheme="minorEastAsia"/>
          <w:b w:val="0"/>
        </w:rPr>
        <w:t xml:space="preserve"> 34800.15mg C/ m2 in GS1.</w:t>
      </w:r>
    </w:p>
    <w:p w:rsidR="00A1179F" w:rsidRPr="00A1179F" w:rsidRDefault="00A1179F" w:rsidP="00A1179F">
      <w:pPr>
        <w:pStyle w:val="11"/>
        <w:numPr>
          <w:ilvl w:val="0"/>
          <w:numId w:val="0"/>
        </w:numPr>
        <w:ind w:right="240"/>
      </w:pPr>
      <w:r>
        <w:t xml:space="preserve">Carbon budget of </w:t>
      </w:r>
      <w:r w:rsidRPr="00510D90">
        <w:t>living component of OC</w:t>
      </w:r>
    </w:p>
    <w:p w:rsidR="00A1179F" w:rsidRDefault="00ED1630" w:rsidP="00ED1630">
      <w:pPr>
        <w:pStyle w:val="1111"/>
        <w:numPr>
          <w:ilvl w:val="0"/>
          <w:numId w:val="0"/>
        </w:numPr>
        <w:ind w:right="240"/>
        <w:rPr>
          <w:rFonts w:eastAsiaTheme="minorEastAsia"/>
        </w:rPr>
      </w:pPr>
      <w:r w:rsidRPr="00B527AA">
        <w:rPr>
          <w:rFonts w:hint="eastAsia"/>
        </w:rPr>
        <w:t>P</w:t>
      </w:r>
      <w:r w:rsidRPr="00B527AA">
        <w:t>rokaryote biomass</w:t>
      </w:r>
    </w:p>
    <w:p w:rsidR="00CB0946" w:rsidRDefault="00CB0946" w:rsidP="00ED1630">
      <w:pPr>
        <w:pStyle w:val="1111"/>
        <w:numPr>
          <w:ilvl w:val="0"/>
          <w:numId w:val="0"/>
        </w:numPr>
        <w:ind w:right="240"/>
        <w:rPr>
          <w:rFonts w:eastAsiaTheme="minorEastAsia"/>
          <w:b w:val="0"/>
        </w:rPr>
      </w:pPr>
      <w:r w:rsidRPr="00CB0946">
        <w:rPr>
          <w:rFonts w:eastAsiaTheme="minorEastAsia"/>
          <w:b w:val="0"/>
        </w:rPr>
        <w:t xml:space="preserve">Prokaryotes were only sampled during the cruise OR1_1190. </w:t>
      </w:r>
      <w:r w:rsidRPr="00CB0946">
        <w:rPr>
          <w:rFonts w:eastAsiaTheme="minorEastAsia"/>
          <w:b w:val="0"/>
          <w:highlight w:val="yellow"/>
        </w:rPr>
        <w:t>Figure(?)</w:t>
      </w:r>
      <w:r w:rsidRPr="00CB0946">
        <w:rPr>
          <w:rFonts w:eastAsiaTheme="minorEastAsia"/>
          <w:b w:val="0"/>
        </w:rPr>
        <w:t xml:space="preserve"> showed each count for 10 times replicates. In addition, the statistical difference between the two habitats was significant (t-test, p&lt;0.001). For the model input, the average bacteria biomass was 65.31</w:t>
      </w:r>
      <m:oMath>
        <m:r>
          <m:rPr>
            <m:sty m:val="bi"/>
          </m:rPr>
          <w:rPr>
            <w:rFonts w:ascii="Cambria Math" w:eastAsiaTheme="minorEastAsia" w:hAnsi="Cambria Math"/>
          </w:rPr>
          <m:t>±</m:t>
        </m:r>
      </m:oMath>
      <w:r w:rsidRPr="00CB0946">
        <w:rPr>
          <w:rFonts w:eastAsiaTheme="minorEastAsia"/>
          <w:b w:val="0"/>
        </w:rPr>
        <w:t>12.74mg C/ m2 and 42.80</w:t>
      </w:r>
      <m:oMath>
        <m:r>
          <m:rPr>
            <m:sty m:val="bi"/>
          </m:rPr>
          <w:rPr>
            <w:rFonts w:ascii="Cambria Math" w:eastAsiaTheme="minorEastAsia" w:hAnsi="Cambria Math"/>
          </w:rPr>
          <m:t>±</m:t>
        </m:r>
      </m:oMath>
      <w:r w:rsidRPr="00CB0946">
        <w:rPr>
          <w:rFonts w:eastAsiaTheme="minorEastAsia"/>
          <w:b w:val="0"/>
        </w:rPr>
        <w:t>6.75mg C/ m2, respectively in GC1 and GS1.</w:t>
      </w:r>
    </w:p>
    <w:p w:rsidR="00CB0946" w:rsidRDefault="00CB0946" w:rsidP="00CB0946">
      <w:pPr>
        <w:pStyle w:val="1111"/>
        <w:numPr>
          <w:ilvl w:val="0"/>
          <w:numId w:val="0"/>
        </w:numPr>
        <w:ind w:right="240"/>
        <w:rPr>
          <w:rFonts w:eastAsiaTheme="minorEastAsia"/>
          <w:b w:val="0"/>
        </w:rPr>
      </w:pPr>
    </w:p>
    <w:p w:rsidR="00CB0946" w:rsidRDefault="00CB0946" w:rsidP="00CB0946">
      <w:pPr>
        <w:pStyle w:val="1111"/>
        <w:numPr>
          <w:ilvl w:val="0"/>
          <w:numId w:val="0"/>
        </w:numPr>
        <w:ind w:right="240"/>
      </w:pPr>
      <w:r w:rsidRPr="00B527AA">
        <w:t>Meiofauna biomass</w:t>
      </w:r>
    </w:p>
    <w:p w:rsidR="00B57A27" w:rsidRDefault="00CB0946" w:rsidP="00CB0946">
      <w:pPr>
        <w:pStyle w:val="1111"/>
        <w:numPr>
          <w:ilvl w:val="0"/>
          <w:numId w:val="0"/>
        </w:numPr>
        <w:ind w:right="240"/>
        <w:rPr>
          <w:rFonts w:eastAsiaTheme="minorEastAsia"/>
          <w:b w:val="0"/>
          <w:color w:val="FF0000"/>
        </w:rPr>
      </w:pPr>
      <w:r w:rsidRPr="00CB0946">
        <w:rPr>
          <w:rFonts w:eastAsiaTheme="minorEastAsia"/>
          <w:b w:val="0"/>
        </w:rPr>
        <w:lastRenderedPageBreak/>
        <w:t xml:space="preserve">Among meiofauna, Nematodes were always the most abundant metazoan in sediments, accounting for more than 90% of abundance (Giere, 2009; Danovaro, 2012). The meiofauna abundance with Nematodes and without Nematodes in GC1 and GS1 was presented in </w:t>
      </w:r>
      <w:r w:rsidRPr="00CB0946">
        <w:rPr>
          <w:rFonts w:eastAsiaTheme="minorEastAsia"/>
          <w:b w:val="0"/>
          <w:highlight w:val="yellow"/>
        </w:rPr>
        <w:t>figure(?)</w:t>
      </w:r>
      <w:r w:rsidRPr="00CB0946">
        <w:rPr>
          <w:rFonts w:eastAsiaTheme="minorEastAsia"/>
          <w:b w:val="0"/>
        </w:rPr>
        <w:t xml:space="preserve">. Total meiofaunal abundance in GS1 was about two times higher than in GC1; besides, the composition differed between the two sites. From </w:t>
      </w:r>
      <w:r w:rsidRPr="00CB0946">
        <w:rPr>
          <w:rFonts w:eastAsiaTheme="minorEastAsia"/>
          <w:b w:val="0"/>
          <w:highlight w:val="yellow"/>
        </w:rPr>
        <w:t>figure(?)</w:t>
      </w:r>
      <w:r w:rsidRPr="00CB0946">
        <w:rPr>
          <w:rFonts w:eastAsiaTheme="minorEastAsia"/>
          <w:b w:val="0"/>
        </w:rPr>
        <w:t xml:space="preserve"> showing meiofaunal abundance without Nematodes, Copepods were the second most abundant group in the faunal composition in GC1; however, multiple groups comprised the remaining part in GS1, including Copepods, Polychaeta, Kinorhyncha, and Turbellaria. </w:t>
      </w:r>
    </w:p>
    <w:p w:rsidR="00CB0946" w:rsidRDefault="00CB0946" w:rsidP="00CB0946">
      <w:pPr>
        <w:pStyle w:val="1111"/>
        <w:numPr>
          <w:ilvl w:val="0"/>
          <w:numId w:val="0"/>
        </w:numPr>
        <w:ind w:right="240"/>
        <w:rPr>
          <w:rFonts w:eastAsiaTheme="minorEastAsia"/>
          <w:b w:val="0"/>
        </w:rPr>
      </w:pPr>
      <w:r w:rsidRPr="00CB0946">
        <w:rPr>
          <w:rFonts w:eastAsiaTheme="minorEastAsia"/>
          <w:b w:val="0"/>
          <w:highlight w:val="yellow"/>
        </w:rPr>
        <w:t>Figure(?)</w:t>
      </w:r>
      <w:r w:rsidRPr="00CB0946">
        <w:rPr>
          <w:rFonts w:eastAsiaTheme="minorEastAsia"/>
          <w:b w:val="0"/>
        </w:rPr>
        <w:t xml:space="preserve"> showed the consolidated biomass from all taxa groups. While the biomass variation seemed to be substantial among the cruises which may be resulted from seasonality, the seasonal difference in GC1 was not significant (Kruskal-Wallis rank-sum test, p=0.06081). The biomass variation in GS1 however was marked (one-way ANOVA, p=0.25) between different cruises. Therefore, post hoc analysis was conducted </w:t>
      </w:r>
      <w:r w:rsidRPr="00CB0946">
        <w:rPr>
          <w:rFonts w:eastAsiaTheme="minorEastAsia"/>
          <w:b w:val="0"/>
          <w:highlight w:val="yellow"/>
        </w:rPr>
        <w:t>(table?)</w:t>
      </w:r>
      <w:r w:rsidRPr="00CB0946">
        <w:rPr>
          <w:rFonts w:eastAsiaTheme="minorEastAsia"/>
          <w:b w:val="0"/>
        </w:rPr>
        <w:t>, showing the difference between summer and autumn sampling was the most distinct. Regardless of the seasonal effect, it should be noted that there was only one sampling for each season. Therefore, I decided to ignore this difference temporarily and take the average of meiofaunal biomass, which was, 1.49</w:t>
      </w:r>
      <m:oMath>
        <m:r>
          <m:rPr>
            <m:sty m:val="bi"/>
          </m:rPr>
          <w:rPr>
            <w:rFonts w:ascii="Cambria Math" w:eastAsiaTheme="minorEastAsia" w:hAnsi="Cambria Math"/>
          </w:rPr>
          <m:t>±</m:t>
        </m:r>
      </m:oMath>
      <w:r w:rsidRPr="00CB0946">
        <w:rPr>
          <w:rFonts w:eastAsiaTheme="minorEastAsia"/>
          <w:b w:val="0"/>
        </w:rPr>
        <w:t>1.53mg C/ m2 in GC1, and 33.39</w:t>
      </w:r>
      <m:oMath>
        <m:r>
          <m:rPr>
            <m:sty m:val="bi"/>
          </m:rPr>
          <w:rPr>
            <w:rFonts w:ascii="Cambria Math" w:eastAsiaTheme="minorEastAsia" w:hAnsi="Cambria Math"/>
          </w:rPr>
          <m:t>±</m:t>
        </m:r>
      </m:oMath>
      <w:r w:rsidRPr="00CB0946">
        <w:rPr>
          <w:rFonts w:eastAsiaTheme="minorEastAsia"/>
          <w:b w:val="0"/>
        </w:rPr>
        <w:t>26.48 mg C/ m2 in GS1.</w:t>
      </w:r>
      <w:r w:rsidR="00B57A27">
        <w:rPr>
          <w:rFonts w:eastAsiaTheme="minorEastAsia"/>
          <w:b w:val="0"/>
        </w:rPr>
        <w:t xml:space="preserve"> </w:t>
      </w:r>
    </w:p>
    <w:p w:rsidR="00CB0946" w:rsidRDefault="00CB0946" w:rsidP="00ED1630">
      <w:pPr>
        <w:pStyle w:val="1111"/>
        <w:numPr>
          <w:ilvl w:val="0"/>
          <w:numId w:val="0"/>
        </w:numPr>
        <w:ind w:right="240"/>
        <w:rPr>
          <w:rFonts w:eastAsiaTheme="minorEastAsia"/>
          <w:b w:val="0"/>
        </w:rPr>
      </w:pPr>
    </w:p>
    <w:p w:rsidR="00ED1630" w:rsidRDefault="00ED1630" w:rsidP="00ED1630">
      <w:pPr>
        <w:pStyle w:val="1111"/>
        <w:numPr>
          <w:ilvl w:val="0"/>
          <w:numId w:val="0"/>
        </w:numPr>
        <w:ind w:right="240"/>
      </w:pPr>
      <w:r>
        <w:t>Macrof</w:t>
      </w:r>
      <w:r w:rsidRPr="00B527AA">
        <w:t>auna biomass</w:t>
      </w:r>
      <w:r w:rsidR="007D7D97">
        <w:t xml:space="preserve"> </w:t>
      </w:r>
    </w:p>
    <w:p w:rsidR="00CB0946" w:rsidRPr="00CB0946" w:rsidRDefault="00A224FC" w:rsidP="00CB0946">
      <w:pPr>
        <w:pStyle w:val="1111"/>
        <w:numPr>
          <w:ilvl w:val="0"/>
          <w:numId w:val="0"/>
        </w:numPr>
        <w:ind w:right="240"/>
        <w:rPr>
          <w:b w:val="0"/>
        </w:rPr>
      </w:pPr>
      <w:r>
        <w:rPr>
          <w:rFonts w:asciiTheme="minorEastAsia" w:eastAsiaTheme="minorEastAsia" w:hAnsiTheme="minorEastAsia" w:hint="eastAsia"/>
          <w:b w:val="0"/>
        </w:rPr>
        <w:t xml:space="preserve">　</w:t>
      </w:r>
      <w:r w:rsidR="00CB0946" w:rsidRPr="00CB0946">
        <w:rPr>
          <w:rFonts w:eastAsiaTheme="minorEastAsia"/>
          <w:b w:val="0"/>
        </w:rPr>
        <w:t>Macrofauna sampling was conducted in a total of eight cruises for the two habitats respectively. In general, Polychaetes accounted for half of the total abundance and around one-third to half of the total species richness among macrofauna (Gage and Tyler, 1991). Calculate the percentage of major groups. In our sampling, Polychaetes dominated the macrofauna assemblages in all cruises, while the composition on the slope was relatively many and various.</w:t>
      </w:r>
    </w:p>
    <w:p w:rsidR="00CB0946" w:rsidRDefault="00CB0946" w:rsidP="00CB0946">
      <w:pPr>
        <w:pStyle w:val="1111"/>
        <w:numPr>
          <w:ilvl w:val="0"/>
          <w:numId w:val="0"/>
        </w:numPr>
        <w:ind w:right="240"/>
        <w:rPr>
          <w:rFonts w:eastAsiaTheme="minorEastAsia"/>
          <w:b w:val="0"/>
        </w:rPr>
      </w:pPr>
      <w:r w:rsidRPr="00CB0946">
        <w:rPr>
          <w:rFonts w:eastAsiaTheme="minorEastAsia"/>
          <w:b w:val="0"/>
        </w:rPr>
        <w:t xml:space="preserve">Macrofaunal biomass in two sites was calculated and presented in </w:t>
      </w:r>
      <w:r w:rsidRPr="00007E70">
        <w:rPr>
          <w:rFonts w:eastAsiaTheme="minorEastAsia"/>
          <w:b w:val="0"/>
          <w:highlight w:val="yellow"/>
        </w:rPr>
        <w:t>figure(?).</w:t>
      </w:r>
      <w:r w:rsidRPr="00CB0946">
        <w:rPr>
          <w:rFonts w:eastAsiaTheme="minorEastAsia"/>
          <w:b w:val="0"/>
        </w:rPr>
        <w:t xml:space="preserve"> Note the difference in the scale of the y-axis. Biomass in GC1 was about an order of magnitude lower than in GS1, while the abundance in the canyon was five times lower than on the slope. For the statistical analysis, </w:t>
      </w:r>
      <w:r w:rsidRPr="00007E70">
        <w:rPr>
          <w:rFonts w:eastAsiaTheme="minorEastAsia"/>
          <w:b w:val="0"/>
          <w:highlight w:val="yellow"/>
        </w:rPr>
        <w:t>table(?)</w:t>
      </w:r>
      <w:r w:rsidRPr="00CB0946">
        <w:rPr>
          <w:rFonts w:eastAsiaTheme="minorEastAsia"/>
          <w:b w:val="0"/>
        </w:rPr>
        <w:t xml:space="preserve"> showed that there was no significant difference due to the seasonal effect in the two sites (One-way ANOVA, p= 0.303, in GC1; Kruskal-Waillis rank-sum test, p= 0.4471, in GS1). In addition, the Wilcoxon rank-sum exact test was conducted to test the difference between the two habitats, showing a significant result (p&lt;0.0001). As a consequence, the biomass average of all cruises was taken with the value of 3.65</w:t>
      </w:r>
      <m:oMath>
        <m:r>
          <m:rPr>
            <m:sty m:val="bi"/>
          </m:rPr>
          <w:rPr>
            <w:rFonts w:ascii="Cambria Math" w:eastAsiaTheme="minorEastAsia" w:hAnsi="Cambria Math"/>
          </w:rPr>
          <m:t>±</m:t>
        </m:r>
      </m:oMath>
      <w:r w:rsidRPr="00CB0946">
        <w:rPr>
          <w:rFonts w:eastAsiaTheme="minorEastAsia"/>
          <w:b w:val="0"/>
        </w:rPr>
        <w:t>7.70 mg C/ m2 in GC1, and 80.20</w:t>
      </w:r>
      <m:oMath>
        <m:r>
          <m:rPr>
            <m:sty m:val="bi"/>
          </m:rPr>
          <w:rPr>
            <w:rFonts w:ascii="Cambria Math" w:eastAsiaTheme="minorEastAsia" w:hAnsi="Cambria Math"/>
          </w:rPr>
          <m:t>± </m:t>
        </m:r>
        <m:r>
          <m:rPr>
            <m:nor/>
          </m:rPr>
          <w:rPr>
            <w:rFonts w:eastAsiaTheme="minorEastAsia"/>
            <w:b w:val="0"/>
          </w:rPr>
          <m:t>66.10</m:t>
        </m:r>
      </m:oMath>
      <w:r w:rsidRPr="00CB0946">
        <w:rPr>
          <w:rFonts w:eastAsiaTheme="minorEastAsia"/>
          <w:b w:val="0"/>
        </w:rPr>
        <w:t xml:space="preserve"> mg C/ m2 in GS1.</w:t>
      </w:r>
    </w:p>
    <w:p w:rsidR="00CB0946" w:rsidRPr="00005978" w:rsidRDefault="00005978" w:rsidP="00005978">
      <w:pPr>
        <w:pStyle w:val="1111"/>
        <w:numPr>
          <w:ilvl w:val="0"/>
          <w:numId w:val="0"/>
        </w:numPr>
        <w:ind w:right="240"/>
        <w:rPr>
          <w:rFonts w:eastAsiaTheme="minorEastAsia"/>
          <w:b w:val="0"/>
        </w:rPr>
      </w:pPr>
      <w:r w:rsidRPr="00005978">
        <w:rPr>
          <w:rFonts w:eastAsiaTheme="minorEastAsia"/>
          <w:b w:val="0"/>
        </w:rPr>
        <w:t xml:space="preserve">The standing stocks of all compartments in the model were presented in the </w:t>
      </w:r>
      <w:r w:rsidRPr="00005978">
        <w:rPr>
          <w:rFonts w:eastAsiaTheme="minorEastAsia"/>
          <w:b w:val="0"/>
          <w:highlight w:val="yellow"/>
        </w:rPr>
        <w:t>table?</w:t>
      </w:r>
      <w:r w:rsidRPr="00005978">
        <w:rPr>
          <w:rFonts w:eastAsiaTheme="minorEastAsia"/>
          <w:b w:val="0"/>
        </w:rPr>
        <w:t xml:space="preserve">, </w:t>
      </w:r>
      <w:r w:rsidRPr="00005978">
        <w:rPr>
          <w:rFonts w:eastAsiaTheme="minorEastAsia"/>
          <w:b w:val="0"/>
        </w:rPr>
        <w:lastRenderedPageBreak/>
        <w:t>while only the mean values were used for the LIM model input. Generally, the OC contents in standing stocks of GS1 were higher except for the bacteria, which was higher in GC1. The stock of non-living components constituted the largest part of OC in both sites, which was fourth-order of magnitude higher than that of living components. In the canyon, the biomass and richness of meiofauna and macrofauna were remarkably depressed as a result of the canyon effect (Liao et al., 2017; 2020). In contrast, the larger size group macrofauna had greater biomass than that of meiofauna on the slope.</w:t>
      </w:r>
    </w:p>
    <w:p w:rsidR="00ED1630" w:rsidRPr="009B342F" w:rsidRDefault="009B342F" w:rsidP="00CB0946">
      <w:pPr>
        <w:pStyle w:val="1111"/>
        <w:numPr>
          <w:ilvl w:val="0"/>
          <w:numId w:val="0"/>
        </w:numPr>
        <w:ind w:right="240"/>
      </w:pPr>
      <w:r>
        <w:rPr>
          <w:rFonts w:eastAsiaTheme="minorEastAsia"/>
        </w:rPr>
        <w:t>Oxygen utilization</w:t>
      </w:r>
    </w:p>
    <w:p w:rsidR="00880A2D" w:rsidRDefault="00BA1597" w:rsidP="0096385B">
      <w:r w:rsidRPr="00BA1597">
        <w:rPr>
          <w:rFonts w:ascii="Times New Roman" w:hAnsi="Times New Roman" w:cs="Times New Roman"/>
          <w:szCs w:val="24"/>
        </w:rPr>
        <w:t>The TOUs resulting from the incubation experiment on shipboard were converted to carbon units, indicating that the means and standard deviations were 72.59</w:t>
      </w:r>
      <m:oMath>
        <m:r>
          <w:rPr>
            <w:rFonts w:ascii="Cambria Math" w:hAnsi="Cambria Math" w:cs="Times New Roman"/>
            <w:szCs w:val="24"/>
          </w:rPr>
          <m:t>±</m:t>
        </m:r>
      </m:oMath>
      <w:r w:rsidRPr="00BA1597">
        <w:rPr>
          <w:rFonts w:ascii="Times New Roman" w:hAnsi="Times New Roman" w:cs="Times New Roman"/>
          <w:szCs w:val="24"/>
        </w:rPr>
        <w:t>16.60 mg C/ m2/d and 53.38</w:t>
      </w:r>
      <m:oMath>
        <m:r>
          <w:rPr>
            <w:rFonts w:ascii="Cambria Math" w:hAnsi="Cambria Math" w:cs="Times New Roman"/>
            <w:szCs w:val="24"/>
          </w:rPr>
          <m:t>±</m:t>
        </m:r>
      </m:oMath>
      <w:r w:rsidRPr="00BA1597">
        <w:rPr>
          <w:rFonts w:ascii="Times New Roman" w:hAnsi="Times New Roman" w:cs="Times New Roman"/>
          <w:szCs w:val="24"/>
        </w:rPr>
        <w:t>4.06 mg C/ m2/d in GC1 and GS1, respectively. Moreover, the measured DOUs which represented aerobic respiration of bacteria showed little difference between the two sites, with values of 19.81</w:t>
      </w:r>
      <m:oMath>
        <m:r>
          <w:rPr>
            <w:rFonts w:ascii="Cambria Math" w:hAnsi="Cambria Math" w:cs="Times New Roman"/>
            <w:szCs w:val="24"/>
          </w:rPr>
          <m:t>±</m:t>
        </m:r>
      </m:oMath>
      <w:r w:rsidRPr="00BA1597">
        <w:rPr>
          <w:rFonts w:ascii="Times New Roman" w:hAnsi="Times New Roman" w:cs="Times New Roman"/>
          <w:szCs w:val="24"/>
        </w:rPr>
        <w:t>22.73 mg C/ m2/d in the canyon head and 11.68</w:t>
      </w:r>
      <m:oMath>
        <m:r>
          <w:rPr>
            <w:rFonts w:ascii="Cambria Math" w:hAnsi="Cambria Math" w:cs="Times New Roman"/>
            <w:szCs w:val="24"/>
          </w:rPr>
          <m:t>±</m:t>
        </m:r>
      </m:oMath>
      <w:r w:rsidRPr="00BA1597">
        <w:rPr>
          <w:rFonts w:ascii="Times New Roman" w:hAnsi="Times New Roman" w:cs="Times New Roman"/>
          <w:szCs w:val="24"/>
        </w:rPr>
        <w:t xml:space="preserve">8.15 mg C/ m2/d on the slope. Note that the standard deviations were greater than or closer to the mean value in both sites, suggesting wide variations between each cruise. Surprisingly, TOUs showed no significant difference between GC1 and GS1 </w:t>
      </w:r>
      <w:r w:rsidRPr="003223E6">
        <w:rPr>
          <w:rFonts w:ascii="Times New Roman" w:hAnsi="Times New Roman" w:cs="Times New Roman"/>
          <w:szCs w:val="24"/>
          <w:highlight w:val="yellow"/>
        </w:rPr>
        <w:t>(table?)</w:t>
      </w:r>
      <w:r w:rsidRPr="00BA1597">
        <w:rPr>
          <w:rFonts w:ascii="Times New Roman" w:hAnsi="Times New Roman" w:cs="Times New Roman"/>
          <w:szCs w:val="24"/>
        </w:rPr>
        <w:t>. DOU, however, was significantly lower in GS1, probably due to higher bacterial biomass GC1. The other partition of oxygen utilization was BMU, which was calculated as the difference between TOU and DOU. It was presumed that BMU was lower in GC1 because of lower biomass and thus lack of benthos-mediated oxygen utilization. Nevertheless, the calculated mean and standard deviation values of BMU were respectively 62.34</w:t>
      </w:r>
      <m:oMath>
        <m:r>
          <w:rPr>
            <w:rFonts w:ascii="Cambria Math" w:hAnsi="Cambria Math" w:cs="Times New Roman"/>
            <w:szCs w:val="24"/>
          </w:rPr>
          <m:t>±</m:t>
        </m:r>
      </m:oMath>
      <w:r w:rsidRPr="00BA1597">
        <w:rPr>
          <w:rFonts w:ascii="Times New Roman" w:hAnsi="Times New Roman" w:cs="Times New Roman"/>
          <w:szCs w:val="24"/>
        </w:rPr>
        <w:t>45.87 mg C/ m2/d in GC1, and 62.01</w:t>
      </w:r>
      <m:oMath>
        <m:r>
          <w:rPr>
            <w:rFonts w:ascii="Cambria Math" w:hAnsi="Cambria Math" w:cs="Times New Roman"/>
            <w:szCs w:val="24"/>
          </w:rPr>
          <m:t>±</m:t>
        </m:r>
      </m:oMath>
      <w:r w:rsidRPr="00BA1597">
        <w:rPr>
          <w:rFonts w:ascii="Times New Roman" w:hAnsi="Times New Roman" w:cs="Times New Roman"/>
          <w:szCs w:val="24"/>
        </w:rPr>
        <w:t>40.56 mg C/ m2/d in GS1, showing no difference between the two habitats. Note that the calculation of BMUs was only conducted when both the TOUs and DOUs were measured in the same cruise; in addition, this mean value was first derived from the difference between TOU and DOU</w:t>
      </w:r>
      <w:r w:rsidR="00822B44">
        <w:rPr>
          <w:rFonts w:ascii="Times New Roman" w:hAnsi="Times New Roman" w:cs="Times New Roman"/>
          <w:szCs w:val="24"/>
        </w:rPr>
        <w:t xml:space="preserve"> and then taken for the average</w:t>
      </w:r>
      <w:r w:rsidR="00822B44">
        <w:rPr>
          <w:rFonts w:ascii="Times New Roman" w:hAnsi="Times New Roman" w:cs="Times New Roman" w:hint="eastAsia"/>
          <w:szCs w:val="24"/>
        </w:rPr>
        <w:t>.</w:t>
      </w:r>
      <w:r w:rsidR="00822B44">
        <w:rPr>
          <w:rFonts w:ascii="Times New Roman" w:hAnsi="Times New Roman" w:cs="Times New Roman"/>
          <w:szCs w:val="24"/>
        </w:rPr>
        <w:t xml:space="preserve"> These oxygen utilizations were combined into </w:t>
      </w:r>
      <w:r w:rsidR="00822B44">
        <w:rPr>
          <w:rFonts w:ascii="Times New Roman" w:hAnsi="Times New Roman" w:cs="Times New Roman" w:hint="eastAsia"/>
          <w:szCs w:val="24"/>
        </w:rPr>
        <w:t>LIM m</w:t>
      </w:r>
      <w:r w:rsidR="00822B44">
        <w:rPr>
          <w:rFonts w:ascii="Times New Roman" w:hAnsi="Times New Roman" w:cs="Times New Roman"/>
          <w:szCs w:val="24"/>
        </w:rPr>
        <w:t>odel input as the constraints of respiration.</w:t>
      </w:r>
      <w:r w:rsidR="005557F1">
        <w:rPr>
          <w:rFonts w:ascii="Times New Roman" w:hAnsi="Times New Roman" w:cs="Times New Roman"/>
          <w:szCs w:val="24"/>
        </w:rPr>
        <w:t xml:space="preserve"> TOU</w:t>
      </w:r>
      <w:r w:rsidR="002533FF">
        <w:rPr>
          <w:rFonts w:ascii="Times New Roman" w:hAnsi="Times New Roman" w:cs="Times New Roman" w:hint="eastAsia"/>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assigned to be the total respiration (i.e. sum of all the respiration flow), and DOU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szCs w:val="24"/>
        </w:rPr>
        <w:t>ere</w:t>
      </w:r>
      <w:r w:rsidR="005557F1">
        <w:rPr>
          <w:rFonts w:ascii="Times New Roman" w:hAnsi="Times New Roman" w:cs="Times New Roman"/>
          <w:szCs w:val="24"/>
        </w:rPr>
        <w:t xml:space="preserve"> set as the flow of bacterial respiration (the grey flow of Bacteria</w:t>
      </w:r>
      <w:r w:rsidR="005557F1">
        <w:rPr>
          <w:rFonts w:ascii="Times New Roman" w:hAnsi="Times New Roman" w:cs="Times New Roman" w:hint="eastAsia"/>
          <w:szCs w:val="24"/>
        </w:rPr>
        <w:t>→</w:t>
      </w:r>
      <w:r w:rsidR="005557F1">
        <w:rPr>
          <w:rFonts w:ascii="Times New Roman" w:hAnsi="Times New Roman" w:cs="Times New Roman"/>
          <w:szCs w:val="24"/>
        </w:rPr>
        <w:t>DIC</w:t>
      </w:r>
      <w:r w:rsidR="002533FF">
        <w:rPr>
          <w:rFonts w:ascii="Times New Roman" w:hAnsi="Times New Roman" w:cs="Times New Roman"/>
          <w:szCs w:val="24"/>
        </w:rPr>
        <w:t xml:space="preserve"> </w:t>
      </w:r>
      <w:r w:rsidR="005557F1">
        <w:rPr>
          <w:rFonts w:ascii="Times New Roman" w:hAnsi="Times New Roman" w:cs="Times New Roman" w:hint="eastAsia"/>
          <w:szCs w:val="24"/>
        </w:rPr>
        <w:t>i</w:t>
      </w:r>
      <w:r w:rsidR="005557F1">
        <w:rPr>
          <w:rFonts w:ascii="Times New Roman" w:hAnsi="Times New Roman" w:cs="Times New Roman"/>
          <w:szCs w:val="24"/>
        </w:rPr>
        <w:t xml:space="preserve">n </w:t>
      </w:r>
      <w:r w:rsidR="005557F1" w:rsidRPr="005557F1">
        <w:rPr>
          <w:rFonts w:ascii="Times New Roman" w:hAnsi="Times New Roman" w:cs="Times New Roman"/>
          <w:szCs w:val="24"/>
          <w:highlight w:val="yellow"/>
        </w:rPr>
        <w:t>figure?</w:t>
      </w:r>
      <w:r w:rsidR="005557F1">
        <w:rPr>
          <w:rFonts w:ascii="Times New Roman" w:hAnsi="Times New Roman" w:cs="Times New Roman"/>
          <w:szCs w:val="24"/>
        </w:rPr>
        <w:t>), finally, BMU</w:t>
      </w:r>
      <w:r w:rsidR="002533FF">
        <w:rPr>
          <w:rFonts w:ascii="Times New Roman" w:hAnsi="Times New Roman" w:cs="Times New Roman"/>
          <w:szCs w:val="24"/>
        </w:rPr>
        <w:t>s</w:t>
      </w:r>
      <w:r w:rsidR="005557F1">
        <w:rPr>
          <w:rFonts w:ascii="Times New Roman" w:hAnsi="Times New Roman" w:cs="Times New Roman"/>
          <w:szCs w:val="24"/>
        </w:rPr>
        <w:t xml:space="preserve"> w</w:t>
      </w:r>
      <w:r w:rsidR="002533FF">
        <w:rPr>
          <w:rFonts w:ascii="Times New Roman" w:hAnsi="Times New Roman" w:cs="Times New Roman" w:hint="eastAsia"/>
          <w:szCs w:val="24"/>
        </w:rPr>
        <w:t>e</w:t>
      </w:r>
      <w:r w:rsidR="002533FF">
        <w:rPr>
          <w:rFonts w:ascii="Times New Roman" w:hAnsi="Times New Roman" w:cs="Times New Roman"/>
          <w:szCs w:val="24"/>
        </w:rPr>
        <w:t>re</w:t>
      </w:r>
      <w:r w:rsidR="005557F1">
        <w:rPr>
          <w:rFonts w:ascii="Times New Roman" w:hAnsi="Times New Roman" w:cs="Times New Roman"/>
          <w:szCs w:val="24"/>
        </w:rPr>
        <w:t xml:space="preserve"> specified as the combination of flow of Meiofauna</w:t>
      </w:r>
      <w:r w:rsidR="005557F1">
        <w:rPr>
          <w:rFonts w:ascii="Times New Roman" w:hAnsi="Times New Roman" w:cs="Times New Roman" w:hint="eastAsia"/>
          <w:szCs w:val="24"/>
        </w:rPr>
        <w:t>→</w:t>
      </w:r>
      <w:r w:rsidR="005557F1">
        <w:rPr>
          <w:rFonts w:ascii="Times New Roman" w:hAnsi="Times New Roman" w:cs="Times New Roman" w:hint="eastAsia"/>
          <w:szCs w:val="24"/>
        </w:rPr>
        <w:t>D</w:t>
      </w:r>
      <w:r w:rsidR="005557F1">
        <w:rPr>
          <w:rFonts w:ascii="Times New Roman" w:hAnsi="Times New Roman" w:cs="Times New Roman"/>
          <w:szCs w:val="24"/>
        </w:rPr>
        <w:t>IC and Macrofauna</w:t>
      </w:r>
      <w:r w:rsidR="005557F1">
        <w:rPr>
          <w:rFonts w:ascii="Times New Roman" w:hAnsi="Times New Roman" w:cs="Times New Roman" w:hint="eastAsia"/>
          <w:szCs w:val="24"/>
        </w:rPr>
        <w:t>→</w:t>
      </w:r>
      <w:r w:rsidR="005557F1">
        <w:rPr>
          <w:rFonts w:ascii="Times New Roman" w:hAnsi="Times New Roman" w:cs="Times New Roman"/>
          <w:szCs w:val="24"/>
        </w:rPr>
        <w:t>DIC</w:t>
      </w:r>
      <w:r w:rsidR="008D755B">
        <w:rPr>
          <w:rFonts w:ascii="Times New Roman" w:hAnsi="Times New Roman" w:cs="Times New Roman"/>
          <w:szCs w:val="24"/>
        </w:rPr>
        <w:t xml:space="preserve"> </w:t>
      </w:r>
      <w:r w:rsidR="005557F1" w:rsidRPr="005557F1">
        <w:rPr>
          <w:rFonts w:ascii="Times New Roman" w:hAnsi="Times New Roman" w:cs="Times New Roman"/>
          <w:szCs w:val="24"/>
          <w:highlight w:val="yellow"/>
        </w:rPr>
        <w:t>(figure?)</w:t>
      </w:r>
      <w:r w:rsidR="005557F1">
        <w:rPr>
          <w:rFonts w:ascii="Times New Roman" w:hAnsi="Times New Roman" w:cs="Times New Roman"/>
          <w:szCs w:val="24"/>
        </w:rPr>
        <w:t xml:space="preserve">. </w:t>
      </w:r>
    </w:p>
    <w:p w:rsidR="00B57A27" w:rsidRDefault="00B57A27" w:rsidP="00B57A27">
      <w:pPr>
        <w:rPr>
          <w:rFonts w:ascii="Times New Roman" w:hAnsi="Times New Roman" w:cs="Times New Roman"/>
          <w:b/>
        </w:rPr>
      </w:pPr>
      <w:r>
        <w:rPr>
          <w:rFonts w:ascii="Times New Roman" w:hAnsi="Times New Roman" w:cs="Times New Roman"/>
          <w:b/>
        </w:rPr>
        <w:t>Turnover rates</w:t>
      </w:r>
    </w:p>
    <w:p w:rsidR="006D21DA" w:rsidRDefault="006D21DA" w:rsidP="009B342F">
      <w:pPr>
        <w:rPr>
          <w:rFonts w:ascii="Times New Roman" w:hAnsi="Times New Roman" w:cs="Times New Roman"/>
          <w:b/>
        </w:rPr>
      </w:pPr>
    </w:p>
    <w:p w:rsidR="00760C0C" w:rsidRDefault="00760C0C" w:rsidP="009B342F">
      <w:pPr>
        <w:rPr>
          <w:rFonts w:ascii="Times New Roman" w:hAnsi="Times New Roman" w:cs="Times New Roman"/>
          <w:b/>
        </w:rPr>
      </w:pPr>
      <w:r w:rsidRPr="009B342F">
        <w:rPr>
          <w:rFonts w:ascii="Times New Roman" w:hAnsi="Times New Roman" w:cs="Times New Roman"/>
          <w:b/>
        </w:rPr>
        <w:t>Model results</w:t>
      </w:r>
    </w:p>
    <w:p w:rsidR="009A14F5" w:rsidRPr="009A14F5" w:rsidRDefault="009A14F5" w:rsidP="009A14F5">
      <w:pPr>
        <w:rPr>
          <w:rFonts w:ascii="Times New Roman" w:hAnsi="Times New Roman" w:cs="Times New Roman"/>
        </w:rPr>
      </w:pPr>
      <w:r w:rsidRPr="009A14F5">
        <w:rPr>
          <w:rFonts w:ascii="Times New Roman" w:hAnsi="Times New Roman" w:cs="Times New Roman"/>
        </w:rPr>
        <w:t xml:space="preserve">The first attempt to solve the model which combined the OC stocks and default setting was unsuccessful, indicating that some of the data included in LIM conflicted with each other. The main problem had arisen from the contradiction between little </w:t>
      </w:r>
      <w:r w:rsidRPr="009A14F5">
        <w:rPr>
          <w:rFonts w:ascii="Times New Roman" w:hAnsi="Times New Roman" w:cs="Times New Roman"/>
        </w:rPr>
        <w:lastRenderedPageBreak/>
        <w:t xml:space="preserve">biomass and relatively high oxygen utilization. For example, the sum of maintenance respiration meiofauna and macrofauna in GC1 would be </w:t>
      </w:r>
      <m:oMath>
        <m:r>
          <m:rPr>
            <m:sty m:val="p"/>
          </m:rPr>
          <w:rPr>
            <w:rFonts w:ascii="Cambria Math" w:hAnsi="Cambria Math" w:cs="Times New Roman"/>
          </w:rPr>
          <m:t>1.05*0.01*(1.49</m:t>
        </m:r>
        <m:r>
          <m:rPr>
            <m:sty m:val="p"/>
          </m:rPr>
          <w:rPr>
            <w:rFonts w:ascii="Cambria Math" w:hAnsi="Cambria Math" w:cs="Times New Roman" w:hint="eastAsia"/>
          </w:rPr>
          <m:t>+</m:t>
        </m:r>
        <m:r>
          <m:rPr>
            <m:sty m:val="p"/>
          </m:rPr>
          <w:rPr>
            <w:rFonts w:ascii="Cambria Math" w:hAnsi="Cambria Math"/>
          </w:rPr>
          <m:t>3.65</m:t>
        </m:r>
        <m:r>
          <m:rPr>
            <m:sty m:val="p"/>
          </m:rPr>
          <w:rPr>
            <w:rFonts w:ascii="Cambria Math"/>
          </w:rPr>
          <m:t>)</m:t>
        </m:r>
      </m:oMath>
      <w:r w:rsidRPr="009A14F5">
        <w:rPr>
          <w:rFonts w:ascii="Times New Roman" w:hAnsi="Times New Roman" w:cs="Times New Roman"/>
        </w:rPr>
        <w:t xml:space="preserve"> = 0.05397 mg C/m2/d , which was far less than the constraint of BMU (c.a. 62.34</w:t>
      </w:r>
      <m:oMath>
        <m:r>
          <w:rPr>
            <w:rFonts w:ascii="Cambria Math" w:hAnsi="Cambria Math" w:cs="Times New Roman"/>
            <w:szCs w:val="24"/>
          </w:rPr>
          <m:t>±</m:t>
        </m:r>
      </m:oMath>
      <w:r w:rsidRPr="009A14F5">
        <w:rPr>
          <w:rFonts w:ascii="Times New Roman" w:hAnsi="Times New Roman" w:cs="Times New Roman"/>
        </w:rPr>
        <w:t>45.87 mg C/ m2/d). Because BMU comprised not only benthos’ respiration, but included the mediated utilization through their bioturbation by definition (Glud, 2008), here I decided to remove BMU as the constraints of meiofaunal and macrofaunal respiration. The in situ measurements of oxygen consumptions w</w:t>
      </w:r>
      <w:r w:rsidRPr="009A14F5">
        <w:rPr>
          <w:rFonts w:ascii="Times New Roman" w:hAnsi="Times New Roman" w:cs="Times New Roman" w:hint="eastAsia"/>
        </w:rPr>
        <w:t>ere still important site-specific field data, so I decided to retain the constraints on bacterial respiration (Bacteria</w:t>
      </w:r>
      <w:r w:rsidRPr="009A14F5">
        <w:rPr>
          <w:rFonts w:ascii="Times New Roman" w:hAnsi="Times New Roman" w:cs="Times New Roman" w:hint="eastAsia"/>
        </w:rPr>
        <w:t>→</w:t>
      </w:r>
      <w:r w:rsidRPr="009A14F5">
        <w:rPr>
          <w:rFonts w:ascii="Times New Roman" w:hAnsi="Times New Roman" w:cs="Times New Roman" w:hint="eastAsia"/>
        </w:rPr>
        <w:t>DIC) but modify it as 30% of TOUs (Mahaut et al., 1995) instead of directly using the measured DOUs. Finally, the respirations of benthos (Meiofauna</w:t>
      </w:r>
      <w:r w:rsidRPr="009A14F5">
        <w:rPr>
          <w:rFonts w:ascii="Times New Roman" w:hAnsi="Times New Roman" w:cs="Times New Roman" w:hint="eastAsia"/>
        </w:rPr>
        <w:t>→</w:t>
      </w:r>
      <w:r w:rsidRPr="009A14F5">
        <w:rPr>
          <w:rFonts w:ascii="Times New Roman" w:hAnsi="Times New Roman" w:cs="Times New Roman" w:hint="eastAsia"/>
        </w:rPr>
        <w:t>DIC and Macrofauna</w:t>
      </w:r>
      <w:r w:rsidRPr="009A14F5">
        <w:rPr>
          <w:rFonts w:ascii="Times New Roman" w:hAnsi="Times New Roman" w:cs="Times New Roman" w:hint="eastAsia"/>
        </w:rPr>
        <w:t>→</w:t>
      </w:r>
      <w:r w:rsidRPr="009A14F5">
        <w:rPr>
          <w:rFonts w:ascii="Times New Roman" w:hAnsi="Times New Roman" w:cs="Times New Roman" w:hint="eastAsia"/>
        </w:rPr>
        <w:t xml:space="preserve">DIC in </w:t>
      </w:r>
      <w:r w:rsidRPr="009A14F5">
        <w:rPr>
          <w:rFonts w:ascii="Times New Roman" w:hAnsi="Times New Roman" w:cs="Times New Roman" w:hint="eastAsia"/>
          <w:highlight w:val="yellow"/>
        </w:rPr>
        <w:t>figure?</w:t>
      </w:r>
      <w:r w:rsidRPr="009A14F5">
        <w:rPr>
          <w:rFonts w:ascii="Times New Roman" w:hAnsi="Times New Roman" w:cs="Times New Roman" w:hint="eastAsia"/>
        </w:rPr>
        <w:t xml:space="preserve">) were left to be determined by the models. </w:t>
      </w:r>
    </w:p>
    <w:p w:rsidR="009A14F5" w:rsidRDefault="009A14F5" w:rsidP="009A14F5">
      <w:pPr>
        <w:rPr>
          <w:rFonts w:ascii="Times New Roman" w:hAnsi="Times New Roman" w:cs="Times New Roman"/>
        </w:rPr>
      </w:pPr>
      <w:r w:rsidRPr="009A14F5">
        <w:rPr>
          <w:rFonts w:ascii="Times New Roman" w:hAnsi="Times New Roman" w:cs="Times New Roman"/>
        </w:rPr>
        <w:t xml:space="preserve">The other problem awaited to be handled was the rain of POC. Firstly, I directly used 53.85 mg C m-2 d-1 as the POC input flux and 24% of POC input as the </w:t>
      </w:r>
      <w:r w:rsidR="002E26C2">
        <w:rPr>
          <w:rFonts w:ascii="Times New Roman" w:hAnsi="Times New Roman" w:cs="Times New Roman"/>
        </w:rPr>
        <w:t xml:space="preserve">minimal </w:t>
      </w:r>
      <w:r w:rsidRPr="009A14F5">
        <w:rPr>
          <w:rFonts w:ascii="Times New Roman" w:hAnsi="Times New Roman" w:cs="Times New Roman"/>
        </w:rPr>
        <w:t>burial rates (Hsu et al., 2014) to run the model, resulting in a conflicted situation. This infeasible problem resulted from insufficient POC input to support the system. To solve this disagreement, another idea was introduced. The sedimentation rates reported in Huh et al. (2009) and Hsu et al. (2014) were converted to carbon units after timing TOC conte</w:t>
      </w:r>
      <w:r w:rsidRPr="009A14F5">
        <w:rPr>
          <w:rFonts w:ascii="Times New Roman" w:hAnsi="Times New Roman" w:cs="Times New Roman" w:hint="eastAsia"/>
        </w:rPr>
        <w:t>nts, with the outcome values 106.92</w:t>
      </w:r>
      <m:oMath>
        <m:r>
          <w:rPr>
            <w:rFonts w:ascii="Cambria Math" w:hAnsi="Cambria Math" w:cs="Times New Roman"/>
            <w:szCs w:val="24"/>
          </w:rPr>
          <m:t>±</m:t>
        </m:r>
      </m:oMath>
      <w:r w:rsidRPr="009A14F5">
        <w:rPr>
          <w:rFonts w:ascii="Times New Roman" w:hAnsi="Times New Roman" w:cs="Times New Roman" w:hint="eastAsia"/>
        </w:rPr>
        <w:t>30.994 in GC1, and 61.99</w:t>
      </w:r>
      <m:oMath>
        <m:r>
          <w:rPr>
            <w:rFonts w:ascii="Cambria Math" w:hAnsi="Cambria Math" w:cs="Times New Roman"/>
            <w:szCs w:val="24"/>
          </w:rPr>
          <m:t>±</m:t>
        </m:r>
      </m:oMath>
      <w:r w:rsidRPr="009A14F5">
        <w:rPr>
          <w:rFonts w:ascii="Times New Roman" w:hAnsi="Times New Roman" w:cs="Times New Roman" w:hint="eastAsia"/>
        </w:rPr>
        <w:t>4.81in GS1. These values were set as constraints for the minimum and maximum for the flow Sediment</w:t>
      </w:r>
      <w:r w:rsidRPr="009A14F5">
        <w:rPr>
          <w:rFonts w:ascii="Times New Roman" w:hAnsi="Times New Roman" w:cs="Times New Roman" w:hint="eastAsia"/>
        </w:rPr>
        <w:t>→</w:t>
      </w:r>
      <w:r w:rsidRPr="009A14F5">
        <w:rPr>
          <w:rFonts w:ascii="Times New Roman" w:hAnsi="Times New Roman" w:cs="Times New Roman" w:hint="eastAsia"/>
        </w:rPr>
        <w:t>Burial (</w:t>
      </w:r>
      <w:r w:rsidRPr="0083545D">
        <w:rPr>
          <w:rFonts w:ascii="Times New Roman" w:hAnsi="Times New Roman" w:cs="Times New Roman" w:hint="eastAsia"/>
          <w:highlight w:val="yellow"/>
        </w:rPr>
        <w:t>figure?</w:t>
      </w:r>
      <w:r w:rsidR="0019271F">
        <w:rPr>
          <w:rFonts w:ascii="Times New Roman" w:hAnsi="Times New Roman" w:cs="Times New Roman" w:hint="eastAsia"/>
        </w:rPr>
        <w:t>)</w:t>
      </w:r>
      <w:r w:rsidR="0019271F">
        <w:rPr>
          <w:rFonts w:ascii="Times New Roman" w:hAnsi="Times New Roman" w:cs="Times New Roman"/>
        </w:rPr>
        <w:t>.</w:t>
      </w:r>
      <w:r w:rsidR="0019271F">
        <w:rPr>
          <w:rFonts w:ascii="Times New Roman" w:hAnsi="Times New Roman" w:cs="Times New Roman" w:hint="eastAsia"/>
        </w:rPr>
        <w:t xml:space="preserve"> </w:t>
      </w:r>
      <w:r w:rsidR="0019271F">
        <w:rPr>
          <w:rFonts w:ascii="Times New Roman" w:hAnsi="Times New Roman" w:cs="Times New Roman"/>
        </w:rPr>
        <w:t>M</w:t>
      </w:r>
      <w:r w:rsidR="002E26C2">
        <w:rPr>
          <w:rFonts w:ascii="Times New Roman" w:hAnsi="Times New Roman" w:cs="Times New Roman" w:hint="eastAsia"/>
        </w:rPr>
        <w:t>eanwhile,</w:t>
      </w:r>
      <w:r w:rsidR="0019271F" w:rsidRPr="0019271F">
        <w:rPr>
          <w:rFonts w:ascii="Times New Roman" w:hAnsi="Times New Roman" w:cs="Times New Roman"/>
        </w:rPr>
        <w:t xml:space="preserve"> </w:t>
      </w:r>
      <w:r w:rsidR="0019271F" w:rsidRPr="009A14F5">
        <w:rPr>
          <w:rFonts w:ascii="Times New Roman" w:hAnsi="Times New Roman" w:cs="Times New Roman"/>
        </w:rPr>
        <w:t xml:space="preserve">24% of POC input as the </w:t>
      </w:r>
      <w:r w:rsidR="0019271F">
        <w:rPr>
          <w:rFonts w:ascii="Times New Roman" w:hAnsi="Times New Roman" w:cs="Times New Roman"/>
        </w:rPr>
        <w:t xml:space="preserve">minimal </w:t>
      </w:r>
      <w:r w:rsidR="0019271F" w:rsidRPr="009A14F5">
        <w:rPr>
          <w:rFonts w:ascii="Times New Roman" w:hAnsi="Times New Roman" w:cs="Times New Roman"/>
        </w:rPr>
        <w:t>burial rates</w:t>
      </w:r>
      <w:r w:rsidR="0019271F">
        <w:rPr>
          <w:rFonts w:ascii="Times New Roman" w:hAnsi="Times New Roman" w:cs="Times New Roman"/>
        </w:rPr>
        <w:t xml:space="preserve"> was retained to back-calculate the POC input (POC</w:t>
      </w:r>
      <w:r w:rsidR="0019271F">
        <w:rPr>
          <w:rFonts w:ascii="Times New Roman" w:hAnsi="Times New Roman" w:cs="Times New Roman" w:hint="eastAsia"/>
        </w:rPr>
        <w:t>→</w:t>
      </w:r>
      <w:r w:rsidR="0019271F">
        <w:rPr>
          <w:rFonts w:ascii="Times New Roman" w:hAnsi="Times New Roman" w:cs="Times New Roman" w:hint="eastAsia"/>
        </w:rPr>
        <w:t>S</w:t>
      </w:r>
      <w:r w:rsidR="0019271F">
        <w:rPr>
          <w:rFonts w:ascii="Times New Roman" w:hAnsi="Times New Roman" w:cs="Times New Roman"/>
        </w:rPr>
        <w:t xml:space="preserve">ediment in </w:t>
      </w:r>
      <w:r w:rsidR="0019271F" w:rsidRPr="0019271F">
        <w:rPr>
          <w:rFonts w:ascii="Times New Roman" w:hAnsi="Times New Roman" w:cs="Times New Roman"/>
          <w:highlight w:val="yellow"/>
        </w:rPr>
        <w:t>figure?</w:t>
      </w:r>
      <w:r w:rsidR="0019271F">
        <w:rPr>
          <w:rFonts w:ascii="Times New Roman" w:hAnsi="Times New Roman" w:cs="Times New Roman"/>
        </w:rPr>
        <w:t xml:space="preserve">) </w:t>
      </w:r>
      <w:r w:rsidRPr="009A14F5">
        <w:rPr>
          <w:rFonts w:ascii="Times New Roman" w:hAnsi="Times New Roman" w:cs="Times New Roman" w:hint="eastAsia"/>
        </w:rPr>
        <w:t>. Henceforward, LIM would not only solve the unknow</w:t>
      </w:r>
      <w:r w:rsidRPr="009A14F5">
        <w:rPr>
          <w:rFonts w:ascii="Times New Roman" w:hAnsi="Times New Roman" w:cs="Times New Roman"/>
        </w:rPr>
        <w:t>n values of flows between the compartments but give us a more comprehensive view of carbon demands in two modeling systems respectively.</w:t>
      </w:r>
    </w:p>
    <w:p w:rsidR="0083545D" w:rsidRDefault="0083545D" w:rsidP="009A14F5">
      <w:pPr>
        <w:rPr>
          <w:rFonts w:ascii="Times New Roman" w:hAnsi="Times New Roman" w:cs="Times New Roman"/>
        </w:rPr>
      </w:pPr>
    </w:p>
    <w:p w:rsidR="004150A5" w:rsidRDefault="004150A5" w:rsidP="004150A5">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GC1</w:t>
      </w:r>
    </w:p>
    <w:p w:rsidR="001D763A" w:rsidRPr="001D763A" w:rsidRDefault="001D763A" w:rsidP="001D763A">
      <w:pPr>
        <w:jc w:val="both"/>
        <w:rPr>
          <w:rFonts w:ascii="Times New Roman" w:hAnsi="Times New Roman" w:cs="Times New Roman"/>
        </w:rPr>
      </w:pPr>
      <w:r w:rsidRPr="001D763A">
        <w:rPr>
          <w:rFonts w:ascii="Times New Roman" w:hAnsi="Times New Roman" w:cs="Times New Roman"/>
          <w:highlight w:val="yellow"/>
        </w:rPr>
        <w:t>Figure(?)</w:t>
      </w:r>
      <w:r w:rsidRPr="001D763A">
        <w:rPr>
          <w:rFonts w:ascii="Times New Roman" w:hAnsi="Times New Roman" w:cs="Times New Roman"/>
        </w:rPr>
        <w:t xml:space="preserve"> showed the results solved by LIM modeling with different algorithms. The black dots in </w:t>
      </w:r>
      <w:r>
        <w:rPr>
          <w:rFonts w:ascii="Times New Roman" w:hAnsi="Times New Roman" w:cs="Times New Roman"/>
          <w:highlight w:val="yellow"/>
        </w:rPr>
        <w:t>fig(?)</w:t>
      </w:r>
      <w:r w:rsidRPr="001D763A">
        <w:rPr>
          <w:rFonts w:ascii="Times New Roman" w:hAnsi="Times New Roman" w:cs="Times New Roman"/>
        </w:rPr>
        <w:t xml:space="preserve"> marked the values solved by the most parsimonious method, whereas the pink dots labeled the mean values from MCMC algorithms with 10,000 iterations. Ex</w:t>
      </w:r>
      <w:r w:rsidRPr="001D763A">
        <w:rPr>
          <w:rFonts w:ascii="Times New Roman" w:hAnsi="Times New Roman" w:cs="Times New Roman" w:hint="eastAsia"/>
        </w:rPr>
        <w:t>cept for the interaction flow between meiofauna and macrofauna (MEI</w:t>
      </w:r>
      <w:r w:rsidRPr="001D763A">
        <w:rPr>
          <w:rFonts w:ascii="Times New Roman" w:hAnsi="Times New Roman" w:cs="Times New Roman" w:hint="eastAsia"/>
        </w:rPr>
        <w:t>→</w:t>
      </w:r>
      <w:r w:rsidRPr="001D763A">
        <w:rPr>
          <w:rFonts w:ascii="Times New Roman" w:hAnsi="Times New Roman" w:cs="Times New Roman" w:hint="eastAsia"/>
        </w:rPr>
        <w:t xml:space="preserve">MAC), all of the solutions solved by the most parsimonious method underestimated the flow quantity. Note that the x-scale was expressed in exponential form with base 10. </w:t>
      </w:r>
    </w:p>
    <w:p w:rsidR="001D763A" w:rsidRDefault="001D763A" w:rsidP="001D763A">
      <w:pPr>
        <w:jc w:val="both"/>
        <w:rPr>
          <w:rFonts w:ascii="Times New Roman" w:hAnsi="Times New Roman" w:cs="Times New Roman"/>
        </w:rPr>
      </w:pPr>
      <w:r>
        <w:rPr>
          <w:rFonts w:ascii="Times New Roman" w:hAnsi="Times New Roman" w:cs="Times New Roman"/>
        </w:rPr>
        <w:t>MCMC-s</w:t>
      </w:r>
      <w:r w:rsidRPr="001D763A">
        <w:rPr>
          <w:rFonts w:ascii="Times New Roman" w:hAnsi="Times New Roman" w:cs="Times New Roman"/>
        </w:rPr>
        <w:t>olved flows in our model could be generally separated into three parts according to the order of magnitude of the mean val</w:t>
      </w:r>
      <w:r w:rsidR="006E334F">
        <w:rPr>
          <w:rFonts w:ascii="Times New Roman" w:hAnsi="Times New Roman" w:cs="Times New Roman"/>
        </w:rPr>
        <w:t>ues. First, the mean value for T</w:t>
      </w:r>
      <w:r w:rsidRPr="001D763A">
        <w:rPr>
          <w:rFonts w:ascii="Times New Roman" w:hAnsi="Times New Roman" w:cs="Times New Roman"/>
        </w:rPr>
        <w:t>OC flux was 131.08 mg C/m2/d, and the burial export occupied about 88% of the OC input (115.77 mg C/m</w:t>
      </w:r>
      <w:r w:rsidRPr="001D763A">
        <w:rPr>
          <w:rFonts w:ascii="Times New Roman" w:hAnsi="Times New Roman" w:cs="Times New Roman" w:hint="eastAsia"/>
        </w:rPr>
        <w:t xml:space="preserve">2/d), both fluxes were directly related to the detritus stock. The second-largest flow values were those related to bacteria and the interactions between bacteria </w:t>
      </w:r>
      <w:r w:rsidRPr="001D763A">
        <w:rPr>
          <w:rFonts w:ascii="Times New Roman" w:hAnsi="Times New Roman" w:cs="Times New Roman" w:hint="eastAsia"/>
        </w:rPr>
        <w:lastRenderedPageBreak/>
        <w:t>and the environment, including SED</w:t>
      </w:r>
      <w:r w:rsidRPr="001D763A">
        <w:rPr>
          <w:rFonts w:ascii="Times New Roman" w:hAnsi="Times New Roman" w:cs="Times New Roman" w:hint="eastAsia"/>
        </w:rPr>
        <w:t>→</w:t>
      </w:r>
      <w:r w:rsidRPr="001D763A">
        <w:rPr>
          <w:rFonts w:ascii="Times New Roman" w:hAnsi="Times New Roman" w:cs="Times New Roman" w:hint="eastAsia"/>
        </w:rPr>
        <w:t>BAC (24.65 mg C/m2/d), BAC</w:t>
      </w:r>
      <w:r w:rsidRPr="001D763A">
        <w:rPr>
          <w:rFonts w:ascii="Times New Roman" w:hAnsi="Times New Roman" w:cs="Times New Roman" w:hint="eastAsia"/>
        </w:rPr>
        <w:t>→</w:t>
      </w:r>
      <w:r w:rsidRPr="001D763A">
        <w:rPr>
          <w:rFonts w:ascii="Times New Roman" w:hAnsi="Times New Roman" w:cs="Times New Roman" w:hint="eastAsia"/>
        </w:rPr>
        <w:t>SED (9.33 mg C/m2/d), and BAC</w:t>
      </w:r>
      <w:r w:rsidRPr="001D763A">
        <w:rPr>
          <w:rFonts w:ascii="Times New Roman" w:hAnsi="Times New Roman" w:cs="Times New Roman" w:hint="eastAsia"/>
        </w:rPr>
        <w:t>→</w:t>
      </w:r>
      <w:r w:rsidRPr="001D763A">
        <w:rPr>
          <w:rFonts w:ascii="Times New Roman" w:hAnsi="Times New Roman" w:cs="Times New Roman" w:hint="eastAsia"/>
        </w:rPr>
        <w:t>D</w:t>
      </w:r>
      <w:r w:rsidRPr="001D763A">
        <w:rPr>
          <w:rFonts w:ascii="Times New Roman" w:hAnsi="Times New Roman" w:cs="Times New Roman"/>
        </w:rPr>
        <w:t xml:space="preserve">IC_W(15.13 mg C/m2/d). Although the remaining flows were all less than 1 mg C/m2/d, we could still differentiate the flows related to meiofauna and macrofauna stocks by the mean values, which were an order of magnitude higher in meiofauna-related flows. </w:t>
      </w:r>
    </w:p>
    <w:p w:rsidR="00EC509A" w:rsidRDefault="00EC509A" w:rsidP="001D763A">
      <w:pPr>
        <w:jc w:val="both"/>
        <w:rPr>
          <w:rFonts w:ascii="Times New Roman" w:hAnsi="Times New Roman" w:cs="Times New Roman"/>
          <w:b/>
        </w:rPr>
      </w:pPr>
      <w:r>
        <w:rPr>
          <w:rFonts w:ascii="Times New Roman" w:hAnsi="Times New Roman" w:cs="Times New Roman" w:hint="eastAsia"/>
          <w:b/>
        </w:rPr>
        <w:t>LIM r</w:t>
      </w:r>
      <w:r>
        <w:rPr>
          <w:rFonts w:ascii="Times New Roman" w:hAnsi="Times New Roman" w:cs="Times New Roman"/>
          <w:b/>
        </w:rPr>
        <w:t>esult in G</w:t>
      </w:r>
      <w:r>
        <w:rPr>
          <w:rFonts w:ascii="Times New Roman" w:hAnsi="Times New Roman" w:cs="Times New Roman" w:hint="eastAsia"/>
          <w:b/>
        </w:rPr>
        <w:t>S</w:t>
      </w:r>
      <w:r>
        <w:rPr>
          <w:rFonts w:ascii="Times New Roman" w:hAnsi="Times New Roman" w:cs="Times New Roman"/>
          <w:b/>
        </w:rPr>
        <w:t>1</w:t>
      </w:r>
    </w:p>
    <w:p w:rsidR="00824EE5" w:rsidRPr="00824EE5" w:rsidRDefault="00824EE5" w:rsidP="00824EE5">
      <w:pPr>
        <w:jc w:val="both"/>
        <w:rPr>
          <w:rFonts w:ascii="Times New Roman" w:hAnsi="Times New Roman" w:cs="Times New Roman"/>
        </w:rPr>
      </w:pPr>
      <w:r w:rsidRPr="00824EE5">
        <w:rPr>
          <w:rFonts w:ascii="Times New Roman" w:hAnsi="Times New Roman" w:cs="Times New Roman" w:hint="eastAsia"/>
        </w:rPr>
        <w:t xml:space="preserve">Similar trends were found in the </w:t>
      </w:r>
      <w:r w:rsidRPr="00824EE5">
        <w:rPr>
          <w:rFonts w:ascii="Times New Roman" w:hAnsi="Times New Roman" w:cs="Times New Roman" w:hint="eastAsia"/>
          <w:highlight w:val="yellow"/>
        </w:rPr>
        <w:t>figure(?)</w:t>
      </w:r>
      <w:r w:rsidRPr="00824EE5">
        <w:rPr>
          <w:rFonts w:ascii="Times New Roman" w:hAnsi="Times New Roman" w:cs="Times New Roman" w:hint="eastAsia"/>
        </w:rPr>
        <w:t>, most of the solutions by the most parsimonious method were lower than that solved by MCMC algorithm, except for MEI</w:t>
      </w:r>
      <w:r w:rsidRPr="00824EE5">
        <w:rPr>
          <w:rFonts w:ascii="Times New Roman" w:hAnsi="Times New Roman" w:cs="Times New Roman" w:hint="eastAsia"/>
        </w:rPr>
        <w:t>→</w:t>
      </w:r>
      <w:r w:rsidRPr="00824EE5">
        <w:rPr>
          <w:rFonts w:ascii="Times New Roman" w:hAnsi="Times New Roman" w:cs="Times New Roman" w:hint="eastAsia"/>
        </w:rPr>
        <w:t>MAC and the burial flux (SED</w:t>
      </w:r>
      <w:r w:rsidRPr="00824EE5">
        <w:rPr>
          <w:rFonts w:ascii="Times New Roman" w:hAnsi="Times New Roman" w:cs="Times New Roman" w:hint="eastAsia"/>
        </w:rPr>
        <w:t>→</w:t>
      </w:r>
      <w:r w:rsidRPr="00824EE5">
        <w:rPr>
          <w:rFonts w:ascii="Times New Roman" w:hAnsi="Times New Roman" w:cs="Times New Roman" w:hint="eastAsia"/>
        </w:rPr>
        <w:t>EXP_S), the latter was with similar results by two different methods. The TOC flux was estimated 78.95 mg C/m2/d in GS1 by MCMC method, while about 80% of which flowed out of the system (SED</w:t>
      </w:r>
      <w:r w:rsidRPr="00824EE5">
        <w:rPr>
          <w:rFonts w:ascii="Times New Roman" w:hAnsi="Times New Roman" w:cs="Times New Roman" w:hint="eastAsia"/>
        </w:rPr>
        <w:t>→</w:t>
      </w:r>
      <w:r w:rsidRPr="00824EE5">
        <w:rPr>
          <w:rFonts w:ascii="Times New Roman" w:hAnsi="Times New Roman" w:cs="Times New Roman" w:hint="eastAsia"/>
        </w:rPr>
        <w:t>EXP_S, 63.23 mg C/m2/d). On the other hand, the interaction flows between bacteria and the environment in GS1 were not that strong i</w:t>
      </w:r>
      <w:r w:rsidRPr="00824EE5">
        <w:rPr>
          <w:rFonts w:ascii="Times New Roman" w:hAnsi="Times New Roman" w:cs="Times New Roman"/>
        </w:rPr>
        <w:t xml:space="preserve">n comparison with those in GC1, instead, the importance of larger size groups increased according to overall higher mean values of flows between the compartments of meiofauna and macrofauna. Likewise, in GS1, the meiofauna-related flows were an order of magnitude higher than those related to macrofauna. </w:t>
      </w:r>
    </w:p>
    <w:p w:rsidR="002922CF" w:rsidRDefault="00824EE5" w:rsidP="00824EE5">
      <w:pPr>
        <w:jc w:val="both"/>
        <w:rPr>
          <w:rFonts w:ascii="Times New Roman" w:hAnsi="Times New Roman" w:cs="Times New Roman"/>
          <w:szCs w:val="24"/>
        </w:rPr>
      </w:pPr>
      <w:r w:rsidRPr="00824EE5">
        <w:rPr>
          <w:rFonts w:ascii="Times New Roman" w:hAnsi="Times New Roman" w:cs="Times New Roman"/>
        </w:rPr>
        <w:t xml:space="preserve">Because of the same structure of the two food webs, LIM results could be compared directly. To begin with, the values of the internal flows (black flows on </w:t>
      </w:r>
      <w:r w:rsidRPr="00824EE5">
        <w:rPr>
          <w:rFonts w:ascii="Times New Roman" w:hAnsi="Times New Roman" w:cs="Times New Roman"/>
          <w:highlight w:val="yellow"/>
        </w:rPr>
        <w:t>fig? and fig?</w:t>
      </w:r>
      <w:r w:rsidRPr="00824EE5">
        <w:rPr>
          <w:rFonts w:ascii="Times New Roman" w:hAnsi="Times New Roman" w:cs="Times New Roman"/>
        </w:rPr>
        <w:t>) which represented biological interactions in GS1 were higher, corresponding to the higher biomass of meiofauna and macrofauna on the slope site. Although the bacteria stock accounted for a large proportion of the biomass in the canyon in comparison to the slope, the energy flows between bacteria and sediment stock however were not distinctly different between the two habitats. On the other hand, the flow values of biotic outputs (i.e. energy loss through predation and respiration) were reasonably consistent with the standing stocks. Finally, the ratio of the burial flux to input flux, representing the fraction of unused OC which flowed out of the system to reach the balanced steady-state, was about 8% higher in the canyon head.</w:t>
      </w:r>
    </w:p>
    <w:p w:rsidR="00736736" w:rsidRDefault="00736736" w:rsidP="002922CF">
      <w:pPr>
        <w:jc w:val="both"/>
        <w:rPr>
          <w:rFonts w:ascii="Times New Roman" w:hAnsi="Times New Roman" w:cs="Times New Roman"/>
          <w:b/>
        </w:rPr>
      </w:pPr>
    </w:p>
    <w:p w:rsidR="00794CE0" w:rsidRDefault="00794CE0" w:rsidP="002922CF">
      <w:pPr>
        <w:jc w:val="both"/>
        <w:rPr>
          <w:rFonts w:ascii="Times New Roman" w:hAnsi="Times New Roman" w:cs="Times New Roman"/>
          <w:b/>
        </w:rPr>
      </w:pPr>
      <w:r>
        <w:rPr>
          <w:rFonts w:ascii="Times New Roman" w:hAnsi="Times New Roman" w:cs="Times New Roman" w:hint="eastAsia"/>
          <w:b/>
        </w:rPr>
        <w:t>Ne</w:t>
      </w:r>
      <w:r>
        <w:rPr>
          <w:rFonts w:ascii="Times New Roman" w:hAnsi="Times New Roman" w:cs="Times New Roman"/>
          <w:b/>
        </w:rPr>
        <w:t>twork indices</w:t>
      </w:r>
      <w:r>
        <w:rPr>
          <w:rFonts w:ascii="Times New Roman" w:hAnsi="Times New Roman" w:cs="Times New Roman" w:hint="eastAsia"/>
          <w:b/>
        </w:rPr>
        <w:t xml:space="preserve"> r</w:t>
      </w:r>
      <w:r>
        <w:rPr>
          <w:rFonts w:ascii="Times New Roman" w:hAnsi="Times New Roman" w:cs="Times New Roman"/>
          <w:b/>
        </w:rPr>
        <w:t>esults</w:t>
      </w:r>
    </w:p>
    <w:p w:rsidR="00967E68" w:rsidRPr="00F22CC3" w:rsidRDefault="00952472" w:rsidP="001B0A57">
      <w:pPr>
        <w:jc w:val="both"/>
        <w:rPr>
          <w:rFonts w:ascii="Times New Roman" w:hAnsi="Times New Roman" w:cs="Times New Roman"/>
          <w:szCs w:val="24"/>
        </w:rPr>
      </w:pPr>
      <w:r>
        <w:rPr>
          <w:rFonts w:ascii="Times New Roman" w:hAnsi="Times New Roman" w:cs="Times New Roman"/>
        </w:rPr>
        <w:t xml:space="preserve">In addition to directly comparing the flow values, network indices were calculated to examine the food web functioning. Selected indices </w:t>
      </w:r>
      <w:r>
        <w:rPr>
          <w:rFonts w:ascii="Times New Roman" w:hAnsi="Times New Roman" w:cs="Times New Roman" w:hint="eastAsia"/>
        </w:rPr>
        <w:t>w</w:t>
      </w:r>
      <w:r>
        <w:rPr>
          <w:rFonts w:ascii="Times New Roman" w:hAnsi="Times New Roman" w:cs="Times New Roman"/>
        </w:rPr>
        <w:t xml:space="preserve">ere </w:t>
      </w:r>
      <w:r w:rsidR="00F51D4D">
        <w:rPr>
          <w:rFonts w:ascii="Times New Roman" w:hAnsi="Times New Roman" w:cs="Times New Roman"/>
        </w:rPr>
        <w:t xml:space="preserve">calculated for the complete set of LIM solutions (10,000 solutions for each sites) and </w:t>
      </w:r>
      <w:r>
        <w:rPr>
          <w:rFonts w:ascii="Times New Roman" w:hAnsi="Times New Roman" w:cs="Times New Roman"/>
        </w:rPr>
        <w:t>compared between canyon and slope</w:t>
      </w:r>
      <w:r w:rsidR="00FD4C7C">
        <w:rPr>
          <w:rFonts w:ascii="Times New Roman" w:hAnsi="Times New Roman" w:cs="Times New Roman"/>
        </w:rPr>
        <w:t>. The distributions of calculated</w:t>
      </w:r>
      <w:r w:rsidR="00FD4C7C">
        <w:rPr>
          <w:rFonts w:ascii="Times New Roman" w:hAnsi="Times New Roman" w:cs="Times New Roman" w:hint="eastAsia"/>
        </w:rPr>
        <w:t xml:space="preserve"> n</w:t>
      </w:r>
      <w:r w:rsidR="008A2128">
        <w:rPr>
          <w:rFonts w:ascii="Times New Roman" w:hAnsi="Times New Roman" w:cs="Times New Roman"/>
        </w:rPr>
        <w:t>etwork indices</w:t>
      </w:r>
      <w:r w:rsidR="008A2128">
        <w:rPr>
          <w:rFonts w:ascii="Times New Roman" w:hAnsi="Times New Roman" w:cs="Times New Roman" w:hint="eastAsia"/>
        </w:rPr>
        <w:t xml:space="preserve"> v</w:t>
      </w:r>
      <w:r w:rsidR="008A2128">
        <w:rPr>
          <w:rFonts w:ascii="Times New Roman" w:hAnsi="Times New Roman" w:cs="Times New Roman"/>
        </w:rPr>
        <w:t>alues</w:t>
      </w:r>
      <w:r w:rsidR="00FD4C7C">
        <w:rPr>
          <w:rFonts w:ascii="Times New Roman" w:hAnsi="Times New Roman" w:cs="Times New Roman"/>
        </w:rPr>
        <w:t xml:space="preserve"> in the two habitats were plotted in fig()</w:t>
      </w:r>
      <w:r w:rsidR="00834BB9">
        <w:rPr>
          <w:rFonts w:ascii="Times New Roman" w:hAnsi="Times New Roman" w:cs="Times New Roman" w:hint="eastAsia"/>
        </w:rPr>
        <w:t>,</w:t>
      </w:r>
      <w:r w:rsidR="00834BB9">
        <w:rPr>
          <w:rFonts w:ascii="Times New Roman" w:hAnsi="Times New Roman" w:cs="Times New Roman"/>
        </w:rPr>
        <w:t xml:space="preserve"> showing that t</w:t>
      </w:r>
      <w:r w:rsidR="00FD4C7C">
        <w:rPr>
          <w:rFonts w:ascii="Times New Roman" w:hAnsi="Times New Roman" w:cs="Times New Roman"/>
        </w:rPr>
        <w:t xml:space="preserve">he </w:t>
      </w:r>
      <w:r w:rsidR="002A28E9">
        <w:rPr>
          <w:rFonts w:ascii="Times New Roman" w:hAnsi="Times New Roman" w:cs="Times New Roman" w:hint="eastAsia"/>
        </w:rPr>
        <w:t>m</w:t>
      </w:r>
      <w:r w:rsidR="002A28E9">
        <w:rPr>
          <w:rFonts w:ascii="Times New Roman" w:hAnsi="Times New Roman" w:cs="Times New Roman"/>
        </w:rPr>
        <w:t>edian</w:t>
      </w:r>
      <w:r w:rsidR="00FD4C7C">
        <w:rPr>
          <w:rFonts w:ascii="Times New Roman" w:hAnsi="Times New Roman" w:cs="Times New Roman"/>
        </w:rPr>
        <w:t xml:space="preserve"> value of the </w:t>
      </w:r>
      <m:oMath>
        <m:r>
          <m:rPr>
            <m:sty m:val="p"/>
          </m:rPr>
          <w:rPr>
            <w:rFonts w:ascii="Cambria Math" w:hAnsi="Cambria Math" w:cs="Times New Roman"/>
            <w:szCs w:val="24"/>
          </w:rPr>
          <m:t>T..</m:t>
        </m:r>
      </m:oMath>
      <w:r w:rsidR="008B6120">
        <w:rPr>
          <w:rFonts w:ascii="Times New Roman" w:hAnsi="Times New Roman" w:cs="Times New Roman"/>
        </w:rPr>
        <w:t xml:space="preserve"> and</w:t>
      </w:r>
      <w:r w:rsidR="00FD4C7C">
        <w:rPr>
          <w:rFonts w:ascii="Times New Roman" w:hAnsi="Times New Roman" w:cs="Times New Roman"/>
        </w:rPr>
        <w:t xml:space="preserve"> </w:t>
      </w:r>
      <m:oMath>
        <m:r>
          <m:rPr>
            <m:sty m:val="p"/>
          </m:rPr>
          <w:rPr>
            <w:rFonts w:ascii="Cambria Math" w:hAnsi="Cambria Math" w:cs="Times New Roman"/>
            <w:szCs w:val="24"/>
          </w:rPr>
          <m:t>TST</m:t>
        </m:r>
      </m:oMath>
      <w:r w:rsidR="00FD4C7C">
        <w:rPr>
          <w:rFonts w:ascii="Times New Roman" w:hAnsi="Times New Roman" w:cs="Times New Roman" w:hint="eastAsia"/>
          <w:szCs w:val="24"/>
        </w:rPr>
        <w:t xml:space="preserve"> w</w:t>
      </w:r>
      <w:r w:rsidR="00FD4C7C">
        <w:rPr>
          <w:rFonts w:ascii="Times New Roman" w:hAnsi="Times New Roman" w:cs="Times New Roman"/>
          <w:szCs w:val="24"/>
        </w:rPr>
        <w:t>ere</w:t>
      </w:r>
      <w:r w:rsidR="008A2128">
        <w:rPr>
          <w:rFonts w:ascii="Times New Roman" w:hAnsi="Times New Roman" w:cs="Times New Roman"/>
          <w:szCs w:val="24"/>
        </w:rPr>
        <w:t xml:space="preserve"> apparently</w:t>
      </w:r>
      <w:r w:rsidR="00FD4C7C">
        <w:rPr>
          <w:rFonts w:ascii="Times New Roman" w:hAnsi="Times New Roman" w:cs="Times New Roman"/>
          <w:szCs w:val="24"/>
        </w:rPr>
        <w:t xml:space="preserve"> higher</w:t>
      </w:r>
      <w:r w:rsidR="00D61D69">
        <w:rPr>
          <w:rFonts w:ascii="Times New Roman" w:hAnsi="Times New Roman" w:cs="Times New Roman"/>
          <w:szCs w:val="24"/>
        </w:rPr>
        <w:t xml:space="preserve"> in the food</w:t>
      </w:r>
      <w:r w:rsidR="00D61D69">
        <w:rPr>
          <w:rFonts w:ascii="Times New Roman" w:hAnsi="Times New Roman" w:cs="Times New Roman" w:hint="eastAsia"/>
          <w:szCs w:val="24"/>
        </w:rPr>
        <w:t xml:space="preserve"> </w:t>
      </w:r>
      <w:r w:rsidR="008B6120">
        <w:rPr>
          <w:rFonts w:ascii="Times New Roman" w:hAnsi="Times New Roman" w:cs="Times New Roman"/>
          <w:szCs w:val="24"/>
        </w:rPr>
        <w:t>web of GC1</w:t>
      </w:r>
      <w:r w:rsidR="0047521A">
        <w:rPr>
          <w:rFonts w:ascii="Times New Roman" w:hAnsi="Times New Roman" w:cs="Times New Roman"/>
          <w:szCs w:val="24"/>
        </w:rPr>
        <w:t xml:space="preserve"> (</w:t>
      </w:r>
      <m:oMath>
        <m:r>
          <m:rPr>
            <m:sty m:val="p"/>
          </m:rPr>
          <w:rPr>
            <w:rFonts w:ascii="Cambria Math" w:hAnsi="Cambria Math" w:cs="Times New Roman"/>
            <w:szCs w:val="24"/>
          </w:rPr>
          <m:t>T..</m:t>
        </m:r>
      </m:oMath>
      <w:r w:rsidR="0047521A">
        <w:rPr>
          <w:rFonts w:ascii="Times New Roman" w:hAnsi="Times New Roman" w:cs="Times New Roman" w:hint="eastAsia"/>
          <w:szCs w:val="24"/>
        </w:rPr>
        <w:t>:</w:t>
      </w:r>
      <w:r w:rsidR="0047521A">
        <w:rPr>
          <w:rFonts w:ascii="Times New Roman" w:hAnsi="Times New Roman" w:cs="Times New Roman"/>
          <w:szCs w:val="24"/>
        </w:rPr>
        <w:t xml:space="preserve"> 295.13</w:t>
      </w:r>
      <w:r w:rsidR="0047521A" w:rsidRPr="0047521A">
        <w:rPr>
          <w:rFonts w:ascii="Times New Roman" w:hAnsi="Times New Roman" w:cs="Times New Roman" w:hint="eastAsia"/>
        </w:rPr>
        <w:t xml:space="preserve"> </w:t>
      </w:r>
      <w:r w:rsidR="0047521A" w:rsidRPr="001D763A">
        <w:rPr>
          <w:rFonts w:ascii="Times New Roman" w:hAnsi="Times New Roman" w:cs="Times New Roman" w:hint="eastAsia"/>
        </w:rPr>
        <w:t>mg C/m2/d</w:t>
      </w:r>
      <w:r w:rsidR="0047521A">
        <w:rPr>
          <w:rFonts w:ascii="Times New Roman" w:hAnsi="Times New Roman" w:cs="Times New Roman"/>
        </w:rPr>
        <w:t>;</w:t>
      </w:r>
      <w:r w:rsidR="0047521A">
        <w:rPr>
          <w:rFonts w:ascii="Times New Roman" w:hAnsi="Times New Roman" w:cs="Times New Roman" w:hint="eastAsia"/>
        </w:rPr>
        <w:t xml:space="preserve"> </w:t>
      </w:r>
      <m:oMath>
        <m:r>
          <m:rPr>
            <m:sty m:val="p"/>
          </m:rPr>
          <w:rPr>
            <w:rFonts w:ascii="Cambria Math" w:hAnsi="Cambria Math" w:cs="Times New Roman"/>
            <w:szCs w:val="24"/>
          </w:rPr>
          <m:t>TST</m:t>
        </m:r>
      </m:oMath>
      <w:r w:rsidR="0047521A">
        <w:rPr>
          <w:rFonts w:ascii="Times New Roman" w:hAnsi="Times New Roman" w:cs="Times New Roman" w:hint="eastAsia"/>
          <w:szCs w:val="24"/>
        </w:rPr>
        <w:t xml:space="preserve">: </w:t>
      </w:r>
      <w:r w:rsidR="0047521A">
        <w:rPr>
          <w:rFonts w:ascii="Times New Roman" w:hAnsi="Times New Roman" w:cs="Times New Roman"/>
          <w:szCs w:val="24"/>
        </w:rPr>
        <w:t>164.62</w:t>
      </w:r>
      <w:r w:rsidR="0047521A">
        <w:rPr>
          <w:rFonts w:ascii="Times New Roman" w:hAnsi="Times New Roman" w:cs="Times New Roman"/>
        </w:rPr>
        <w:t xml:space="preserve"> </w:t>
      </w:r>
      <w:r w:rsidR="0047521A" w:rsidRPr="001D763A">
        <w:rPr>
          <w:rFonts w:ascii="Times New Roman" w:hAnsi="Times New Roman" w:cs="Times New Roman" w:hint="eastAsia"/>
        </w:rPr>
        <w:t>mg C/m2/d</w:t>
      </w:r>
      <w:r w:rsidR="0047521A">
        <w:rPr>
          <w:rFonts w:ascii="Times New Roman" w:hAnsi="Times New Roman" w:cs="Times New Roman" w:hint="eastAsia"/>
        </w:rPr>
        <w:t xml:space="preserve">) </w:t>
      </w:r>
      <w:r w:rsidR="0047521A">
        <w:rPr>
          <w:rFonts w:ascii="Times New Roman" w:hAnsi="Times New Roman" w:cs="Times New Roman"/>
        </w:rPr>
        <w:t>than in that of G</w:t>
      </w:r>
      <w:r w:rsidR="0047521A">
        <w:rPr>
          <w:rFonts w:ascii="Times New Roman" w:hAnsi="Times New Roman" w:cs="Times New Roman" w:hint="eastAsia"/>
        </w:rPr>
        <w:t>S1</w:t>
      </w:r>
      <w:r w:rsidR="0047521A">
        <w:rPr>
          <w:rFonts w:ascii="Times New Roman" w:hAnsi="Times New Roman" w:cs="Times New Roman"/>
        </w:rPr>
        <w:t>(</w:t>
      </w:r>
      <m:oMath>
        <m:r>
          <m:rPr>
            <m:sty m:val="p"/>
          </m:rPr>
          <w:rPr>
            <w:rFonts w:ascii="Cambria Math" w:hAnsi="Cambria Math" w:cs="Times New Roman"/>
            <w:szCs w:val="24"/>
          </w:rPr>
          <m:t>T..</m:t>
        </m:r>
      </m:oMath>
      <w:r w:rsidR="0047521A">
        <w:rPr>
          <w:rFonts w:ascii="Times New Roman" w:hAnsi="Times New Roman" w:cs="Times New Roman" w:hint="eastAsia"/>
          <w:szCs w:val="24"/>
        </w:rPr>
        <w:t>:</w:t>
      </w:r>
      <w:r w:rsidR="0047521A">
        <w:rPr>
          <w:rFonts w:ascii="Times New Roman" w:hAnsi="Times New Roman" w:cs="Times New Roman"/>
          <w:szCs w:val="24"/>
        </w:rPr>
        <w:t xml:space="preserve"> </w:t>
      </w:r>
      <w:r w:rsidR="0047521A">
        <w:rPr>
          <w:rFonts w:ascii="Times New Roman" w:hAnsi="Times New Roman" w:cs="Times New Roman"/>
        </w:rPr>
        <w:t>203.92</w:t>
      </w:r>
      <w:r w:rsidR="0047521A" w:rsidRPr="0047521A">
        <w:rPr>
          <w:rFonts w:ascii="Times New Roman" w:hAnsi="Times New Roman" w:cs="Times New Roman" w:hint="eastAsia"/>
        </w:rPr>
        <w:t xml:space="preserve"> </w:t>
      </w:r>
      <w:r w:rsidR="0047521A" w:rsidRPr="001D763A">
        <w:rPr>
          <w:rFonts w:ascii="Times New Roman" w:hAnsi="Times New Roman" w:cs="Times New Roman" w:hint="eastAsia"/>
        </w:rPr>
        <w:t>mg C/m2/d</w:t>
      </w:r>
      <w:r w:rsidR="0047521A">
        <w:rPr>
          <w:rFonts w:ascii="Times New Roman" w:hAnsi="Times New Roman" w:cs="Times New Roman"/>
        </w:rPr>
        <w:t xml:space="preserve">; </w:t>
      </w:r>
      <m:oMath>
        <m:r>
          <m:rPr>
            <m:sty m:val="p"/>
          </m:rPr>
          <w:rPr>
            <w:rFonts w:ascii="Cambria Math" w:hAnsi="Cambria Math" w:cs="Times New Roman"/>
            <w:szCs w:val="24"/>
          </w:rPr>
          <m:t>TST</m:t>
        </m:r>
      </m:oMath>
      <w:r w:rsidR="0047521A">
        <w:rPr>
          <w:rFonts w:ascii="Times New Roman" w:hAnsi="Times New Roman" w:cs="Times New Roman" w:hint="eastAsia"/>
          <w:szCs w:val="24"/>
        </w:rPr>
        <w:t>:</w:t>
      </w:r>
      <w:r w:rsidR="0047521A" w:rsidRPr="0047521A">
        <w:t xml:space="preserve"> </w:t>
      </w:r>
      <w:r w:rsidR="0047521A" w:rsidRPr="0047521A">
        <w:rPr>
          <w:rFonts w:ascii="Times New Roman" w:hAnsi="Times New Roman" w:cs="Times New Roman"/>
          <w:szCs w:val="24"/>
        </w:rPr>
        <w:t>125.2</w:t>
      </w:r>
      <w:r w:rsidR="0047521A">
        <w:rPr>
          <w:rFonts w:ascii="Times New Roman" w:hAnsi="Times New Roman" w:cs="Times New Roman"/>
          <w:szCs w:val="24"/>
        </w:rPr>
        <w:t>4</w:t>
      </w:r>
      <w:r w:rsidR="0047521A" w:rsidRPr="0047521A">
        <w:rPr>
          <w:rFonts w:ascii="Times New Roman" w:hAnsi="Times New Roman" w:cs="Times New Roman" w:hint="eastAsia"/>
        </w:rPr>
        <w:t xml:space="preserve"> </w:t>
      </w:r>
      <w:r w:rsidR="0047521A" w:rsidRPr="001D763A">
        <w:rPr>
          <w:rFonts w:ascii="Times New Roman" w:hAnsi="Times New Roman" w:cs="Times New Roman" w:hint="eastAsia"/>
        </w:rPr>
        <w:t>mg C/m2/d</w:t>
      </w:r>
      <w:r w:rsidR="0047521A">
        <w:rPr>
          <w:rFonts w:ascii="Times New Roman" w:hAnsi="Times New Roman" w:cs="Times New Roman"/>
        </w:rPr>
        <w:t>)</w:t>
      </w:r>
      <w:r w:rsidR="0047521A">
        <w:rPr>
          <w:rFonts w:ascii="Times New Roman" w:hAnsi="Times New Roman" w:cs="Times New Roman" w:hint="eastAsia"/>
          <w:szCs w:val="24"/>
        </w:rPr>
        <w:t>.</w:t>
      </w:r>
      <w:r w:rsidR="0047521A">
        <w:rPr>
          <w:rFonts w:ascii="Times New Roman" w:hAnsi="Times New Roman" w:cs="Times New Roman"/>
          <w:szCs w:val="24"/>
        </w:rPr>
        <w:t xml:space="preserve"> While</w:t>
      </w:r>
      <w:r w:rsidR="008B6120">
        <w:rPr>
          <w:rFonts w:ascii="Times New Roman" w:hAnsi="Times New Roman"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TST</m:t>
            </m:r>
          </m:e>
          <m:sub>
            <m:r>
              <w:rPr>
                <w:rFonts w:ascii="Cambria Math" w:hAnsi="Cambria Math" w:cs="Times New Roman"/>
                <w:szCs w:val="24"/>
              </w:rPr>
              <m:t>C</m:t>
            </m:r>
          </m:sub>
        </m:sSub>
      </m:oMath>
      <w:r w:rsidR="00BB7F7F">
        <w:rPr>
          <w:rFonts w:ascii="Times New Roman" w:hAnsi="Times New Roman" w:cs="Times New Roman" w:hint="eastAsia"/>
          <w:szCs w:val="24"/>
        </w:rPr>
        <w:t>,</w:t>
      </w:r>
      <w:r w:rsidR="00834BB9">
        <w:rPr>
          <w:rFonts w:ascii="Times New Roman" w:hAnsi="Times New Roman" w:cs="Times New Roman"/>
          <w:szCs w:val="24"/>
        </w:rPr>
        <w:t xml:space="preserve"> </w:t>
      </w:r>
      <m:oMath>
        <m:r>
          <m:rPr>
            <m:sty m:val="p"/>
          </m:rPr>
          <w:rPr>
            <w:rFonts w:ascii="Cambria Math" w:hAnsi="Cambria Math" w:cs="Times New Roman"/>
            <w:szCs w:val="24"/>
          </w:rPr>
          <m:t>FCI</m:t>
        </m:r>
      </m:oMath>
      <w:r w:rsidR="00BB7F7F">
        <w:rPr>
          <w:rFonts w:ascii="Times New Roman" w:hAnsi="Times New Roman" w:cs="Times New Roman" w:hint="eastAsia"/>
          <w:szCs w:val="24"/>
        </w:rPr>
        <w:t xml:space="preserve"> </w:t>
      </w:r>
      <w:r w:rsidR="00BB7F7F">
        <w:rPr>
          <w:rFonts w:ascii="Times New Roman" w:hAnsi="Times New Roman" w:cs="Times New Roman"/>
          <w:szCs w:val="24"/>
        </w:rPr>
        <w:t xml:space="preserve">and </w:t>
      </w:r>
      <m:oMath>
        <m:r>
          <m:rPr>
            <m:sty m:val="p"/>
          </m:rPr>
          <w:rPr>
            <w:rFonts w:ascii="Cambria Math" w:hAnsi="Cambria Math" w:cs="Times New Roman"/>
            <w:szCs w:val="24"/>
          </w:rPr>
          <m:t>AMI</m:t>
        </m:r>
      </m:oMath>
      <w:r w:rsidR="00BB7F7F">
        <w:rPr>
          <w:rFonts w:ascii="Times New Roman" w:hAnsi="Times New Roman" w:cs="Times New Roman" w:hint="eastAsia"/>
          <w:szCs w:val="24"/>
        </w:rPr>
        <w:t xml:space="preserve"> </w:t>
      </w:r>
      <w:r w:rsidR="00BB7F7F">
        <w:rPr>
          <w:rFonts w:ascii="Times New Roman" w:hAnsi="Times New Roman" w:cs="Times New Roman"/>
          <w:szCs w:val="24"/>
        </w:rPr>
        <w:t>were relatively lower in the canyon.</w:t>
      </w:r>
      <w:r w:rsidR="002F2723" w:rsidRPr="002F2723">
        <w:rPr>
          <w:rFonts w:ascii="Times New Roman" w:hAnsi="Times New Roman" w:cs="Times New Roman"/>
          <w:szCs w:val="24"/>
        </w:rPr>
        <w:t xml:space="preserve"> </w:t>
      </w:r>
      <w:r w:rsidR="000125D0" w:rsidRPr="002F2723">
        <w:rPr>
          <w:rFonts w:ascii="Times New Roman" w:hAnsi="Times New Roman" w:cs="Times New Roman"/>
          <w:szCs w:val="24"/>
        </w:rPr>
        <w:t>M</w:t>
      </w:r>
      <w:r w:rsidR="002F2723" w:rsidRPr="002F2723">
        <w:rPr>
          <w:rFonts w:ascii="Times New Roman" w:hAnsi="Times New Roman" w:cs="Times New Roman"/>
          <w:szCs w:val="24"/>
        </w:rPr>
        <w:t>edian values</w:t>
      </w:r>
      <w:r w:rsidR="000125D0">
        <w:rPr>
          <w:rFonts w:ascii="Times New Roman" w:hAnsi="Times New Roman" w:cs="Times New Roman" w:hint="eastAsia"/>
          <w:szCs w:val="24"/>
        </w:rPr>
        <w:t xml:space="preserve"> </w:t>
      </w:r>
      <w:r w:rsidR="000125D0">
        <w:rPr>
          <w:rFonts w:ascii="Times New Roman" w:hAnsi="Times New Roman" w:cs="Times New Roman"/>
          <w:szCs w:val="24"/>
        </w:rPr>
        <w:t xml:space="preserve">of </w:t>
      </w:r>
      <m:oMath>
        <m:r>
          <m:rPr>
            <m:sty m:val="p"/>
          </m:rPr>
          <w:rPr>
            <w:rFonts w:ascii="Cambria Math" w:hAnsi="Cambria Math" w:cs="Times New Roman"/>
            <w:szCs w:val="24"/>
          </w:rPr>
          <m:t>FCI</m:t>
        </m:r>
      </m:oMath>
      <w:r w:rsidR="002F2723" w:rsidRPr="002F2723">
        <w:rPr>
          <w:rFonts w:ascii="Times New Roman" w:hAnsi="Times New Roman" w:cs="Times New Roman"/>
          <w:szCs w:val="24"/>
        </w:rPr>
        <w:t xml:space="preserve"> </w:t>
      </w:r>
      <w:r w:rsidR="00967E68">
        <w:rPr>
          <w:rFonts w:ascii="Times New Roman" w:hAnsi="Times New Roman" w:cs="Times New Roman"/>
          <w:szCs w:val="24"/>
        </w:rPr>
        <w:t>we</w:t>
      </w:r>
      <w:r w:rsidR="002F2723" w:rsidRPr="002F2723">
        <w:rPr>
          <w:rFonts w:ascii="Times New Roman" w:hAnsi="Times New Roman" w:cs="Times New Roman"/>
          <w:szCs w:val="24"/>
        </w:rPr>
        <w:t xml:space="preserve">re </w:t>
      </w:r>
      <w:r w:rsidR="00967E68" w:rsidRPr="00967E68">
        <w:rPr>
          <w:rFonts w:ascii="Times New Roman" w:hAnsi="Times New Roman" w:cs="Times New Roman"/>
          <w:szCs w:val="24"/>
        </w:rPr>
        <w:lastRenderedPageBreak/>
        <w:t xml:space="preserve">0.070 </w:t>
      </w:r>
      <w:r w:rsidR="00967E68">
        <w:rPr>
          <w:rFonts w:ascii="Times New Roman" w:hAnsi="Times New Roman" w:cs="Times New Roman"/>
          <w:szCs w:val="24"/>
        </w:rPr>
        <w:t xml:space="preserve">and 0.134 </w:t>
      </w:r>
      <w:r w:rsidR="002F2723" w:rsidRPr="002F2723">
        <w:rPr>
          <w:rFonts w:ascii="Times New Roman" w:hAnsi="Times New Roman" w:cs="Times New Roman"/>
          <w:szCs w:val="24"/>
        </w:rPr>
        <w:t xml:space="preserve">for the </w:t>
      </w:r>
      <w:r w:rsidR="00967E68">
        <w:rPr>
          <w:rFonts w:ascii="Times New Roman" w:hAnsi="Times New Roman" w:cs="Times New Roman"/>
          <w:szCs w:val="24"/>
        </w:rPr>
        <w:t>canyon and the slope</w:t>
      </w:r>
      <w:r w:rsidR="002F2723" w:rsidRPr="002F2723">
        <w:rPr>
          <w:rFonts w:ascii="Times New Roman" w:hAnsi="Times New Roman" w:cs="Times New Roman"/>
          <w:szCs w:val="24"/>
        </w:rPr>
        <w:t xml:space="preserve">, respectively. </w:t>
      </w:r>
      <w:r w:rsidR="00967E68">
        <w:rPr>
          <w:rFonts w:ascii="Times New Roman" w:hAnsi="Times New Roman" w:cs="Times New Roman"/>
          <w:szCs w:val="24"/>
        </w:rPr>
        <w:t xml:space="preserve">Median </w:t>
      </w:r>
      <m:oMath>
        <m:r>
          <m:rPr>
            <m:sty m:val="p"/>
          </m:rPr>
          <w:rPr>
            <w:rFonts w:ascii="Cambria Math" w:hAnsi="Cambria Math" w:cs="Times New Roman"/>
            <w:szCs w:val="24"/>
          </w:rPr>
          <m:t>AMI</m:t>
        </m:r>
      </m:oMath>
      <w:r w:rsidR="00967E68">
        <w:rPr>
          <w:rFonts w:ascii="Times New Roman" w:hAnsi="Times New Roman" w:cs="Times New Roman" w:hint="eastAsia"/>
          <w:szCs w:val="24"/>
        </w:rPr>
        <w:t xml:space="preserve"> </w:t>
      </w:r>
      <w:r w:rsidR="00967E68">
        <w:rPr>
          <w:rFonts w:ascii="Times New Roman" w:hAnsi="Times New Roman" w:cs="Times New Roman"/>
          <w:szCs w:val="24"/>
        </w:rPr>
        <w:t xml:space="preserve">values were </w:t>
      </w:r>
      <w:r w:rsidR="00F22CC3">
        <w:rPr>
          <w:rFonts w:ascii="Times New Roman" w:hAnsi="Times New Roman" w:cs="Times New Roman"/>
          <w:szCs w:val="24"/>
        </w:rPr>
        <w:t xml:space="preserve">not distinctly different between the two sites, with median values of 1.157 and </w:t>
      </w:r>
      <w:r w:rsidR="00F22CC3" w:rsidRPr="00F22CC3">
        <w:rPr>
          <w:rFonts w:ascii="Times New Roman" w:hAnsi="Times New Roman" w:cs="Times New Roman"/>
          <w:szCs w:val="24"/>
        </w:rPr>
        <w:t>1.19</w:t>
      </w:r>
      <w:r w:rsidR="00F22CC3">
        <w:rPr>
          <w:rFonts w:ascii="Times New Roman" w:hAnsi="Times New Roman" w:cs="Times New Roman"/>
          <w:szCs w:val="24"/>
        </w:rPr>
        <w:t xml:space="preserve">1 </w:t>
      </w:r>
      <w:r w:rsidR="00F22CC3">
        <w:rPr>
          <w:rFonts w:ascii="Times New Roman" w:hAnsi="Times New Roman" w:cs="Times New Roman" w:hint="eastAsia"/>
          <w:szCs w:val="24"/>
        </w:rPr>
        <w:t>f</w:t>
      </w:r>
      <w:r w:rsidR="00F22CC3" w:rsidRPr="002F2723">
        <w:rPr>
          <w:rFonts w:ascii="Times New Roman" w:hAnsi="Times New Roman" w:cs="Times New Roman"/>
          <w:szCs w:val="24"/>
        </w:rPr>
        <w:t>or</w:t>
      </w:r>
      <w:r w:rsidR="00F22CC3">
        <w:rPr>
          <w:rFonts w:ascii="Times New Roman" w:hAnsi="Times New Roman" w:cs="Times New Roman"/>
          <w:szCs w:val="24"/>
        </w:rPr>
        <w:t xml:space="preserve"> GC1 and GS1</w:t>
      </w:r>
      <w:r w:rsidR="00F22CC3" w:rsidRPr="002F2723">
        <w:rPr>
          <w:rFonts w:ascii="Times New Roman" w:hAnsi="Times New Roman" w:cs="Times New Roman"/>
          <w:szCs w:val="24"/>
        </w:rPr>
        <w:t>, respectively.</w:t>
      </w:r>
    </w:p>
    <w:p w:rsidR="00952472" w:rsidRDefault="00DB7FBD" w:rsidP="001B0A57">
      <w:pPr>
        <w:jc w:val="both"/>
        <w:rPr>
          <w:rFonts w:ascii="Times New Roman" w:hAnsi="Times New Roman" w:cs="Times New Roman"/>
          <w:szCs w:val="24"/>
        </w:rPr>
      </w:pPr>
      <w:r w:rsidRPr="00DB7FBD">
        <w:rPr>
          <w:rFonts w:ascii="Times New Roman" w:hAnsi="Times New Roman" w:cs="Times New Roman"/>
        </w:rPr>
        <w:t>Another</w:t>
      </w:r>
      <w:r>
        <w:rPr>
          <w:rFonts w:ascii="Times New Roman" w:hAnsi="Times New Roman" w:cs="Times New Roman" w:hint="eastAsia"/>
        </w:rPr>
        <w:t xml:space="preserve"> wa</w:t>
      </w:r>
      <w:r>
        <w:rPr>
          <w:rFonts w:ascii="Times New Roman" w:hAnsi="Times New Roman" w:cs="Times New Roman"/>
        </w:rPr>
        <w:t>y to determine if the indices differed between the two sites</w:t>
      </w:r>
      <w:r w:rsidRPr="00DB7FBD">
        <w:rPr>
          <w:rFonts w:ascii="Times New Roman" w:hAnsi="Times New Roman" w:cs="Times New Roman"/>
        </w:rPr>
        <w:t xml:space="preserve"> was</w:t>
      </w:r>
      <w:r>
        <w:rPr>
          <w:rFonts w:ascii="Times New Roman" w:hAnsi="Times New Roman" w:cs="Times New Roman"/>
        </w:rPr>
        <w:t xml:space="preserve"> to calculate </w:t>
      </w:r>
      <w:r>
        <w:rPr>
          <w:rFonts w:ascii="Times New Roman" w:hAnsi="Times New Roman" w:cs="Times New Roman" w:hint="eastAsia"/>
        </w:rPr>
        <w:t>t</w:t>
      </w:r>
      <w:r>
        <w:rPr>
          <w:rFonts w:ascii="Times New Roman" w:hAnsi="Times New Roman" w:cs="Times New Roman"/>
        </w:rPr>
        <w:t>he</w:t>
      </w:r>
      <w:r w:rsidRPr="00DB7FBD">
        <w:rPr>
          <w:rFonts w:ascii="Times New Roman" w:hAnsi="Times New Roman" w:cs="Times New Roman"/>
        </w:rPr>
        <w:t xml:space="preserve"> fraction of which the randomized set of indices of GC1</w:t>
      </w:r>
      <w:r w:rsidR="009C2796">
        <w:rPr>
          <w:rFonts w:ascii="Times New Roman" w:hAnsi="Times New Roman" w:cs="Times New Roman"/>
        </w:rPr>
        <w:t xml:space="preserve"> </w:t>
      </w:r>
      <w:r w:rsidRPr="00DB7FBD">
        <w:rPr>
          <w:rFonts w:ascii="Times New Roman" w:hAnsi="Times New Roman" w:cs="Times New Roman"/>
        </w:rPr>
        <w:t>was larger than GS1.</w:t>
      </w:r>
      <w:r>
        <w:rPr>
          <w:rFonts w:ascii="Times New Roman" w:hAnsi="Times New Roman" w:cs="Times New Roman" w:hint="eastAsia"/>
        </w:rPr>
        <w:t xml:space="preserve"> </w:t>
      </w:r>
      <w:r>
        <w:rPr>
          <w:rFonts w:ascii="Times New Roman" w:hAnsi="Times New Roman" w:cs="Times New Roman"/>
        </w:rPr>
        <w:t>For instance, when this fraction was 0.90, implying that 90% of the values of indices of</w:t>
      </w:r>
      <w:r w:rsidR="009C2796">
        <w:rPr>
          <w:rFonts w:ascii="Times New Roman" w:hAnsi="Times New Roman" w:cs="Times New Roman"/>
        </w:rPr>
        <w:t xml:space="preserve"> GC1 were</w:t>
      </w:r>
      <w:r>
        <w:rPr>
          <w:rFonts w:ascii="Times New Roman" w:hAnsi="Times New Roman" w:cs="Times New Roman"/>
        </w:rPr>
        <w:t xml:space="preserve"> larger than those of GS1.</w:t>
      </w:r>
      <w:r>
        <w:rPr>
          <w:rFonts w:ascii="Times New Roman" w:hAnsi="Times New Roman" w:cs="Times New Roman" w:hint="eastAsia"/>
        </w:rPr>
        <w:t xml:space="preserve"> </w:t>
      </w:r>
      <w:r>
        <w:rPr>
          <w:rFonts w:ascii="Times New Roman" w:hAnsi="Times New Roman" w:cs="Times New Roman"/>
        </w:rPr>
        <w:t>As defined in van Oevelen et al. (2011</w:t>
      </w:r>
      <w:r>
        <w:rPr>
          <w:rFonts w:ascii="Times New Roman" w:hAnsi="Times New Roman" w:cs="Times New Roman" w:hint="eastAsia"/>
        </w:rPr>
        <w:t>),</w:t>
      </w:r>
      <w:r>
        <w:rPr>
          <w:rFonts w:ascii="Times New Roman" w:hAnsi="Times New Roman" w:cs="Times New Roman"/>
        </w:rPr>
        <w:t xml:space="preserve"> </w:t>
      </w:r>
      <w:r w:rsidR="009C2796">
        <w:rPr>
          <w:rFonts w:ascii="Times New Roman" w:hAnsi="Times New Roman" w:cs="Times New Roman"/>
        </w:rPr>
        <w:t>the difference was</w:t>
      </w:r>
      <w:r w:rsidR="009C2796" w:rsidRPr="00DB7FBD">
        <w:rPr>
          <w:rFonts w:ascii="Times New Roman" w:hAnsi="Times New Roman" w:cs="Times New Roman"/>
        </w:rPr>
        <w:t xml:space="preserve"> considered highly significant</w:t>
      </w:r>
      <w:r w:rsidR="009C2796">
        <w:rPr>
          <w:rFonts w:ascii="Times New Roman" w:hAnsi="Times New Roman" w:cs="Times New Roman" w:hint="eastAsia"/>
        </w:rPr>
        <w:t xml:space="preserve"> </w:t>
      </w:r>
      <w:r w:rsidR="009C2796">
        <w:rPr>
          <w:rFonts w:ascii="Times New Roman" w:hAnsi="Times New Roman" w:cs="Times New Roman"/>
        </w:rPr>
        <w:t>when the fraction larger than 10</w:t>
      </w:r>
      <w:r w:rsidR="009C2796">
        <w:rPr>
          <w:rFonts w:ascii="Times New Roman" w:hAnsi="Times New Roman" w:cs="Times New Roman" w:hint="eastAsia"/>
        </w:rPr>
        <w:t>% (i</w:t>
      </w:r>
      <w:r w:rsidR="009C2796">
        <w:rPr>
          <w:rFonts w:ascii="Times New Roman" w:hAnsi="Times New Roman" w:cs="Times New Roman"/>
        </w:rPr>
        <w:t>.e. fraction &lt;0.10 or &gt;0.90)</w:t>
      </w:r>
      <w:r w:rsidR="009C2796">
        <w:rPr>
          <w:rFonts w:ascii="Times New Roman" w:hAnsi="Times New Roman" w:cs="Times New Roman" w:hint="eastAsia"/>
        </w:rPr>
        <w:t>;</w:t>
      </w:r>
      <w:r w:rsidR="009C2796">
        <w:rPr>
          <w:rFonts w:ascii="Times New Roman" w:hAnsi="Times New Roman" w:cs="Times New Roman"/>
        </w:rPr>
        <w:t xml:space="preserve"> when the </w:t>
      </w:r>
      <w:r w:rsidR="009C2796" w:rsidRPr="009C2796">
        <w:rPr>
          <w:rFonts w:ascii="Times New Roman" w:hAnsi="Times New Roman" w:cs="Times New Roman"/>
        </w:rPr>
        <w:t>distinction</w:t>
      </w:r>
      <w:r w:rsidR="009C2796">
        <w:rPr>
          <w:rFonts w:ascii="Times New Roman" w:hAnsi="Times New Roman" w:cs="Times New Roman"/>
        </w:rPr>
        <w:t xml:space="preserve"> was more than </w:t>
      </w:r>
      <w:r>
        <w:rPr>
          <w:rFonts w:ascii="Times New Roman" w:hAnsi="Times New Roman" w:cs="Times New Roman"/>
        </w:rPr>
        <w:t>5</w:t>
      </w:r>
      <w:r w:rsidR="009C2796">
        <w:rPr>
          <w:rFonts w:ascii="Times New Roman" w:hAnsi="Times New Roman" w:cs="Times New Roman" w:hint="eastAsia"/>
        </w:rPr>
        <w:t>% (i</w:t>
      </w:r>
      <w:r w:rsidR="009C2796">
        <w:rPr>
          <w:rFonts w:ascii="Times New Roman" w:hAnsi="Times New Roman" w:cs="Times New Roman"/>
        </w:rPr>
        <w:t>.e. fraction &lt;0.05 or &gt;0.95), the difference was</w:t>
      </w:r>
      <w:r w:rsidR="009C2796" w:rsidRPr="00DB7FBD">
        <w:rPr>
          <w:rFonts w:ascii="Times New Roman" w:hAnsi="Times New Roman" w:cs="Times New Roman"/>
        </w:rPr>
        <w:t xml:space="preserve"> considered highly significant</w:t>
      </w:r>
      <w:r w:rsidR="009C2796">
        <w:rPr>
          <w:rFonts w:ascii="Times New Roman" w:hAnsi="Times New Roman" w:cs="Times New Roman" w:hint="eastAsia"/>
        </w:rPr>
        <w:t>.</w:t>
      </w:r>
      <w:r w:rsidR="009C2796">
        <w:rPr>
          <w:rFonts w:ascii="Times New Roman" w:hAnsi="Times New Roman" w:cs="Times New Roman"/>
        </w:rPr>
        <w:t xml:space="preserve"> </w:t>
      </w:r>
      <w:r w:rsidR="008A2128">
        <w:rPr>
          <w:rFonts w:ascii="Times New Roman" w:hAnsi="Times New Roman" w:cs="Times New Roman"/>
        </w:rPr>
        <w:t xml:space="preserve">The comparison result was presented in </w:t>
      </w:r>
      <w:r w:rsidR="008A2128" w:rsidRPr="008A2128">
        <w:rPr>
          <w:rFonts w:ascii="Times New Roman" w:hAnsi="Times New Roman" w:cs="Times New Roman" w:hint="eastAsia"/>
          <w:highlight w:val="yellow"/>
        </w:rPr>
        <w:t>t</w:t>
      </w:r>
      <w:r w:rsidR="008A2128" w:rsidRPr="008A2128">
        <w:rPr>
          <w:rFonts w:ascii="Times New Roman" w:hAnsi="Times New Roman" w:cs="Times New Roman"/>
          <w:highlight w:val="yellow"/>
        </w:rPr>
        <w:t>able()</w:t>
      </w:r>
      <w:r w:rsidR="008A2128">
        <w:rPr>
          <w:rFonts w:ascii="Times New Roman" w:hAnsi="Times New Roman" w:cs="Times New Roman"/>
        </w:rPr>
        <w:t xml:space="preserve">. </w:t>
      </w:r>
      <w:r w:rsidR="008F4CF6">
        <w:rPr>
          <w:rFonts w:ascii="Times New Roman" w:hAnsi="Times New Roman" w:cs="Times New Roman"/>
        </w:rPr>
        <w:t>Only</w:t>
      </w:r>
      <m:oMath>
        <m:r>
          <m:rPr>
            <m:sty m:val="p"/>
          </m:rPr>
          <w:rPr>
            <w:rFonts w:ascii="Cambria Math" w:hAnsi="Cambria Math" w:cs="Times New Roman"/>
            <w:szCs w:val="24"/>
          </w:rPr>
          <m:t xml:space="preserve"> T..</m:t>
        </m:r>
      </m:oMath>
      <w:r w:rsidR="008F4CF6">
        <w:rPr>
          <w:rFonts w:ascii="Times New Roman" w:hAnsi="Times New Roman" w:cs="Times New Roman"/>
        </w:rPr>
        <w:t xml:space="preserve"> and </w:t>
      </w:r>
      <m:oMath>
        <m:r>
          <m:rPr>
            <m:sty m:val="p"/>
          </m:rPr>
          <w:rPr>
            <w:rFonts w:ascii="Cambria Math" w:hAnsi="Cambria Math" w:cs="Times New Roman"/>
            <w:szCs w:val="24"/>
          </w:rPr>
          <m:t>TST</m:t>
        </m:r>
      </m:oMath>
      <w:r w:rsidR="008F4CF6">
        <w:rPr>
          <w:rFonts w:ascii="Times New Roman" w:hAnsi="Times New Roman" w:cs="Times New Roman"/>
        </w:rPr>
        <w:t xml:space="preserve"> were </w:t>
      </w:r>
      <w:r w:rsidR="008F4CF6" w:rsidRPr="00952472">
        <w:rPr>
          <w:rFonts w:ascii="Times New Roman" w:hAnsi="Times New Roman" w:cs="Times New Roman"/>
          <w:szCs w:val="24"/>
        </w:rPr>
        <w:t>significant</w:t>
      </w:r>
      <w:r w:rsidR="008F4CF6">
        <w:rPr>
          <w:rFonts w:ascii="Times New Roman" w:hAnsi="Times New Roman" w:cs="Times New Roman" w:hint="eastAsia"/>
          <w:szCs w:val="24"/>
        </w:rPr>
        <w:t>l</w:t>
      </w:r>
      <w:r w:rsidR="008F4CF6">
        <w:rPr>
          <w:rFonts w:ascii="Times New Roman" w:hAnsi="Times New Roman" w:cs="Times New Roman"/>
          <w:szCs w:val="24"/>
        </w:rPr>
        <w:t>y higher in the canyon head,</w:t>
      </w:r>
      <w:r w:rsidR="005F53C3">
        <w:rPr>
          <w:rFonts w:ascii="Times New Roman" w:hAnsi="Times New Roman" w:cs="Times New Roman"/>
          <w:szCs w:val="24"/>
        </w:rPr>
        <w:t xml:space="preserve"> while </w:t>
      </w:r>
      <m:oMath>
        <m:r>
          <m:rPr>
            <m:sty m:val="p"/>
          </m:rPr>
          <w:rPr>
            <w:rFonts w:ascii="Cambria Math" w:hAnsi="Cambria Math" w:cs="Times New Roman"/>
            <w:szCs w:val="24"/>
          </w:rPr>
          <m:t>FCI</m:t>
        </m:r>
      </m:oMath>
      <w:r w:rsidR="005F53C3">
        <w:rPr>
          <w:rFonts w:ascii="Times New Roman" w:hAnsi="Times New Roman" w:cs="Times New Roman"/>
        </w:rPr>
        <w:t xml:space="preserve"> of GC1 was </w:t>
      </w:r>
      <w:r w:rsidR="005F53C3" w:rsidRPr="005F53C3">
        <w:rPr>
          <w:rFonts w:ascii="Times New Roman" w:hAnsi="Times New Roman" w:cs="Times New Roman"/>
        </w:rPr>
        <w:t>marginally significant</w:t>
      </w:r>
      <w:r w:rsidR="005F53C3">
        <w:rPr>
          <w:rFonts w:ascii="Times New Roman" w:hAnsi="Times New Roman" w:cs="Times New Roman"/>
        </w:rPr>
        <w:t>ly lower</w:t>
      </w:r>
      <w:r w:rsidR="005F53C3" w:rsidRPr="005F53C3">
        <w:rPr>
          <w:rFonts w:ascii="Times New Roman" w:hAnsi="Times New Roman" w:cs="Times New Roman"/>
        </w:rPr>
        <w:t xml:space="preserve"> </w:t>
      </w:r>
      <w:r w:rsidR="005F53C3">
        <w:rPr>
          <w:rFonts w:ascii="Times New Roman" w:hAnsi="Times New Roman" w:cs="Times New Roman"/>
        </w:rPr>
        <w:t>(fraction=</w:t>
      </w:r>
      <w:r w:rsidR="005F53C3" w:rsidRPr="005F53C3">
        <w:rPr>
          <w:rFonts w:ascii="Times New Roman" w:hAnsi="Times New Roman" w:cs="Times New Roman"/>
        </w:rPr>
        <w:t>0.1043</w:t>
      </w:r>
      <w:r w:rsidR="005F53C3">
        <w:rPr>
          <w:rFonts w:ascii="Times New Roman" w:hAnsi="Times New Roman" w:cs="Times New Roman"/>
          <w:szCs w:val="24"/>
        </w:rPr>
        <w:t xml:space="preserve">) </w:t>
      </w:r>
    </w:p>
    <w:p w:rsidR="00F708E4" w:rsidRDefault="00F708E4" w:rsidP="00F708E4">
      <w:bookmarkStart w:id="0" w:name="_GoBack"/>
      <w:bookmarkEnd w:id="0"/>
    </w:p>
    <w:sectPr w:rsidR="00F708E4" w:rsidSect="00461618">
      <w:pgSz w:w="11906" w:h="16838"/>
      <w:pgMar w:top="1440" w:right="1800" w:bottom="1440" w:left="1800"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52E" w:rsidRDefault="004A152E"/>
  </w:endnote>
  <w:endnote w:type="continuationSeparator" w:id="0">
    <w:p w:rsidR="004A152E" w:rsidRDefault="004A1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52E" w:rsidRDefault="004A152E"/>
  </w:footnote>
  <w:footnote w:type="continuationSeparator" w:id="0">
    <w:p w:rsidR="004A152E" w:rsidRDefault="004A152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17C"/>
    <w:multiLevelType w:val="hybridMultilevel"/>
    <w:tmpl w:val="2F7626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23A5F1E"/>
    <w:multiLevelType w:val="hybridMultilevel"/>
    <w:tmpl w:val="AAC847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C0C"/>
    <w:rsid w:val="00005978"/>
    <w:rsid w:val="00007E70"/>
    <w:rsid w:val="000125D0"/>
    <w:rsid w:val="000220E4"/>
    <w:rsid w:val="00026BB0"/>
    <w:rsid w:val="0005156F"/>
    <w:rsid w:val="0006040B"/>
    <w:rsid w:val="00064580"/>
    <w:rsid w:val="0008343F"/>
    <w:rsid w:val="000866CD"/>
    <w:rsid w:val="00096CC4"/>
    <w:rsid w:val="0009793E"/>
    <w:rsid w:val="000B0D70"/>
    <w:rsid w:val="000E0B97"/>
    <w:rsid w:val="000E3DD0"/>
    <w:rsid w:val="000F27AB"/>
    <w:rsid w:val="00101626"/>
    <w:rsid w:val="001215D7"/>
    <w:rsid w:val="00132AF2"/>
    <w:rsid w:val="001414C7"/>
    <w:rsid w:val="00160882"/>
    <w:rsid w:val="0019271F"/>
    <w:rsid w:val="00194E2D"/>
    <w:rsid w:val="001A5836"/>
    <w:rsid w:val="001A7060"/>
    <w:rsid w:val="001A7FFE"/>
    <w:rsid w:val="001B0A57"/>
    <w:rsid w:val="001D763A"/>
    <w:rsid w:val="00220908"/>
    <w:rsid w:val="00222238"/>
    <w:rsid w:val="002533FF"/>
    <w:rsid w:val="00266921"/>
    <w:rsid w:val="0027213C"/>
    <w:rsid w:val="002761B9"/>
    <w:rsid w:val="00282C03"/>
    <w:rsid w:val="002922CF"/>
    <w:rsid w:val="002A28E9"/>
    <w:rsid w:val="002A62A0"/>
    <w:rsid w:val="002D65AD"/>
    <w:rsid w:val="002E26C2"/>
    <w:rsid w:val="002F2723"/>
    <w:rsid w:val="00304ADD"/>
    <w:rsid w:val="00305EC2"/>
    <w:rsid w:val="003137A9"/>
    <w:rsid w:val="003223E6"/>
    <w:rsid w:val="00335134"/>
    <w:rsid w:val="0035425B"/>
    <w:rsid w:val="00380309"/>
    <w:rsid w:val="003814BA"/>
    <w:rsid w:val="00391859"/>
    <w:rsid w:val="003C660C"/>
    <w:rsid w:val="003D39B9"/>
    <w:rsid w:val="003E5FD9"/>
    <w:rsid w:val="004150A5"/>
    <w:rsid w:val="0042704A"/>
    <w:rsid w:val="00440F65"/>
    <w:rsid w:val="00461618"/>
    <w:rsid w:val="0047521A"/>
    <w:rsid w:val="00484A93"/>
    <w:rsid w:val="00492AA7"/>
    <w:rsid w:val="004A152E"/>
    <w:rsid w:val="004A733C"/>
    <w:rsid w:val="004D2342"/>
    <w:rsid w:val="004E36BC"/>
    <w:rsid w:val="004F73C9"/>
    <w:rsid w:val="00501DC5"/>
    <w:rsid w:val="00515675"/>
    <w:rsid w:val="00515F25"/>
    <w:rsid w:val="005557F1"/>
    <w:rsid w:val="00567731"/>
    <w:rsid w:val="00573B42"/>
    <w:rsid w:val="00576095"/>
    <w:rsid w:val="005779FA"/>
    <w:rsid w:val="00580C2D"/>
    <w:rsid w:val="0058590E"/>
    <w:rsid w:val="00592E71"/>
    <w:rsid w:val="00594121"/>
    <w:rsid w:val="00594B3F"/>
    <w:rsid w:val="005A528B"/>
    <w:rsid w:val="005C56D3"/>
    <w:rsid w:val="005D2482"/>
    <w:rsid w:val="005D7841"/>
    <w:rsid w:val="005E7819"/>
    <w:rsid w:val="005F2BB3"/>
    <w:rsid w:val="005F53C3"/>
    <w:rsid w:val="00601B82"/>
    <w:rsid w:val="00615213"/>
    <w:rsid w:val="00635D4F"/>
    <w:rsid w:val="00661286"/>
    <w:rsid w:val="00672369"/>
    <w:rsid w:val="00676524"/>
    <w:rsid w:val="006A6361"/>
    <w:rsid w:val="006A7518"/>
    <w:rsid w:val="006B292F"/>
    <w:rsid w:val="006C0503"/>
    <w:rsid w:val="006C23CA"/>
    <w:rsid w:val="006C269C"/>
    <w:rsid w:val="006C4806"/>
    <w:rsid w:val="006D21DA"/>
    <w:rsid w:val="006E334F"/>
    <w:rsid w:val="007015B5"/>
    <w:rsid w:val="00704FBE"/>
    <w:rsid w:val="00717F52"/>
    <w:rsid w:val="00726AE7"/>
    <w:rsid w:val="0073519C"/>
    <w:rsid w:val="00736736"/>
    <w:rsid w:val="00756E47"/>
    <w:rsid w:val="00760C0C"/>
    <w:rsid w:val="00770A2D"/>
    <w:rsid w:val="00781DE2"/>
    <w:rsid w:val="00794CE0"/>
    <w:rsid w:val="007B2D42"/>
    <w:rsid w:val="007B34B8"/>
    <w:rsid w:val="007C47A9"/>
    <w:rsid w:val="007C6E0E"/>
    <w:rsid w:val="007D7D97"/>
    <w:rsid w:val="00822B44"/>
    <w:rsid w:val="00824EE5"/>
    <w:rsid w:val="00834BB9"/>
    <w:rsid w:val="0083545D"/>
    <w:rsid w:val="0085024B"/>
    <w:rsid w:val="00853411"/>
    <w:rsid w:val="00864473"/>
    <w:rsid w:val="008666D3"/>
    <w:rsid w:val="00873B34"/>
    <w:rsid w:val="008765E1"/>
    <w:rsid w:val="00880A2D"/>
    <w:rsid w:val="008A2128"/>
    <w:rsid w:val="008A4738"/>
    <w:rsid w:val="008A4E9D"/>
    <w:rsid w:val="008B6120"/>
    <w:rsid w:val="008C3AFB"/>
    <w:rsid w:val="008D755B"/>
    <w:rsid w:val="008F3BB9"/>
    <w:rsid w:val="008F4CF6"/>
    <w:rsid w:val="00906F4E"/>
    <w:rsid w:val="0094404D"/>
    <w:rsid w:val="00952472"/>
    <w:rsid w:val="0096385B"/>
    <w:rsid w:val="00967E68"/>
    <w:rsid w:val="009A07FB"/>
    <w:rsid w:val="009A0D11"/>
    <w:rsid w:val="009A14F5"/>
    <w:rsid w:val="009A4F9D"/>
    <w:rsid w:val="009B2FA4"/>
    <w:rsid w:val="009B342F"/>
    <w:rsid w:val="009C0F95"/>
    <w:rsid w:val="009C2796"/>
    <w:rsid w:val="009C7622"/>
    <w:rsid w:val="009D2C78"/>
    <w:rsid w:val="00A1179F"/>
    <w:rsid w:val="00A1728A"/>
    <w:rsid w:val="00A224FC"/>
    <w:rsid w:val="00A53C98"/>
    <w:rsid w:val="00A75E06"/>
    <w:rsid w:val="00A91D81"/>
    <w:rsid w:val="00A94221"/>
    <w:rsid w:val="00AA68C6"/>
    <w:rsid w:val="00AD33CF"/>
    <w:rsid w:val="00B00493"/>
    <w:rsid w:val="00B02EA6"/>
    <w:rsid w:val="00B10E25"/>
    <w:rsid w:val="00B13D1F"/>
    <w:rsid w:val="00B156E3"/>
    <w:rsid w:val="00B16615"/>
    <w:rsid w:val="00B16C15"/>
    <w:rsid w:val="00B16DD6"/>
    <w:rsid w:val="00B52DD5"/>
    <w:rsid w:val="00B57A27"/>
    <w:rsid w:val="00B703F4"/>
    <w:rsid w:val="00B735A6"/>
    <w:rsid w:val="00B76673"/>
    <w:rsid w:val="00B76D5E"/>
    <w:rsid w:val="00B81C8D"/>
    <w:rsid w:val="00B8772D"/>
    <w:rsid w:val="00B9588D"/>
    <w:rsid w:val="00BA1597"/>
    <w:rsid w:val="00BA26DD"/>
    <w:rsid w:val="00BB7F7F"/>
    <w:rsid w:val="00BD1291"/>
    <w:rsid w:val="00BD2AB5"/>
    <w:rsid w:val="00BD7002"/>
    <w:rsid w:val="00BE5FD2"/>
    <w:rsid w:val="00BF3A45"/>
    <w:rsid w:val="00C04125"/>
    <w:rsid w:val="00C13C93"/>
    <w:rsid w:val="00C15455"/>
    <w:rsid w:val="00C246F9"/>
    <w:rsid w:val="00C30E59"/>
    <w:rsid w:val="00C33574"/>
    <w:rsid w:val="00C346AB"/>
    <w:rsid w:val="00C65570"/>
    <w:rsid w:val="00C769B3"/>
    <w:rsid w:val="00C803BD"/>
    <w:rsid w:val="00C81270"/>
    <w:rsid w:val="00C845F4"/>
    <w:rsid w:val="00CB0946"/>
    <w:rsid w:val="00CC0D14"/>
    <w:rsid w:val="00CC4566"/>
    <w:rsid w:val="00CE2066"/>
    <w:rsid w:val="00CF5802"/>
    <w:rsid w:val="00D112F2"/>
    <w:rsid w:val="00D2164A"/>
    <w:rsid w:val="00D46500"/>
    <w:rsid w:val="00D61C7C"/>
    <w:rsid w:val="00D61D69"/>
    <w:rsid w:val="00D63448"/>
    <w:rsid w:val="00D63457"/>
    <w:rsid w:val="00D865C6"/>
    <w:rsid w:val="00DA4F52"/>
    <w:rsid w:val="00DB754C"/>
    <w:rsid w:val="00DB7FBD"/>
    <w:rsid w:val="00DC12A0"/>
    <w:rsid w:val="00DE0ABF"/>
    <w:rsid w:val="00DE652A"/>
    <w:rsid w:val="00E042AE"/>
    <w:rsid w:val="00E176D5"/>
    <w:rsid w:val="00E42C02"/>
    <w:rsid w:val="00E51EFB"/>
    <w:rsid w:val="00E61AC1"/>
    <w:rsid w:val="00E67050"/>
    <w:rsid w:val="00E832AA"/>
    <w:rsid w:val="00E95B8A"/>
    <w:rsid w:val="00E964A0"/>
    <w:rsid w:val="00EA450A"/>
    <w:rsid w:val="00EA4C1D"/>
    <w:rsid w:val="00EC26A6"/>
    <w:rsid w:val="00EC509A"/>
    <w:rsid w:val="00EC537C"/>
    <w:rsid w:val="00ED1630"/>
    <w:rsid w:val="00ED2AC2"/>
    <w:rsid w:val="00EE0254"/>
    <w:rsid w:val="00EE5B46"/>
    <w:rsid w:val="00EF5997"/>
    <w:rsid w:val="00F12229"/>
    <w:rsid w:val="00F221AC"/>
    <w:rsid w:val="00F22CC3"/>
    <w:rsid w:val="00F31C8B"/>
    <w:rsid w:val="00F40864"/>
    <w:rsid w:val="00F4251A"/>
    <w:rsid w:val="00F4297A"/>
    <w:rsid w:val="00F51D4D"/>
    <w:rsid w:val="00F708E4"/>
    <w:rsid w:val="00F77F03"/>
    <w:rsid w:val="00F83957"/>
    <w:rsid w:val="00F84F42"/>
    <w:rsid w:val="00FB68EB"/>
    <w:rsid w:val="00FC12DA"/>
    <w:rsid w:val="00FD4C7C"/>
    <w:rsid w:val="00FD7021"/>
    <w:rsid w:val="00FF5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BDEF"/>
  <w15:chartTrackingRefBased/>
  <w15:docId w15:val="{44A698A3-5F86-4E20-B340-1DF8BCB1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C0C"/>
    <w:pPr>
      <w:widowControl w:val="0"/>
    </w:pPr>
  </w:style>
  <w:style w:type="paragraph" w:styleId="10">
    <w:name w:val="heading 1"/>
    <w:basedOn w:val="a"/>
    <w:next w:val="a"/>
    <w:link w:val="12"/>
    <w:uiPriority w:val="9"/>
    <w:qFormat/>
    <w:rsid w:val="00ED163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60C0C"/>
    <w:pPr>
      <w:ind w:leftChars="200" w:left="480"/>
    </w:pPr>
  </w:style>
  <w:style w:type="character" w:customStyle="1" w:styleId="a4">
    <w:name w:val="清單段落 字元"/>
    <w:basedOn w:val="a0"/>
    <w:link w:val="a3"/>
    <w:uiPriority w:val="34"/>
    <w:rsid w:val="00760C0C"/>
  </w:style>
  <w:style w:type="character" w:styleId="a5">
    <w:name w:val="line number"/>
    <w:basedOn w:val="a0"/>
    <w:uiPriority w:val="99"/>
    <w:semiHidden/>
    <w:unhideWhenUsed/>
    <w:rsid w:val="00760C0C"/>
  </w:style>
  <w:style w:type="paragraph" w:styleId="Web">
    <w:name w:val="Normal (Web)"/>
    <w:basedOn w:val="a"/>
    <w:uiPriority w:val="99"/>
    <w:semiHidden/>
    <w:unhideWhenUsed/>
    <w:rsid w:val="000E0B97"/>
    <w:pPr>
      <w:widowControl/>
      <w:spacing w:before="100" w:beforeAutospacing="1" w:after="100" w:afterAutospacing="1"/>
    </w:pPr>
    <w:rPr>
      <w:rFonts w:ascii="新細明體" w:eastAsia="新細明體" w:hAnsi="新細明體" w:cs="新細明體"/>
      <w:kern w:val="0"/>
      <w:szCs w:val="24"/>
    </w:rPr>
  </w:style>
  <w:style w:type="paragraph" w:customStyle="1" w:styleId="1">
    <w:name w:val="樣式1"/>
    <w:basedOn w:val="10"/>
    <w:rsid w:val="00ED1630"/>
    <w:pPr>
      <w:numPr>
        <w:numId w:val="3"/>
      </w:numPr>
      <w:tabs>
        <w:tab w:val="num" w:pos="360"/>
      </w:tabs>
      <w:ind w:leftChars="100" w:left="0" w:rightChars="100" w:right="100" w:firstLine="0"/>
    </w:pPr>
    <w:rPr>
      <w:rFonts w:ascii="Times New Roman" w:eastAsia="Times New Roman" w:hAnsi="Times New Roman" w:cs="Times New Roman"/>
      <w:sz w:val="28"/>
    </w:rPr>
  </w:style>
  <w:style w:type="paragraph" w:customStyle="1" w:styleId="11">
    <w:name w:val="1.1"/>
    <w:link w:val="110"/>
    <w:qFormat/>
    <w:rsid w:val="00ED1630"/>
    <w:pPr>
      <w:numPr>
        <w:ilvl w:val="1"/>
        <w:numId w:val="3"/>
      </w:numPr>
      <w:ind w:leftChars="100" w:left="272" w:rightChars="100" w:right="100"/>
      <w:outlineLvl w:val="1"/>
    </w:pPr>
    <w:rPr>
      <w:rFonts w:ascii="Times New Roman" w:eastAsia="Times New Roman" w:hAnsi="Times New Roman" w:cs="Times New Roman"/>
      <w:b/>
    </w:rPr>
  </w:style>
  <w:style w:type="paragraph" w:customStyle="1" w:styleId="111">
    <w:name w:val="1.1.1"/>
    <w:basedOn w:val="a3"/>
    <w:qFormat/>
    <w:rsid w:val="00ED1630"/>
    <w:pPr>
      <w:numPr>
        <w:ilvl w:val="2"/>
        <w:numId w:val="3"/>
      </w:numPr>
      <w:ind w:leftChars="100" w:left="0" w:rightChars="100" w:right="100"/>
      <w:outlineLvl w:val="2"/>
    </w:pPr>
    <w:rPr>
      <w:rFonts w:ascii="Times New Roman" w:eastAsia="Times New Roman" w:hAnsi="Times New Roman" w:cs="Times New Roman"/>
      <w:b/>
      <w:szCs w:val="24"/>
    </w:rPr>
  </w:style>
  <w:style w:type="character" w:customStyle="1" w:styleId="110">
    <w:name w:val="1.1 字元"/>
    <w:basedOn w:val="a0"/>
    <w:link w:val="11"/>
    <w:rsid w:val="00ED1630"/>
    <w:rPr>
      <w:rFonts w:ascii="Times New Roman" w:eastAsia="Times New Roman" w:hAnsi="Times New Roman" w:cs="Times New Roman"/>
      <w:b/>
    </w:rPr>
  </w:style>
  <w:style w:type="paragraph" w:customStyle="1" w:styleId="1111">
    <w:name w:val="1.1.1.1"/>
    <w:basedOn w:val="a3"/>
    <w:link w:val="11110"/>
    <w:qFormat/>
    <w:rsid w:val="00ED1630"/>
    <w:pPr>
      <w:numPr>
        <w:ilvl w:val="3"/>
        <w:numId w:val="3"/>
      </w:numPr>
      <w:ind w:leftChars="100" w:left="480" w:rightChars="100" w:right="100"/>
      <w:outlineLvl w:val="3"/>
    </w:pPr>
    <w:rPr>
      <w:rFonts w:ascii="Times New Roman" w:eastAsia="Times New Roman" w:hAnsi="Times New Roman" w:cs="Times New Roman"/>
      <w:b/>
      <w:szCs w:val="24"/>
    </w:rPr>
  </w:style>
  <w:style w:type="character" w:customStyle="1" w:styleId="12">
    <w:name w:val="標題 1 字元"/>
    <w:basedOn w:val="a0"/>
    <w:link w:val="10"/>
    <w:uiPriority w:val="9"/>
    <w:rsid w:val="00ED1630"/>
    <w:rPr>
      <w:rFonts w:asciiTheme="majorHAnsi" w:eastAsiaTheme="majorEastAsia" w:hAnsiTheme="majorHAnsi" w:cstheme="majorBidi"/>
      <w:b/>
      <w:bCs/>
      <w:kern w:val="52"/>
      <w:sz w:val="52"/>
      <w:szCs w:val="52"/>
    </w:rPr>
  </w:style>
  <w:style w:type="character" w:customStyle="1" w:styleId="11110">
    <w:name w:val="1.1.1.1 字元"/>
    <w:basedOn w:val="a4"/>
    <w:link w:val="1111"/>
    <w:rsid w:val="00ED1630"/>
    <w:rPr>
      <w:rFonts w:ascii="Times New Roman" w:eastAsia="Times New Roman" w:hAnsi="Times New Roman" w:cs="Times New Roman"/>
      <w:b/>
      <w:szCs w:val="24"/>
    </w:rPr>
  </w:style>
  <w:style w:type="character" w:styleId="a6">
    <w:name w:val="Placeholder Text"/>
    <w:basedOn w:val="a0"/>
    <w:uiPriority w:val="99"/>
    <w:semiHidden/>
    <w:rsid w:val="00EE5B46"/>
    <w:rPr>
      <w:color w:val="808080"/>
    </w:rPr>
  </w:style>
  <w:style w:type="paragraph" w:styleId="a7">
    <w:name w:val="header"/>
    <w:basedOn w:val="a"/>
    <w:link w:val="a8"/>
    <w:uiPriority w:val="99"/>
    <w:unhideWhenUsed/>
    <w:rsid w:val="00CE2066"/>
    <w:pPr>
      <w:tabs>
        <w:tab w:val="center" w:pos="4153"/>
        <w:tab w:val="right" w:pos="8306"/>
      </w:tabs>
      <w:snapToGrid w:val="0"/>
    </w:pPr>
    <w:rPr>
      <w:sz w:val="20"/>
      <w:szCs w:val="20"/>
    </w:rPr>
  </w:style>
  <w:style w:type="character" w:customStyle="1" w:styleId="a8">
    <w:name w:val="頁首 字元"/>
    <w:basedOn w:val="a0"/>
    <w:link w:val="a7"/>
    <w:uiPriority w:val="99"/>
    <w:rsid w:val="00CE2066"/>
    <w:rPr>
      <w:sz w:val="20"/>
      <w:szCs w:val="20"/>
    </w:rPr>
  </w:style>
  <w:style w:type="paragraph" w:styleId="a9">
    <w:name w:val="footer"/>
    <w:basedOn w:val="a"/>
    <w:link w:val="aa"/>
    <w:uiPriority w:val="99"/>
    <w:unhideWhenUsed/>
    <w:rsid w:val="00CE2066"/>
    <w:pPr>
      <w:tabs>
        <w:tab w:val="center" w:pos="4153"/>
        <w:tab w:val="right" w:pos="8306"/>
      </w:tabs>
      <w:snapToGrid w:val="0"/>
    </w:pPr>
    <w:rPr>
      <w:sz w:val="20"/>
      <w:szCs w:val="20"/>
    </w:rPr>
  </w:style>
  <w:style w:type="character" w:customStyle="1" w:styleId="aa">
    <w:name w:val="頁尾 字元"/>
    <w:basedOn w:val="a0"/>
    <w:link w:val="a9"/>
    <w:uiPriority w:val="99"/>
    <w:rsid w:val="00CE20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954">
      <w:bodyDiv w:val="1"/>
      <w:marLeft w:val="0"/>
      <w:marRight w:val="0"/>
      <w:marTop w:val="0"/>
      <w:marBottom w:val="0"/>
      <w:divBdr>
        <w:top w:val="none" w:sz="0" w:space="0" w:color="auto"/>
        <w:left w:val="none" w:sz="0" w:space="0" w:color="auto"/>
        <w:bottom w:val="none" w:sz="0" w:space="0" w:color="auto"/>
        <w:right w:val="none" w:sz="0" w:space="0" w:color="auto"/>
      </w:divBdr>
    </w:div>
    <w:div w:id="81531114">
      <w:bodyDiv w:val="1"/>
      <w:marLeft w:val="0"/>
      <w:marRight w:val="0"/>
      <w:marTop w:val="0"/>
      <w:marBottom w:val="0"/>
      <w:divBdr>
        <w:top w:val="none" w:sz="0" w:space="0" w:color="auto"/>
        <w:left w:val="none" w:sz="0" w:space="0" w:color="auto"/>
        <w:bottom w:val="none" w:sz="0" w:space="0" w:color="auto"/>
        <w:right w:val="none" w:sz="0" w:space="0" w:color="auto"/>
      </w:divBdr>
    </w:div>
    <w:div w:id="143670204">
      <w:bodyDiv w:val="1"/>
      <w:marLeft w:val="0"/>
      <w:marRight w:val="0"/>
      <w:marTop w:val="0"/>
      <w:marBottom w:val="0"/>
      <w:divBdr>
        <w:top w:val="none" w:sz="0" w:space="0" w:color="auto"/>
        <w:left w:val="none" w:sz="0" w:space="0" w:color="auto"/>
        <w:bottom w:val="none" w:sz="0" w:space="0" w:color="auto"/>
        <w:right w:val="none" w:sz="0" w:space="0" w:color="auto"/>
      </w:divBdr>
    </w:div>
    <w:div w:id="219093742">
      <w:bodyDiv w:val="1"/>
      <w:marLeft w:val="0"/>
      <w:marRight w:val="0"/>
      <w:marTop w:val="0"/>
      <w:marBottom w:val="0"/>
      <w:divBdr>
        <w:top w:val="none" w:sz="0" w:space="0" w:color="auto"/>
        <w:left w:val="none" w:sz="0" w:space="0" w:color="auto"/>
        <w:bottom w:val="none" w:sz="0" w:space="0" w:color="auto"/>
        <w:right w:val="none" w:sz="0" w:space="0" w:color="auto"/>
      </w:divBdr>
    </w:div>
    <w:div w:id="262037490">
      <w:bodyDiv w:val="1"/>
      <w:marLeft w:val="0"/>
      <w:marRight w:val="0"/>
      <w:marTop w:val="0"/>
      <w:marBottom w:val="0"/>
      <w:divBdr>
        <w:top w:val="none" w:sz="0" w:space="0" w:color="auto"/>
        <w:left w:val="none" w:sz="0" w:space="0" w:color="auto"/>
        <w:bottom w:val="none" w:sz="0" w:space="0" w:color="auto"/>
        <w:right w:val="none" w:sz="0" w:space="0" w:color="auto"/>
      </w:divBdr>
    </w:div>
    <w:div w:id="769278794">
      <w:bodyDiv w:val="1"/>
      <w:marLeft w:val="0"/>
      <w:marRight w:val="0"/>
      <w:marTop w:val="0"/>
      <w:marBottom w:val="0"/>
      <w:divBdr>
        <w:top w:val="none" w:sz="0" w:space="0" w:color="auto"/>
        <w:left w:val="none" w:sz="0" w:space="0" w:color="auto"/>
        <w:bottom w:val="none" w:sz="0" w:space="0" w:color="auto"/>
        <w:right w:val="none" w:sz="0" w:space="0" w:color="auto"/>
      </w:divBdr>
    </w:div>
    <w:div w:id="836656948">
      <w:bodyDiv w:val="1"/>
      <w:marLeft w:val="0"/>
      <w:marRight w:val="0"/>
      <w:marTop w:val="0"/>
      <w:marBottom w:val="0"/>
      <w:divBdr>
        <w:top w:val="none" w:sz="0" w:space="0" w:color="auto"/>
        <w:left w:val="none" w:sz="0" w:space="0" w:color="auto"/>
        <w:bottom w:val="none" w:sz="0" w:space="0" w:color="auto"/>
        <w:right w:val="none" w:sz="0" w:space="0" w:color="auto"/>
      </w:divBdr>
    </w:div>
    <w:div w:id="1118529589">
      <w:bodyDiv w:val="1"/>
      <w:marLeft w:val="0"/>
      <w:marRight w:val="0"/>
      <w:marTop w:val="0"/>
      <w:marBottom w:val="0"/>
      <w:divBdr>
        <w:top w:val="none" w:sz="0" w:space="0" w:color="auto"/>
        <w:left w:val="none" w:sz="0" w:space="0" w:color="auto"/>
        <w:bottom w:val="none" w:sz="0" w:space="0" w:color="auto"/>
        <w:right w:val="none" w:sz="0" w:space="0" w:color="auto"/>
      </w:divBdr>
    </w:div>
    <w:div w:id="1278871732">
      <w:bodyDiv w:val="1"/>
      <w:marLeft w:val="0"/>
      <w:marRight w:val="0"/>
      <w:marTop w:val="0"/>
      <w:marBottom w:val="0"/>
      <w:divBdr>
        <w:top w:val="none" w:sz="0" w:space="0" w:color="auto"/>
        <w:left w:val="none" w:sz="0" w:space="0" w:color="auto"/>
        <w:bottom w:val="none" w:sz="0" w:space="0" w:color="auto"/>
        <w:right w:val="none" w:sz="0" w:space="0" w:color="auto"/>
      </w:divBdr>
    </w:div>
    <w:div w:id="1416053646">
      <w:bodyDiv w:val="1"/>
      <w:marLeft w:val="0"/>
      <w:marRight w:val="0"/>
      <w:marTop w:val="0"/>
      <w:marBottom w:val="0"/>
      <w:divBdr>
        <w:top w:val="none" w:sz="0" w:space="0" w:color="auto"/>
        <w:left w:val="none" w:sz="0" w:space="0" w:color="auto"/>
        <w:bottom w:val="none" w:sz="0" w:space="0" w:color="auto"/>
        <w:right w:val="none" w:sz="0" w:space="0" w:color="auto"/>
      </w:divBdr>
    </w:div>
    <w:div w:id="1690718516">
      <w:bodyDiv w:val="1"/>
      <w:marLeft w:val="0"/>
      <w:marRight w:val="0"/>
      <w:marTop w:val="0"/>
      <w:marBottom w:val="0"/>
      <w:divBdr>
        <w:top w:val="none" w:sz="0" w:space="0" w:color="auto"/>
        <w:left w:val="none" w:sz="0" w:space="0" w:color="auto"/>
        <w:bottom w:val="none" w:sz="0" w:space="0" w:color="auto"/>
        <w:right w:val="none" w:sz="0" w:space="0" w:color="auto"/>
      </w:divBdr>
    </w:div>
    <w:div w:id="1776368772">
      <w:bodyDiv w:val="1"/>
      <w:marLeft w:val="0"/>
      <w:marRight w:val="0"/>
      <w:marTop w:val="0"/>
      <w:marBottom w:val="0"/>
      <w:divBdr>
        <w:top w:val="none" w:sz="0" w:space="0" w:color="auto"/>
        <w:left w:val="none" w:sz="0" w:space="0" w:color="auto"/>
        <w:bottom w:val="none" w:sz="0" w:space="0" w:color="auto"/>
        <w:right w:val="none" w:sz="0" w:space="0" w:color="auto"/>
      </w:divBdr>
    </w:div>
    <w:div w:id="19276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5840</TotalTime>
  <Pages>6</Pages>
  <Words>2153</Words>
  <Characters>12277</Characters>
  <Application>Microsoft Office Word</Application>
  <DocSecurity>0</DocSecurity>
  <Lines>102</Lines>
  <Paragraphs>28</Paragraphs>
  <ScaleCrop>false</ScaleCrop>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2022-03-31T09:02:00Z</dcterms:created>
  <dcterms:modified xsi:type="dcterms:W3CDTF">2022-04-30T13:57:00Z</dcterms:modified>
</cp:coreProperties>
</file>