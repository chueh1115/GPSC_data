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7B5F3" w14:textId="77777777" w:rsidR="00BA6BFF" w:rsidRDefault="00D53887" w:rsidP="00A43A3E">
      <w:pPr>
        <w:pStyle w:val="11"/>
        <w:numPr>
          <w:ilvl w:val="0"/>
          <w:numId w:val="0"/>
        </w:numPr>
        <w:ind w:right="240"/>
        <w:outlineLvl w:val="0"/>
      </w:pPr>
      <w:r>
        <w:rPr>
          <w:rFonts w:hint="eastAsia"/>
        </w:rPr>
        <w:t>I</w:t>
      </w:r>
      <w:r w:rsidR="004E65FC">
        <w:t>ntroduction</w:t>
      </w:r>
    </w:p>
    <w:p w14:paraId="681C0B1C" w14:textId="77777777" w:rsidR="00A43A3E" w:rsidRDefault="00A43A3E" w:rsidP="00A43A3E">
      <w:pPr>
        <w:pStyle w:val="11"/>
        <w:numPr>
          <w:ilvl w:val="0"/>
          <w:numId w:val="0"/>
        </w:numPr>
        <w:ind w:right="240"/>
        <w:outlineLvl w:val="0"/>
      </w:pPr>
    </w:p>
    <w:p w14:paraId="16E3173A" w14:textId="77777777" w:rsidR="00BA6BFF" w:rsidRPr="00791151" w:rsidRDefault="004E65FC" w:rsidP="00A43A3E">
      <w:pPr>
        <w:pStyle w:val="11"/>
        <w:numPr>
          <w:ilvl w:val="0"/>
          <w:numId w:val="0"/>
        </w:numPr>
        <w:ind w:right="240"/>
      </w:pPr>
      <w:r w:rsidRPr="00791151">
        <w:rPr>
          <w:rFonts w:hint="eastAsia"/>
        </w:rPr>
        <w:t>Su</w:t>
      </w:r>
      <w:r w:rsidRPr="00791151">
        <w:t>bmarine canyon</w:t>
      </w:r>
    </w:p>
    <w:p w14:paraId="20FECEAF" w14:textId="29D19118" w:rsidR="001E3B47" w:rsidRPr="001E3B47" w:rsidRDefault="00E24CCB" w:rsidP="00A43A3E">
      <w:pPr>
        <w:pStyle w:val="a3"/>
        <w:ind w:leftChars="0" w:left="0"/>
        <w:outlineLvl w:val="2"/>
        <w:rPr>
          <w:rFonts w:ascii="Times New Roman" w:hAnsi="Times New Roman" w:cs="Times New Roman"/>
        </w:rPr>
      </w:pPr>
      <w:r>
        <w:rPr>
          <w:rFonts w:ascii="Times New Roman" w:hAnsi="Times New Roman" w:cs="Times New Roman" w:hint="eastAsia"/>
        </w:rPr>
        <w:t xml:space="preserve">    </w:t>
      </w:r>
      <w:r w:rsidR="001E3B47" w:rsidRPr="001E3B47">
        <w:rPr>
          <w:rFonts w:ascii="Times New Roman" w:hAnsi="Times New Roman" w:cs="Times New Roman"/>
        </w:rPr>
        <w:t>Submarine canyons are steep-walled</w:t>
      </w:r>
      <w:ins w:id="0" w:author="Chih-Lin Wei" w:date="2022-06-14T17:19:00Z">
        <w:r w:rsidR="002E221C">
          <w:rPr>
            <w:rFonts w:ascii="Times New Roman" w:hAnsi="Times New Roman" w:cs="Times New Roman"/>
          </w:rPr>
          <w:t>,</w:t>
        </w:r>
      </w:ins>
      <w:r w:rsidR="001E3B47" w:rsidRPr="001E3B47">
        <w:rPr>
          <w:rFonts w:ascii="Times New Roman" w:hAnsi="Times New Roman" w:cs="Times New Roman"/>
        </w:rPr>
        <w:t xml:space="preserve"> V-shaped valleys incised into continental margins (Shepard 1973; Shepard 1981), directly connecting continental shelves to deep ocean basins by transporting sediments and organic matters</w:t>
      </w:r>
      <w:ins w:id="1" w:author="Chih-Lin Wei" w:date="2022-06-10T12:42:00Z">
        <w:r w:rsidR="007A7CCD">
          <w:rPr>
            <w:rFonts w:ascii="Times New Roman" w:hAnsi="Times New Roman" w:cs="Times New Roman"/>
          </w:rPr>
          <w:t xml:space="preserve"> </w:t>
        </w:r>
      </w:ins>
      <w:r w:rsidR="001E3B47" w:rsidRPr="001E3B47">
        <w:rPr>
          <w:rFonts w:ascii="Times New Roman" w:hAnsi="Times New Roman" w:cs="Times New Roman"/>
        </w:rPr>
        <w:t xml:space="preserve">(OM) (Vetter and Dayton, 1999; Epping et al., 2002; Nittrouer and Wright, 1994). Shepard &amp; Dill (1966) reviewed the distribution, characteristics, and origins of submarine canyons and mapped 96 major canyons around the world. Later, the more detailed bathymetric data was reported </w:t>
      </w:r>
      <w:ins w:id="2" w:author="user" w:date="2022-06-22T14:26:00Z">
        <w:r w:rsidR="00577A43" w:rsidRPr="00577A43">
          <w:rPr>
            <w:rFonts w:ascii="Times New Roman" w:hAnsi="Times New Roman" w:cs="Times New Roman"/>
          </w:rPr>
          <w:t>(Harris &amp; Whiteway</w:t>
        </w:r>
      </w:ins>
      <w:ins w:id="3" w:author="user" w:date="2022-06-22T14:27:00Z">
        <w:r w:rsidR="00577A43">
          <w:rPr>
            <w:rFonts w:ascii="Times New Roman" w:hAnsi="Times New Roman" w:cs="Times New Roman" w:hint="eastAsia"/>
          </w:rPr>
          <w:t>,</w:t>
        </w:r>
      </w:ins>
      <w:ins w:id="4" w:author="user" w:date="2022-06-22T14:26:00Z">
        <w:r w:rsidR="00577A43" w:rsidRPr="00577A43">
          <w:rPr>
            <w:rFonts w:ascii="Times New Roman" w:hAnsi="Times New Roman" w:cs="Times New Roman"/>
          </w:rPr>
          <w:t xml:space="preserve"> 2011)</w:t>
        </w:r>
      </w:ins>
      <w:del w:id="5" w:author="user" w:date="2022-06-22T14:26:00Z">
        <w:r w:rsidR="001E3B47" w:rsidRPr="001E3B47" w:rsidDel="00577A43">
          <w:rPr>
            <w:rFonts w:ascii="Times New Roman" w:hAnsi="Times New Roman" w:cs="Times New Roman"/>
          </w:rPr>
          <w:delText>(De Leo et al., 2010)</w:delText>
        </w:r>
      </w:del>
      <w:r w:rsidR="001E3B47" w:rsidRPr="001E3B47">
        <w:rPr>
          <w:rFonts w:ascii="Times New Roman" w:hAnsi="Times New Roman" w:cs="Times New Roman"/>
        </w:rPr>
        <w:t>, showing abundant and ubiquitous submarine canyons crossing continental margins globally</w:t>
      </w:r>
      <w:commentRangeStart w:id="6"/>
      <w:r w:rsidR="001E3B47" w:rsidRPr="001E3B47">
        <w:rPr>
          <w:rFonts w:ascii="Times New Roman" w:hAnsi="Times New Roman" w:cs="Times New Roman"/>
        </w:rPr>
        <w:t>.</w:t>
      </w:r>
      <w:commentRangeEnd w:id="6"/>
      <w:r w:rsidR="002E221C">
        <w:rPr>
          <w:rStyle w:val="ac"/>
        </w:rPr>
        <w:commentReference w:id="6"/>
      </w:r>
      <w:r w:rsidR="001E3B47" w:rsidRPr="001E3B47">
        <w:rPr>
          <w:rFonts w:ascii="Times New Roman" w:hAnsi="Times New Roman" w:cs="Times New Roman"/>
        </w:rPr>
        <w:t xml:space="preserve"> </w:t>
      </w:r>
    </w:p>
    <w:p w14:paraId="4842944B" w14:textId="55002F49" w:rsidR="007E1750" w:rsidRDefault="001E3B47" w:rsidP="00A43A3E">
      <w:pPr>
        <w:pStyle w:val="a3"/>
        <w:ind w:leftChars="0" w:left="0"/>
        <w:outlineLvl w:val="2"/>
        <w:rPr>
          <w:ins w:id="7" w:author="user" w:date="2022-06-23T15:12:00Z"/>
          <w:rFonts w:ascii="Times New Roman" w:hAnsi="Times New Roman" w:cs="Times New Roman"/>
        </w:rPr>
      </w:pPr>
      <w:r w:rsidRPr="001E3B47">
        <w:rPr>
          <w:rFonts w:ascii="Times New Roman" w:hAnsi="Times New Roman" w:cs="Times New Roman"/>
        </w:rPr>
        <w:t xml:space="preserve">   </w:t>
      </w:r>
      <w:r w:rsidR="005929F6" w:rsidRPr="001E3B47">
        <w:rPr>
          <w:rFonts w:ascii="Times New Roman" w:hAnsi="Times New Roman" w:cs="Times New Roman"/>
        </w:rPr>
        <w:t xml:space="preserve">Though the benthic community structure and productivity have been </w:t>
      </w:r>
      <w:del w:id="8" w:author="Chih-Lin Wei" w:date="2022-06-14T19:30:00Z">
        <w:r w:rsidR="005929F6" w:rsidRPr="001E3B47" w:rsidDel="002E221C">
          <w:rPr>
            <w:rFonts w:ascii="Times New Roman" w:hAnsi="Times New Roman" w:cs="Times New Roman"/>
          </w:rPr>
          <w:delText>relatively less</w:delText>
        </w:r>
      </w:del>
      <w:ins w:id="9" w:author="Chih-Lin Wei" w:date="2022-06-14T19:30:00Z">
        <w:r w:rsidR="002E221C">
          <w:rPr>
            <w:rFonts w:ascii="Times New Roman" w:hAnsi="Times New Roman" w:cs="Times New Roman"/>
          </w:rPr>
          <w:t>poorly</w:t>
        </w:r>
      </w:ins>
      <w:r w:rsidR="005929F6" w:rsidRPr="001E3B47">
        <w:rPr>
          <w:rFonts w:ascii="Times New Roman" w:hAnsi="Times New Roman" w:cs="Times New Roman"/>
        </w:rPr>
        <w:t xml:space="preserve"> studied in </w:t>
      </w:r>
      <w:ins w:id="10" w:author="Chih-Lin Wei" w:date="2022-06-14T19:31:00Z">
        <w:r w:rsidR="002E221C">
          <w:rPr>
            <w:rFonts w:ascii="Times New Roman" w:hAnsi="Times New Roman" w:cs="Times New Roman"/>
          </w:rPr>
          <w:t xml:space="preserve">submarine </w:t>
        </w:r>
      </w:ins>
      <w:r w:rsidR="005929F6" w:rsidRPr="001E3B47">
        <w:rPr>
          <w:rFonts w:ascii="Times New Roman" w:hAnsi="Times New Roman" w:cs="Times New Roman"/>
        </w:rPr>
        <w:t xml:space="preserve">canyons, some findings suggest that </w:t>
      </w:r>
      <w:ins w:id="11" w:author="Chih-Lin Wei" w:date="2022-06-10T12:47:00Z">
        <w:r w:rsidR="007A7CCD">
          <w:rPr>
            <w:rFonts w:ascii="Times New Roman" w:hAnsi="Times New Roman" w:cs="Times New Roman"/>
          </w:rPr>
          <w:t>the elevated</w:t>
        </w:r>
      </w:ins>
      <w:ins w:id="12" w:author="Chih-Lin Wei" w:date="2022-06-14T19:31:00Z">
        <w:r w:rsidR="002E221C">
          <w:rPr>
            <w:rFonts w:ascii="Times New Roman" w:hAnsi="Times New Roman" w:cs="Times New Roman"/>
          </w:rPr>
          <w:t xml:space="preserve"> benthic</w:t>
        </w:r>
      </w:ins>
      <w:ins w:id="13" w:author="Chih-Lin Wei" w:date="2022-06-10T12:47:00Z">
        <w:r w:rsidR="007A7CCD">
          <w:rPr>
            <w:rFonts w:ascii="Times New Roman" w:hAnsi="Times New Roman" w:cs="Times New Roman"/>
          </w:rPr>
          <w:t xml:space="preserve"> </w:t>
        </w:r>
      </w:ins>
      <w:r w:rsidR="005929F6" w:rsidRPr="001E3B47">
        <w:rPr>
          <w:rFonts w:ascii="Times New Roman" w:hAnsi="Times New Roman" w:cs="Times New Roman"/>
        </w:rPr>
        <w:t xml:space="preserve">biomass </w:t>
      </w:r>
      <w:del w:id="14" w:author="Chih-Lin Wei" w:date="2022-06-10T12:47:00Z">
        <w:r w:rsidR="005929F6" w:rsidRPr="001E3B47" w:rsidDel="007A7CCD">
          <w:rPr>
            <w:rFonts w:ascii="Times New Roman" w:hAnsi="Times New Roman" w:cs="Times New Roman"/>
          </w:rPr>
          <w:delText xml:space="preserve">hotspots </w:delText>
        </w:r>
      </w:del>
      <w:r w:rsidR="005929F6" w:rsidRPr="001E3B47">
        <w:rPr>
          <w:rFonts w:ascii="Times New Roman" w:hAnsi="Times New Roman" w:cs="Times New Roman"/>
        </w:rPr>
        <w:t>and</w:t>
      </w:r>
      <w:del w:id="15" w:author="Chih-Lin Wei" w:date="2022-06-14T18:25:00Z">
        <w:r w:rsidR="005929F6" w:rsidRPr="001E3B47" w:rsidDel="002E221C">
          <w:rPr>
            <w:rFonts w:ascii="Times New Roman" w:hAnsi="Times New Roman" w:cs="Times New Roman"/>
          </w:rPr>
          <w:delText xml:space="preserve"> high</w:delText>
        </w:r>
      </w:del>
      <w:del w:id="16" w:author="Chih-Lin Wei" w:date="2022-06-14T19:31:00Z">
        <w:r w:rsidR="005929F6" w:rsidRPr="001E3B47" w:rsidDel="002E221C">
          <w:rPr>
            <w:rFonts w:ascii="Times New Roman" w:hAnsi="Times New Roman" w:cs="Times New Roman"/>
          </w:rPr>
          <w:delText xml:space="preserve"> benthic</w:delText>
        </w:r>
      </w:del>
      <w:r w:rsidR="005929F6" w:rsidRPr="001E3B47">
        <w:rPr>
          <w:rFonts w:ascii="Times New Roman" w:hAnsi="Times New Roman" w:cs="Times New Roman"/>
        </w:rPr>
        <w:t xml:space="preserve"> diversity in the canyon can be attributed to </w:t>
      </w:r>
      <w:ins w:id="17" w:author="Chih-Lin Wei" w:date="2022-06-14T21:23:00Z">
        <w:r w:rsidR="002E221C">
          <w:rPr>
            <w:rFonts w:ascii="Times New Roman" w:hAnsi="Times New Roman" w:cs="Times New Roman"/>
          </w:rPr>
          <w:t>the</w:t>
        </w:r>
      </w:ins>
      <w:ins w:id="18" w:author="Chih-Lin Wei" w:date="2022-06-14T19:32:00Z">
        <w:r w:rsidR="002E221C">
          <w:rPr>
            <w:rFonts w:ascii="Times New Roman" w:hAnsi="Times New Roman" w:cs="Times New Roman"/>
          </w:rPr>
          <w:t xml:space="preserve"> </w:t>
        </w:r>
      </w:ins>
      <w:r w:rsidR="005929F6" w:rsidRPr="001E3B47">
        <w:rPr>
          <w:rFonts w:ascii="Times New Roman" w:hAnsi="Times New Roman" w:cs="Times New Roman"/>
        </w:rPr>
        <w:t>high</w:t>
      </w:r>
      <w:del w:id="19" w:author="Chih-Lin Wei" w:date="2022-06-14T18:25:00Z">
        <w:r w:rsidR="005929F6" w:rsidRPr="001E3B47" w:rsidDel="002E221C">
          <w:rPr>
            <w:rFonts w:ascii="Times New Roman" w:hAnsi="Times New Roman" w:cs="Times New Roman"/>
          </w:rPr>
          <w:delText>er</w:delText>
        </w:r>
      </w:del>
      <w:r w:rsidR="005929F6" w:rsidRPr="001E3B47">
        <w:rPr>
          <w:rFonts w:ascii="Times New Roman" w:hAnsi="Times New Roman" w:cs="Times New Roman"/>
        </w:rPr>
        <w:t xml:space="preserve"> habitat heterogeneity (De Leo et al</w:t>
      </w:r>
      <w:ins w:id="20" w:author="Chih-Lin Wei" w:date="2022-06-10T12:47:00Z">
        <w:r w:rsidR="007A7CCD">
          <w:rPr>
            <w:rFonts w:ascii="Times New Roman" w:hAnsi="Times New Roman" w:cs="Times New Roman"/>
          </w:rPr>
          <w:t>.</w:t>
        </w:r>
      </w:ins>
      <w:r w:rsidR="005929F6" w:rsidRPr="001E3B47">
        <w:rPr>
          <w:rFonts w:ascii="Times New Roman" w:hAnsi="Times New Roman" w:cs="Times New Roman"/>
        </w:rPr>
        <w:t xml:space="preserve">, 2014; McClain &amp; Barry, 2010). For example, </w:t>
      </w:r>
      <w:ins w:id="21" w:author="user" w:date="2022-06-22T14:30:00Z">
        <w:r w:rsidR="00646C63" w:rsidRPr="00646C63">
          <w:rPr>
            <w:rFonts w:ascii="Times New Roman" w:hAnsi="Times New Roman" w:cs="Times New Roman"/>
          </w:rPr>
          <w:t xml:space="preserve">habitat heterogeneity among sampling localities may enhence meiofauna trophic complexity in the sedimentary environment </w:t>
        </w:r>
      </w:ins>
      <w:commentRangeStart w:id="22"/>
      <w:del w:id="23" w:author="user" w:date="2022-06-22T14:31:00Z">
        <w:r w:rsidR="005929F6" w:rsidRPr="001E3B47" w:rsidDel="00646C63">
          <w:rPr>
            <w:rFonts w:ascii="Times New Roman" w:hAnsi="Times New Roman" w:cs="Times New Roman"/>
          </w:rPr>
          <w:delText>the higher trophic complexity of meiofauna assemblages varied in sediment environments along with heterogeneity between sampling localities</w:delText>
        </w:r>
        <w:commentRangeEnd w:id="22"/>
        <w:r w:rsidR="007A7CCD" w:rsidDel="00646C63">
          <w:rPr>
            <w:rStyle w:val="ac"/>
          </w:rPr>
          <w:commentReference w:id="22"/>
        </w:r>
        <w:r w:rsidR="005929F6" w:rsidRPr="001E3B47" w:rsidDel="00646C63">
          <w:rPr>
            <w:rFonts w:ascii="Times New Roman" w:hAnsi="Times New Roman" w:cs="Times New Roman"/>
          </w:rPr>
          <w:delText xml:space="preserve"> </w:delText>
        </w:r>
      </w:del>
      <w:r w:rsidR="005929F6" w:rsidRPr="001E3B47">
        <w:rPr>
          <w:rFonts w:ascii="Times New Roman" w:hAnsi="Times New Roman" w:cs="Times New Roman"/>
        </w:rPr>
        <w:t xml:space="preserve">(Ramalho et al., 2014). Moreover, </w:t>
      </w:r>
      <w:del w:id="24" w:author="Chih-Lin Wei" w:date="2022-06-10T13:19:00Z">
        <w:r w:rsidR="005929F6" w:rsidRPr="001E3B47" w:rsidDel="008378EE">
          <w:rPr>
            <w:rFonts w:ascii="Times New Roman" w:hAnsi="Times New Roman" w:cs="Times New Roman"/>
          </w:rPr>
          <w:delText xml:space="preserve">economically </w:delText>
        </w:r>
      </w:del>
      <w:ins w:id="25" w:author="Chih-Lin Wei" w:date="2022-06-10T13:19:00Z">
        <w:r w:rsidR="008378EE">
          <w:rPr>
            <w:rFonts w:ascii="Times New Roman" w:hAnsi="Times New Roman" w:cs="Times New Roman"/>
          </w:rPr>
          <w:t>commercially-</w:t>
        </w:r>
      </w:ins>
      <w:r w:rsidR="005929F6" w:rsidRPr="001E3B47">
        <w:rPr>
          <w:rFonts w:ascii="Times New Roman" w:hAnsi="Times New Roman" w:cs="Times New Roman"/>
        </w:rPr>
        <w:t xml:space="preserve">important rockfishes </w:t>
      </w:r>
      <w:del w:id="26" w:author="Chih-Lin Wei" w:date="2022-06-18T23:31:00Z">
        <w:r w:rsidR="005929F6" w:rsidRPr="001E3B47" w:rsidDel="005A41F1">
          <w:rPr>
            <w:rFonts w:ascii="Times New Roman" w:hAnsi="Times New Roman" w:cs="Times New Roman"/>
          </w:rPr>
          <w:delText xml:space="preserve">are </w:delText>
        </w:r>
      </w:del>
      <w:r w:rsidR="005929F6" w:rsidRPr="001E3B47">
        <w:rPr>
          <w:rFonts w:ascii="Times New Roman" w:hAnsi="Times New Roman" w:cs="Times New Roman"/>
        </w:rPr>
        <w:t>benefit</w:t>
      </w:r>
      <w:del w:id="27" w:author="Chih-Lin Wei" w:date="2022-06-18T23:32:00Z">
        <w:r w:rsidR="005929F6" w:rsidRPr="001E3B47" w:rsidDel="005A41F1">
          <w:rPr>
            <w:rFonts w:ascii="Times New Roman" w:hAnsi="Times New Roman" w:cs="Times New Roman"/>
          </w:rPr>
          <w:delText>ed</w:delText>
        </w:r>
      </w:del>
      <w:r w:rsidR="005929F6" w:rsidRPr="001E3B47">
        <w:rPr>
          <w:rFonts w:ascii="Times New Roman" w:hAnsi="Times New Roman" w:cs="Times New Roman"/>
        </w:rPr>
        <w:t xml:space="preserve"> from the natural refuge </w:t>
      </w:r>
      <w:del w:id="28" w:author="Chih-Lin Wei" w:date="2022-06-10T13:30:00Z">
        <w:r w:rsidR="005929F6" w:rsidRPr="001E3B47" w:rsidDel="008378EE">
          <w:rPr>
            <w:rFonts w:ascii="Times New Roman" w:hAnsi="Times New Roman" w:cs="Times New Roman"/>
          </w:rPr>
          <w:delText xml:space="preserve">in </w:delText>
        </w:r>
      </w:del>
      <w:ins w:id="29" w:author="Chih-Lin Wei" w:date="2022-06-10T13:30:00Z">
        <w:r w:rsidR="008378EE">
          <w:rPr>
            <w:rFonts w:ascii="Times New Roman" w:hAnsi="Times New Roman" w:cs="Times New Roman"/>
          </w:rPr>
          <w:t>provided by the</w:t>
        </w:r>
        <w:r w:rsidR="008378EE" w:rsidRPr="001E3B47">
          <w:rPr>
            <w:rFonts w:ascii="Times New Roman" w:hAnsi="Times New Roman" w:cs="Times New Roman"/>
          </w:rPr>
          <w:t xml:space="preserve"> </w:t>
        </w:r>
      </w:ins>
      <w:r w:rsidR="005929F6" w:rsidRPr="001E3B47">
        <w:rPr>
          <w:rFonts w:ascii="Times New Roman" w:hAnsi="Times New Roman" w:cs="Times New Roman"/>
        </w:rPr>
        <w:t xml:space="preserve">Soquel Submarine Canyon in Monterey Bay, because the high-relief structures of boulders and rock outcrops in </w:t>
      </w:r>
      <w:ins w:id="30" w:author="Chih-Lin Wei" w:date="2022-06-10T13:20:00Z">
        <w:r w:rsidR="008378EE">
          <w:rPr>
            <w:rFonts w:ascii="Times New Roman" w:hAnsi="Times New Roman" w:cs="Times New Roman"/>
          </w:rPr>
          <w:t xml:space="preserve">narrow </w:t>
        </w:r>
      </w:ins>
      <w:r w:rsidR="005929F6" w:rsidRPr="001E3B47">
        <w:rPr>
          <w:rFonts w:ascii="Times New Roman" w:hAnsi="Times New Roman" w:cs="Times New Roman"/>
        </w:rPr>
        <w:t>deep-water</w:t>
      </w:r>
      <w:del w:id="31" w:author="Chih-Lin Wei" w:date="2022-06-10T13:20:00Z">
        <w:r w:rsidR="005929F6" w:rsidRPr="001E3B47" w:rsidDel="008378EE">
          <w:rPr>
            <w:rFonts w:ascii="Times New Roman" w:hAnsi="Times New Roman" w:cs="Times New Roman"/>
          </w:rPr>
          <w:delText xml:space="preserve"> narrow</w:delText>
        </w:r>
      </w:del>
      <w:r w:rsidR="005929F6" w:rsidRPr="001E3B47">
        <w:rPr>
          <w:rFonts w:ascii="Times New Roman" w:hAnsi="Times New Roman" w:cs="Times New Roman"/>
        </w:rPr>
        <w:t xml:space="preserve"> canyons are less accessible to fishing activities (Yoklavich et al., 2000). </w:t>
      </w:r>
      <w:commentRangeStart w:id="32"/>
      <w:r w:rsidR="005929F6" w:rsidRPr="001E3B47">
        <w:rPr>
          <w:rFonts w:ascii="Times New Roman" w:hAnsi="Times New Roman" w:cs="Times New Roman"/>
        </w:rPr>
        <w:t>Other</w:t>
      </w:r>
      <w:commentRangeEnd w:id="32"/>
      <w:r w:rsidR="008378EE">
        <w:rPr>
          <w:rStyle w:val="ac"/>
        </w:rPr>
        <w:commentReference w:id="32"/>
      </w:r>
      <w:r w:rsidR="005929F6" w:rsidRPr="001E3B47">
        <w:rPr>
          <w:rFonts w:ascii="Times New Roman" w:hAnsi="Times New Roman" w:cs="Times New Roman"/>
        </w:rPr>
        <w:t xml:space="preserve"> </w:t>
      </w:r>
      <w:r w:rsidR="005929F6">
        <w:rPr>
          <w:rFonts w:ascii="Times New Roman" w:hAnsi="Times New Roman" w:cs="Times New Roman" w:hint="eastAsia"/>
        </w:rPr>
        <w:t>r</w:t>
      </w:r>
      <w:r w:rsidR="005929F6">
        <w:rPr>
          <w:rFonts w:ascii="Times New Roman" w:hAnsi="Times New Roman" w:cs="Times New Roman"/>
        </w:rPr>
        <w:t>emarkable</w:t>
      </w:r>
      <w:r w:rsidR="005929F6" w:rsidRPr="001E3B47">
        <w:rPr>
          <w:rFonts w:ascii="Times New Roman" w:hAnsi="Times New Roman" w:cs="Times New Roman"/>
        </w:rPr>
        <w:t xml:space="preserve"> ecological and physical characteristics of submarine canyons have also been reported</w:t>
      </w:r>
      <w:ins w:id="33" w:author="Chih-Lin Wei" w:date="2022-06-10T13:39:00Z">
        <w:r w:rsidR="008378EE">
          <w:rPr>
            <w:rFonts w:ascii="Times New Roman" w:hAnsi="Times New Roman" w:cs="Times New Roman"/>
          </w:rPr>
          <w:t>. For example, submarine canyons may</w:t>
        </w:r>
      </w:ins>
      <w:del w:id="34" w:author="Chih-Lin Wei" w:date="2022-06-10T13:39:00Z">
        <w:r w:rsidR="005929F6" w:rsidRPr="001E3B47" w:rsidDel="008378EE">
          <w:rPr>
            <w:rFonts w:ascii="Times New Roman" w:hAnsi="Times New Roman" w:cs="Times New Roman"/>
          </w:rPr>
          <w:delText>,</w:delText>
        </w:r>
      </w:del>
      <w:r w:rsidR="005929F6" w:rsidRPr="001E3B47">
        <w:rPr>
          <w:rFonts w:ascii="Times New Roman" w:hAnsi="Times New Roman" w:cs="Times New Roman"/>
        </w:rPr>
        <w:t xml:space="preserve"> </w:t>
      </w:r>
      <w:ins w:id="35" w:author="Chih-Lin Wei" w:date="2022-06-10T13:40:00Z">
        <w:r w:rsidR="008378EE">
          <w:rPr>
            <w:rFonts w:ascii="Times New Roman" w:hAnsi="Times New Roman" w:cs="Times New Roman"/>
          </w:rPr>
          <w:t xml:space="preserve">reflect and </w:t>
        </w:r>
      </w:ins>
      <w:del w:id="36" w:author="Chih-Lin Wei" w:date="2022-06-10T13:40:00Z">
        <w:r w:rsidR="005929F6" w:rsidRPr="001E3B47" w:rsidDel="008378EE">
          <w:rPr>
            <w:rFonts w:ascii="Times New Roman" w:hAnsi="Times New Roman" w:cs="Times New Roman"/>
          </w:rPr>
          <w:delText xml:space="preserve">such as the </w:delText>
        </w:r>
      </w:del>
      <w:r w:rsidR="005929F6" w:rsidRPr="001E3B47">
        <w:rPr>
          <w:rFonts w:ascii="Times New Roman" w:hAnsi="Times New Roman" w:cs="Times New Roman"/>
        </w:rPr>
        <w:t>focus</w:t>
      </w:r>
      <w:del w:id="37" w:author="Chih-Lin Wei" w:date="2022-06-10T13:40:00Z">
        <w:r w:rsidR="005929F6" w:rsidRPr="001E3B47" w:rsidDel="008378EE">
          <w:rPr>
            <w:rFonts w:ascii="Times New Roman" w:hAnsi="Times New Roman" w:cs="Times New Roman"/>
          </w:rPr>
          <w:delText>ing effect</w:delText>
        </w:r>
      </w:del>
      <w:r w:rsidR="005929F6" w:rsidRPr="001E3B47">
        <w:rPr>
          <w:rFonts w:ascii="Times New Roman" w:hAnsi="Times New Roman" w:cs="Times New Roman"/>
        </w:rPr>
        <w:t xml:space="preserve"> </w:t>
      </w:r>
      <w:del w:id="38" w:author="Chih-Lin Wei" w:date="2022-06-10T13:40:00Z">
        <w:r w:rsidR="005929F6" w:rsidRPr="001E3B47" w:rsidDel="008378EE">
          <w:rPr>
            <w:rFonts w:ascii="Times New Roman" w:hAnsi="Times New Roman" w:cs="Times New Roman"/>
          </w:rPr>
          <w:delText xml:space="preserve">of intensified </w:delText>
        </w:r>
      </w:del>
      <w:r w:rsidR="005929F6" w:rsidRPr="001E3B47">
        <w:rPr>
          <w:rFonts w:ascii="Times New Roman" w:hAnsi="Times New Roman" w:cs="Times New Roman"/>
        </w:rPr>
        <w:t>internal waves</w:t>
      </w:r>
      <w:ins w:id="39" w:author="Chih-Lin Wei" w:date="2022-06-10T13:40:00Z">
        <w:r w:rsidR="008378EE">
          <w:rPr>
            <w:rFonts w:ascii="Times New Roman" w:hAnsi="Times New Roman" w:cs="Times New Roman"/>
          </w:rPr>
          <w:t xml:space="preserve"> and lead to strong bottom currents</w:t>
        </w:r>
      </w:ins>
      <w:r w:rsidR="005929F6" w:rsidRPr="001E3B47">
        <w:rPr>
          <w:rFonts w:ascii="Times New Roman" w:hAnsi="Times New Roman" w:cs="Times New Roman"/>
        </w:rPr>
        <w:t xml:space="preserve"> (Hall &amp; Carter, 2011)</w:t>
      </w:r>
      <w:ins w:id="40" w:author="Chih-Lin Wei" w:date="2022-06-10T13:41:00Z">
        <w:r w:rsidR="008378EE">
          <w:rPr>
            <w:rFonts w:ascii="Times New Roman" w:hAnsi="Times New Roman" w:cs="Times New Roman"/>
          </w:rPr>
          <w:t>.</w:t>
        </w:r>
      </w:ins>
      <w:del w:id="41" w:author="Chih-Lin Wei" w:date="2022-06-10T13:41:00Z">
        <w:r w:rsidR="005929F6" w:rsidRPr="001E3B47" w:rsidDel="008378EE">
          <w:rPr>
            <w:rFonts w:ascii="Times New Roman" w:hAnsi="Times New Roman" w:cs="Times New Roman"/>
          </w:rPr>
          <w:delText>,</w:delText>
        </w:r>
      </w:del>
      <w:r w:rsidR="005929F6" w:rsidRPr="001E3B47">
        <w:rPr>
          <w:rFonts w:ascii="Times New Roman" w:hAnsi="Times New Roman" w:cs="Times New Roman"/>
        </w:rPr>
        <w:t xml:space="preserve"> </w:t>
      </w:r>
      <w:ins w:id="42" w:author="Chih-Lin Wei" w:date="2022-06-10T13:41:00Z">
        <w:r w:rsidR="008378EE">
          <w:rPr>
            <w:rFonts w:ascii="Times New Roman" w:hAnsi="Times New Roman" w:cs="Times New Roman"/>
          </w:rPr>
          <w:t>T</w:t>
        </w:r>
      </w:ins>
      <w:del w:id="43" w:author="Chih-Lin Wei" w:date="2022-06-10T13:41:00Z">
        <w:r w:rsidR="005929F6" w:rsidRPr="001E3B47" w:rsidDel="008378EE">
          <w:rPr>
            <w:rFonts w:ascii="Times New Roman" w:hAnsi="Times New Roman" w:cs="Times New Roman"/>
          </w:rPr>
          <w:delText>t</w:delText>
        </w:r>
      </w:del>
      <w:r w:rsidR="005929F6" w:rsidRPr="001E3B47">
        <w:rPr>
          <w:rFonts w:ascii="Times New Roman" w:hAnsi="Times New Roman" w:cs="Times New Roman"/>
        </w:rPr>
        <w:t>he interaction</w:t>
      </w:r>
      <w:ins w:id="44" w:author="Chih-Lin Wei" w:date="2022-06-10T13:41:00Z">
        <w:r w:rsidR="008378EE">
          <w:rPr>
            <w:rFonts w:ascii="Times New Roman" w:hAnsi="Times New Roman" w:cs="Times New Roman"/>
          </w:rPr>
          <w:t>s</w:t>
        </w:r>
      </w:ins>
      <w:r w:rsidR="005929F6" w:rsidRPr="001E3B47">
        <w:rPr>
          <w:rFonts w:ascii="Times New Roman" w:hAnsi="Times New Roman" w:cs="Times New Roman"/>
        </w:rPr>
        <w:t xml:space="preserve"> </w:t>
      </w:r>
      <w:ins w:id="45" w:author="Chih-Lin Wei" w:date="2022-06-10T13:41:00Z">
        <w:r w:rsidR="008378EE">
          <w:rPr>
            <w:rFonts w:ascii="Times New Roman" w:hAnsi="Times New Roman" w:cs="Times New Roman"/>
          </w:rPr>
          <w:t>between</w:t>
        </w:r>
      </w:ins>
      <w:del w:id="46" w:author="Chih-Lin Wei" w:date="2022-06-10T13:41:00Z">
        <w:r w:rsidR="005929F6" w:rsidRPr="001E3B47" w:rsidDel="008378EE">
          <w:rPr>
            <w:rFonts w:ascii="Times New Roman" w:hAnsi="Times New Roman" w:cs="Times New Roman"/>
          </w:rPr>
          <w:delText>of</w:delText>
        </w:r>
      </w:del>
      <w:r w:rsidR="005929F6" w:rsidRPr="001E3B47">
        <w:rPr>
          <w:rFonts w:ascii="Times New Roman" w:hAnsi="Times New Roman" w:cs="Times New Roman"/>
        </w:rPr>
        <w:t xml:space="preserve"> canyon</w:t>
      </w:r>
      <w:ins w:id="47" w:author="Chih-Lin Wei" w:date="2022-06-10T13:41:00Z">
        <w:r w:rsidR="008378EE">
          <w:rPr>
            <w:rFonts w:ascii="Times New Roman" w:hAnsi="Times New Roman" w:cs="Times New Roman"/>
          </w:rPr>
          <w:t>s</w:t>
        </w:r>
      </w:ins>
      <w:r w:rsidR="005929F6" w:rsidRPr="001E3B47">
        <w:rPr>
          <w:rFonts w:ascii="Times New Roman" w:hAnsi="Times New Roman" w:cs="Times New Roman"/>
        </w:rPr>
        <w:t xml:space="preserve"> </w:t>
      </w:r>
      <w:ins w:id="48" w:author="Chih-Lin Wei" w:date="2022-06-10T13:41:00Z">
        <w:r w:rsidR="008378EE">
          <w:rPr>
            <w:rFonts w:ascii="Times New Roman" w:hAnsi="Times New Roman" w:cs="Times New Roman"/>
          </w:rPr>
          <w:t>and</w:t>
        </w:r>
      </w:ins>
      <w:del w:id="49" w:author="Chih-Lin Wei" w:date="2022-06-10T13:41:00Z">
        <w:r w:rsidR="005929F6" w:rsidRPr="001E3B47" w:rsidDel="008378EE">
          <w:rPr>
            <w:rFonts w:ascii="Times New Roman" w:hAnsi="Times New Roman" w:cs="Times New Roman"/>
          </w:rPr>
          <w:delText>between</w:delText>
        </w:r>
      </w:del>
      <w:r w:rsidR="005929F6" w:rsidRPr="001E3B47">
        <w:rPr>
          <w:rFonts w:ascii="Times New Roman" w:hAnsi="Times New Roman" w:cs="Times New Roman"/>
        </w:rPr>
        <w:t xml:space="preserve"> coastal ecosystem</w:t>
      </w:r>
      <w:ins w:id="50" w:author="Chih-Lin Wei" w:date="2022-06-10T13:42:00Z">
        <w:r w:rsidR="008378EE">
          <w:rPr>
            <w:rFonts w:ascii="Times New Roman" w:hAnsi="Times New Roman" w:cs="Times New Roman"/>
          </w:rPr>
          <w:t>s</w:t>
        </w:r>
      </w:ins>
      <w:ins w:id="51" w:author="Chih-Lin Wei" w:date="2022-06-10T13:41:00Z">
        <w:r w:rsidR="008378EE">
          <w:rPr>
            <w:rFonts w:ascii="Times New Roman" w:hAnsi="Times New Roman" w:cs="Times New Roman"/>
          </w:rPr>
          <w:t xml:space="preserve"> may lead to seasonal upwelling </w:t>
        </w:r>
      </w:ins>
      <w:ins w:id="52" w:author="Chih-Lin Wei" w:date="2022-06-10T13:42:00Z">
        <w:r w:rsidR="008378EE">
          <w:rPr>
            <w:rFonts w:ascii="Times New Roman" w:hAnsi="Times New Roman" w:cs="Times New Roman"/>
          </w:rPr>
          <w:t>and</w:t>
        </w:r>
      </w:ins>
      <w:r w:rsidR="005929F6" w:rsidRPr="001E3B47">
        <w:rPr>
          <w:rFonts w:ascii="Times New Roman" w:hAnsi="Times New Roman" w:cs="Times New Roman"/>
        </w:rPr>
        <w:t xml:space="preserve"> contribute</w:t>
      </w:r>
      <w:del w:id="53" w:author="Chih-Lin Wei" w:date="2022-06-10T13:42:00Z">
        <w:r w:rsidR="005929F6" w:rsidRPr="001E3B47" w:rsidDel="008378EE">
          <w:rPr>
            <w:rFonts w:ascii="Times New Roman" w:hAnsi="Times New Roman" w:cs="Times New Roman"/>
          </w:rPr>
          <w:delText>s</w:delText>
        </w:r>
      </w:del>
      <w:r w:rsidR="005929F6" w:rsidRPr="001E3B47">
        <w:rPr>
          <w:rFonts w:ascii="Times New Roman" w:hAnsi="Times New Roman" w:cs="Times New Roman"/>
        </w:rPr>
        <w:t xml:space="preserve"> </w:t>
      </w:r>
      <w:del w:id="54" w:author="Chih-Lin Wei" w:date="2022-06-10T13:42:00Z">
        <w:r w:rsidR="005929F6" w:rsidRPr="001E3B47" w:rsidDel="008378EE">
          <w:rPr>
            <w:rFonts w:ascii="Times New Roman" w:hAnsi="Times New Roman" w:cs="Times New Roman"/>
          </w:rPr>
          <w:delText xml:space="preserve">significantly </w:delText>
        </w:r>
      </w:del>
      <w:r w:rsidR="005929F6" w:rsidRPr="001E3B47">
        <w:rPr>
          <w:rFonts w:ascii="Times New Roman" w:hAnsi="Times New Roman" w:cs="Times New Roman"/>
        </w:rPr>
        <w:t>to high productivity</w:t>
      </w:r>
      <w:del w:id="55" w:author="Chih-Lin Wei" w:date="2022-06-10T13:42:00Z">
        <w:r w:rsidR="005929F6" w:rsidRPr="001E3B47" w:rsidDel="008378EE">
          <w:rPr>
            <w:rFonts w:ascii="Times New Roman" w:hAnsi="Times New Roman" w:cs="Times New Roman"/>
          </w:rPr>
          <w:delText xml:space="preserve"> through seasonal upwelling</w:delText>
        </w:r>
      </w:del>
      <w:r w:rsidR="005929F6" w:rsidRPr="001E3B47">
        <w:rPr>
          <w:rFonts w:ascii="Times New Roman" w:hAnsi="Times New Roman" w:cs="Times New Roman"/>
        </w:rPr>
        <w:t xml:space="preserve"> (Sobarzo et al., 2001)</w:t>
      </w:r>
      <w:ins w:id="56" w:author="Chih-Lin Wei" w:date="2022-06-10T13:42:00Z">
        <w:r w:rsidR="008378EE">
          <w:rPr>
            <w:rFonts w:ascii="Times New Roman" w:hAnsi="Times New Roman" w:cs="Times New Roman"/>
          </w:rPr>
          <w:t>.</w:t>
        </w:r>
      </w:ins>
      <w:del w:id="57" w:author="Chih-Lin Wei" w:date="2022-06-10T13:42:00Z">
        <w:r w:rsidR="005929F6" w:rsidRPr="001E3B47" w:rsidDel="008378EE">
          <w:rPr>
            <w:rFonts w:ascii="Times New Roman" w:hAnsi="Times New Roman" w:cs="Times New Roman"/>
          </w:rPr>
          <w:delText>,</w:delText>
        </w:r>
      </w:del>
      <w:r w:rsidR="005929F6" w:rsidRPr="001E3B47">
        <w:rPr>
          <w:rFonts w:ascii="Times New Roman" w:hAnsi="Times New Roman" w:cs="Times New Roman"/>
        </w:rPr>
        <w:t xml:space="preserve"> </w:t>
      </w:r>
      <w:ins w:id="58" w:author="Chih-Lin Wei" w:date="2022-06-10T13:42:00Z">
        <w:r w:rsidR="008378EE">
          <w:rPr>
            <w:rFonts w:ascii="Times New Roman" w:hAnsi="Times New Roman" w:cs="Times New Roman"/>
          </w:rPr>
          <w:t>Sub</w:t>
        </w:r>
      </w:ins>
      <w:ins w:id="59" w:author="Chih-Lin Wei" w:date="2022-06-10T13:43:00Z">
        <w:r w:rsidR="008378EE">
          <w:rPr>
            <w:rFonts w:ascii="Times New Roman" w:hAnsi="Times New Roman" w:cs="Times New Roman"/>
          </w:rPr>
          <w:t xml:space="preserve">marine canyons may also </w:t>
        </w:r>
      </w:ins>
      <w:del w:id="60" w:author="Chih-Lin Wei" w:date="2022-06-10T13:43:00Z">
        <w:r w:rsidR="005929F6" w:rsidRPr="001E3B47" w:rsidDel="008378EE">
          <w:rPr>
            <w:rFonts w:ascii="Times New Roman" w:hAnsi="Times New Roman" w:cs="Times New Roman"/>
          </w:rPr>
          <w:delText xml:space="preserve">and the </w:delText>
        </w:r>
      </w:del>
      <w:r w:rsidR="005929F6">
        <w:rPr>
          <w:rFonts w:ascii="Times New Roman" w:hAnsi="Times New Roman" w:cs="Times New Roman" w:hint="eastAsia"/>
        </w:rPr>
        <w:t>t</w:t>
      </w:r>
      <w:r w:rsidR="005929F6">
        <w:rPr>
          <w:rFonts w:ascii="Times New Roman" w:hAnsi="Times New Roman" w:cs="Times New Roman"/>
        </w:rPr>
        <w:t>rap</w:t>
      </w:r>
      <w:del w:id="61" w:author="Chih-Lin Wei" w:date="2022-06-10T13:43:00Z">
        <w:r w:rsidR="005929F6" w:rsidDel="008378EE">
          <w:rPr>
            <w:rFonts w:ascii="Times New Roman" w:hAnsi="Times New Roman" w:cs="Times New Roman"/>
          </w:rPr>
          <w:delText>ping</w:delText>
        </w:r>
        <w:r w:rsidR="005929F6" w:rsidRPr="001E3B47" w:rsidDel="008378EE">
          <w:rPr>
            <w:rFonts w:ascii="Times New Roman" w:hAnsi="Times New Roman" w:cs="Times New Roman"/>
          </w:rPr>
          <w:delText xml:space="preserve"> effect on the</w:delText>
        </w:r>
      </w:del>
      <w:r w:rsidR="005929F6" w:rsidRPr="001E3B47">
        <w:rPr>
          <w:rFonts w:ascii="Times New Roman" w:hAnsi="Times New Roman" w:cs="Times New Roman"/>
        </w:rPr>
        <w:t xml:space="preserve"> dense aggregation of diel vertical migrators</w:t>
      </w:r>
      <w:ins w:id="62" w:author="Chih-Lin Wei" w:date="2022-06-10T13:44:00Z">
        <w:r w:rsidR="008378EE">
          <w:rPr>
            <w:rFonts w:ascii="Times New Roman" w:hAnsi="Times New Roman" w:cs="Times New Roman"/>
          </w:rPr>
          <w:t xml:space="preserve"> and their predators</w:t>
        </w:r>
      </w:ins>
      <w:r w:rsidR="005929F6" w:rsidRPr="001E3B47">
        <w:rPr>
          <w:rFonts w:ascii="Times New Roman" w:hAnsi="Times New Roman" w:cs="Times New Roman"/>
        </w:rPr>
        <w:t xml:space="preserve"> (Greene et al.</w:t>
      </w:r>
      <w:r w:rsidR="001804EB">
        <w:rPr>
          <w:rFonts w:ascii="Times New Roman" w:hAnsi="Times New Roman" w:cs="Times New Roman"/>
        </w:rPr>
        <w:t>,</w:t>
      </w:r>
      <w:r w:rsidR="005929F6" w:rsidRPr="001E3B47">
        <w:rPr>
          <w:rFonts w:ascii="Times New Roman" w:hAnsi="Times New Roman" w:cs="Times New Roman"/>
        </w:rPr>
        <w:t xml:space="preserve"> 1988</w:t>
      </w:r>
      <w:r w:rsidR="001804EB">
        <w:rPr>
          <w:rFonts w:ascii="Times New Roman" w:hAnsi="Times New Roman" w:cs="Times New Roman"/>
        </w:rPr>
        <w:t xml:space="preserve">; </w:t>
      </w:r>
      <w:r w:rsidR="001804EB" w:rsidRPr="001804EB">
        <w:rPr>
          <w:rFonts w:ascii="Times New Roman" w:hAnsi="Times New Roman" w:cs="Times New Roman"/>
        </w:rPr>
        <w:t>Maycas</w:t>
      </w:r>
      <w:r w:rsidR="001804EB">
        <w:rPr>
          <w:rFonts w:ascii="Times New Roman" w:hAnsi="Times New Roman" w:cs="Times New Roman" w:hint="eastAsia"/>
        </w:rPr>
        <w:t xml:space="preserve"> e</w:t>
      </w:r>
      <w:r w:rsidR="001804EB">
        <w:rPr>
          <w:rFonts w:ascii="Times New Roman" w:hAnsi="Times New Roman" w:cs="Times New Roman"/>
        </w:rPr>
        <w:t>t al., 1999</w:t>
      </w:r>
      <w:r w:rsidR="005929F6" w:rsidRPr="001E3B47">
        <w:rPr>
          <w:rFonts w:ascii="Times New Roman" w:hAnsi="Times New Roman" w:cs="Times New Roman"/>
        </w:rPr>
        <w:t>).</w:t>
      </w:r>
    </w:p>
    <w:p w14:paraId="6A4BD568" w14:textId="68569CFD" w:rsidR="005929F6" w:rsidRPr="005F5001" w:rsidDel="003F006A" w:rsidRDefault="00182DBC">
      <w:pPr>
        <w:rPr>
          <w:del w:id="63" w:author="user" w:date="2022-06-24T15:20:00Z"/>
          <w:rFonts w:ascii="Times New Roman" w:hAnsi="Times New Roman" w:cs="Times New Roman"/>
          <w:rPrChange w:id="64" w:author="user" w:date="2022-06-28T17:51:00Z">
            <w:rPr>
              <w:del w:id="65" w:author="user" w:date="2022-06-24T15:20:00Z"/>
            </w:rPr>
          </w:rPrChange>
        </w:rPr>
        <w:pPrChange w:id="66" w:author="user" w:date="2022-06-28T17:51:00Z">
          <w:pPr>
            <w:pStyle w:val="a3"/>
          </w:pPr>
        </w:pPrChange>
      </w:pPr>
      <w:ins w:id="67" w:author="user" w:date="2022-06-27T14:14:00Z">
        <w:r w:rsidRPr="005F5001">
          <w:rPr>
            <w:rFonts w:ascii="Times New Roman" w:hAnsi="Times New Roman" w:cs="Times New Roman"/>
            <w:rPrChange w:id="68" w:author="user" w:date="2022-06-28T17:51:00Z">
              <w:rPr/>
            </w:rPrChange>
          </w:rPr>
          <w:t xml:space="preserve">These unusual ecological and physical characteristics might be attributed to the complex topographic features in submarine canyons. A great variety of hypotheses had been proposed to explain the origin of submarine canyons, but the most important factors in the development of canyons are the erosion triggered by turbidity currents (Shepard,1981) and the mass failures during sea-level low stands (Walsh et al., 2007). The sediment transport efficiency of canyons is partly controlled by how distant the canyon head extent from the shelf. When the distance between the canyon head and the shore is short, terrestrial sediment and organic carbon can be efficiently transported to the deep ocean (Covault et al., 2007; Galy et al., 2007), and the canyon stays active. There are many examples of these shore-connected canyons, which frequently occur along the Californian coast, the Indian-Ocean coast of the Arabic </w:t>
        </w:r>
        <w:r w:rsidRPr="005F5001">
          <w:rPr>
            <w:rFonts w:ascii="Times New Roman" w:hAnsi="Times New Roman" w:cs="Times New Roman"/>
            <w:rPrChange w:id="69" w:author="user" w:date="2022-06-28T17:51:00Z">
              <w:rPr/>
            </w:rPrChange>
          </w:rPr>
          <w:lastRenderedPageBreak/>
          <w:t>Peninsula, and the Eastern Black Sea (Bernhardt &amp; Schwanghart, 2021). The connection between river and canyon is not the only factor involved in the activity of a submarine canyon. Some canyons, such as the Monterey Canyon, La Jolla, and Hueneme canyons, can capture longshore-transported sediments to feed their canyon head through the bottom currents (Covault &amp; Graham, 2010). A total of 4633 heads of submarine canyons in the world’s oceans were examined by Bernhardt and Schwanghart (2021). Most canyons were classified as slope canyons (60%) and shelf-incising canyons (37%), while only 183 canyons were shore-connected. The submarine canyons around Taiwan have also been studied. In contrast to the world’s canyons, Chiang &amp; Yu (2022) identifies that Taiwan's margin is dominated by the shore-connected canyons (n=7, 54%). Six of the shore-connected canyons locates in the East Taiwan margin, which receives sufficient input of terrestrial material and erodes headward at a rate comparable with the Holocene's millennial-scale sea-level rise. The rest shore-connected canyons around the Taiwan margin is the Gaoping submarine canyon (GPSC) off southwest Taiwan. Because of the wider shelf and lack of other major rivers delivering sediment, there are fewer shore-connected canyons on the west margin than on the east margin. The GPSC is deeply incised into the Gaoping Shelf, and the canyon head is near the mouth of Gaoping Rive</w:t>
        </w:r>
      </w:ins>
      <w:ins w:id="70" w:author="user" w:date="2022-06-27T17:54:00Z">
        <w:r w:rsidR="00915748" w:rsidRPr="005F5001">
          <w:rPr>
            <w:rFonts w:ascii="Times New Roman" w:hAnsi="Times New Roman" w:cs="Times New Roman"/>
            <w:rPrChange w:id="71" w:author="user" w:date="2022-06-28T17:51:00Z">
              <w:rPr/>
            </w:rPrChange>
          </w:rPr>
          <w:t>r</w:t>
        </w:r>
      </w:ins>
      <w:ins w:id="72" w:author="user" w:date="2022-06-27T14:14:00Z">
        <w:r w:rsidRPr="005F5001">
          <w:rPr>
            <w:rFonts w:ascii="Times New Roman" w:hAnsi="Times New Roman" w:cs="Times New Roman"/>
            <w:rPrChange w:id="73" w:author="user" w:date="2022-06-28T17:51:00Z">
              <w:rPr/>
            </w:rPrChange>
          </w:rPr>
          <w:t xml:space="preserve"> (GPR).</w:t>
        </w:r>
      </w:ins>
      <w:ins w:id="74" w:author="user" w:date="2022-06-27T17:45:00Z">
        <w:r w:rsidR="00360C01" w:rsidRPr="005F5001">
          <w:rPr>
            <w:rFonts w:ascii="Times New Roman" w:hAnsi="Times New Roman" w:cs="Times New Roman"/>
            <w:rPrChange w:id="75" w:author="user" w:date="2022-06-28T17:51:00Z">
              <w:rPr/>
            </w:rPrChange>
          </w:rPr>
          <w:t xml:space="preserve"> </w:t>
        </w:r>
      </w:ins>
      <w:ins w:id="76" w:author="user" w:date="2022-06-27T17:54:00Z">
        <w:r w:rsidR="00915748" w:rsidRPr="005F5001">
          <w:rPr>
            <w:rFonts w:ascii="Times New Roman" w:hAnsi="Times New Roman" w:cs="Times New Roman"/>
            <w:rPrChange w:id="77" w:author="user" w:date="2022-06-28T17:51:00Z">
              <w:rPr/>
            </w:rPrChange>
          </w:rPr>
          <w:t>The GPR</w:t>
        </w:r>
        <w:r w:rsidR="00915748" w:rsidRPr="005F5001">
          <w:rPr>
            <w:rFonts w:ascii="Times New Roman" w:hAnsi="Times New Roman" w:cs="Times New Roman"/>
            <w:color w:val="000000"/>
            <w:shd w:val="clear" w:color="auto" w:fill="FFFFFF"/>
            <w:rPrChange w:id="78" w:author="user" w:date="2022-06-28T17:51:00Z">
              <w:rPr>
                <w:color w:val="000000"/>
                <w:shd w:val="clear" w:color="auto" w:fill="FFFFFF"/>
              </w:rPr>
            </w:rPrChange>
          </w:rPr>
          <w:t xml:space="preserve"> is a typical small mountain river</w:t>
        </w:r>
      </w:ins>
      <w:ins w:id="79" w:author="user" w:date="2022-06-27T17:55:00Z">
        <w:r w:rsidR="00915748" w:rsidRPr="005F5001">
          <w:rPr>
            <w:rFonts w:ascii="Times New Roman" w:hAnsi="Times New Roman" w:cs="Times New Roman"/>
            <w:color w:val="000000"/>
            <w:shd w:val="clear" w:color="auto" w:fill="FFFFFF"/>
            <w:rPrChange w:id="80" w:author="user" w:date="2022-06-28T17:51:00Z">
              <w:rPr>
                <w:color w:val="000000"/>
                <w:shd w:val="clear" w:color="auto" w:fill="FFFFFF"/>
              </w:rPr>
            </w:rPrChange>
          </w:rPr>
          <w:t xml:space="preserve"> (SMR)</w:t>
        </w:r>
      </w:ins>
      <w:ins w:id="81" w:author="user" w:date="2022-06-27T17:54:00Z">
        <w:r w:rsidR="00915748" w:rsidRPr="005F5001">
          <w:rPr>
            <w:rFonts w:ascii="Times New Roman" w:hAnsi="Times New Roman" w:cs="Times New Roman"/>
            <w:color w:val="000000"/>
            <w:shd w:val="clear" w:color="auto" w:fill="FFFFFF"/>
            <w:rPrChange w:id="82" w:author="user" w:date="2022-06-28T17:51:00Z">
              <w:rPr>
                <w:color w:val="000000"/>
                <w:shd w:val="clear" w:color="auto" w:fill="FFFFFF"/>
              </w:rPr>
            </w:rPrChange>
          </w:rPr>
          <w:t xml:space="preserve"> with a steep gradient over a short distance from its headwaters to its confluence or mouth</w:t>
        </w:r>
      </w:ins>
      <w:ins w:id="83" w:author="user" w:date="2022-06-27T17:55:00Z">
        <w:r w:rsidR="002717B0" w:rsidRPr="005F5001">
          <w:rPr>
            <w:rFonts w:ascii="Times New Roman" w:hAnsi="Times New Roman" w:cs="Times New Roman"/>
            <w:color w:val="000000"/>
            <w:shd w:val="clear" w:color="auto" w:fill="FFFFFF"/>
            <w:rPrChange w:id="84" w:author="user" w:date="2022-06-28T17:51:00Z">
              <w:rPr>
                <w:color w:val="000000"/>
                <w:shd w:val="clear" w:color="auto" w:fill="FFFFFF"/>
              </w:rPr>
            </w:rPrChange>
          </w:rPr>
          <w:t xml:space="preserve"> (</w:t>
        </w:r>
      </w:ins>
      <w:ins w:id="85" w:author="user" w:date="2022-06-27T17:56:00Z">
        <w:r w:rsidR="002717B0" w:rsidRPr="005F5001">
          <w:rPr>
            <w:rFonts w:ascii="Times New Roman" w:hAnsi="Times New Roman" w:cs="Times New Roman"/>
            <w:color w:val="000000"/>
            <w:shd w:val="clear" w:color="auto" w:fill="FFFFFF"/>
            <w:rPrChange w:id="86" w:author="user" w:date="2022-06-28T17:51:00Z">
              <w:rPr>
                <w:color w:val="000000"/>
                <w:shd w:val="clear" w:color="auto" w:fill="FFFFFF"/>
              </w:rPr>
            </w:rPrChange>
          </w:rPr>
          <w:t>Lin et al., 2016</w:t>
        </w:r>
      </w:ins>
      <w:ins w:id="87" w:author="user" w:date="2022-06-27T17:55:00Z">
        <w:r w:rsidR="002717B0" w:rsidRPr="005F5001">
          <w:rPr>
            <w:rFonts w:ascii="Times New Roman" w:hAnsi="Times New Roman" w:cs="Times New Roman"/>
            <w:color w:val="000000"/>
            <w:shd w:val="clear" w:color="auto" w:fill="FFFFFF"/>
            <w:rPrChange w:id="88" w:author="user" w:date="2022-06-28T17:51:00Z">
              <w:rPr>
                <w:color w:val="000000"/>
                <w:shd w:val="clear" w:color="auto" w:fill="FFFFFF"/>
              </w:rPr>
            </w:rPrChange>
          </w:rPr>
          <w:t>)</w:t>
        </w:r>
        <w:r w:rsidR="00915748" w:rsidRPr="005F5001">
          <w:rPr>
            <w:rFonts w:ascii="Times New Roman" w:hAnsi="Times New Roman" w:cs="Times New Roman"/>
            <w:color w:val="000000"/>
            <w:shd w:val="clear" w:color="auto" w:fill="FFFFFF"/>
            <w:rPrChange w:id="89" w:author="user" w:date="2022-06-28T17:51:00Z">
              <w:rPr>
                <w:color w:val="000000"/>
                <w:shd w:val="clear" w:color="auto" w:fill="FFFFFF"/>
              </w:rPr>
            </w:rPrChange>
          </w:rPr>
          <w:t>.</w:t>
        </w:r>
      </w:ins>
      <w:ins w:id="90" w:author="user" w:date="2022-06-27T14:14:00Z">
        <w:r w:rsidRPr="005F5001">
          <w:rPr>
            <w:rFonts w:ascii="Times New Roman" w:hAnsi="Times New Roman" w:cs="Times New Roman"/>
            <w:rPrChange w:id="91" w:author="user" w:date="2022-06-28T17:51:00Z">
              <w:rPr/>
            </w:rPrChange>
          </w:rPr>
          <w:t xml:space="preserve"> With only 1 km from the canyon head to the shoreline, high suspended sediment discharge from the GPR (49 MT/yr) is delivered to the head of the GPSC. The frequent earthquake and typhoon events, such as the 2006 Pingtung Earthquake and 2009 Typhoon Morakot, also lead to the recurring turbidity and episodic gravity-driven sediment flows in GPSC, which allows for the continual erosion of the canyon floor and sediment transportation (Gavey et al., 2017; Ikehara et al., 2020; Chiang et al., 2020). Because of the event-caused sediment flows and the extremely high discharge from the GPR, the canyon head of GPSC remains active as a conduit for terrestrial sediment from Mt. Jade to the deep South China Sea (SCS). It has been suggested that these oceanographic physical settings inside the submarine canyons increase the concentration of suspended particulate matter and the transport of sediment (Keller et al., 1973; Puig et al., 2008; Gaudin et al., 2009). Such an increase in OM from the coastal zone is not only the essential energy to the undernourished deepsea ecosystems (Rex et al., 2006; Wei et al., 2010), but also be responsible for enhancing biodiversity and productivity (Rowe 1971; Vetter &amp; Dayton, 1998; Schlacher et al., 2007). The annual sediment discharge into the GPSC is approximately 30–80% of the Mississippi's annual export (Meade and Moody, 2010), the world's third-largest river. It is remarkable given that Taiwan represents less than 0.02% of the Earth's land surface. The highly correlated </w:t>
        </w:r>
        <w:r w:rsidRPr="005F5001">
          <w:rPr>
            <w:rFonts w:ascii="Times New Roman" w:hAnsi="Times New Roman" w:cs="Times New Roman"/>
            <w:rPrChange w:id="92" w:author="user" w:date="2022-06-28T17:51:00Z">
              <w:rPr/>
            </w:rPrChange>
          </w:rPr>
          <w:lastRenderedPageBreak/>
          <w:t>relationship between sediment load and POC flux revealed the importance of carbon cycling in this area. For example, Liu et al. (2016) reported that the daily transport of particulate organic carbon (POC) through the GPR</w:t>
        </w:r>
        <w:r w:rsidRPr="005F5001">
          <w:rPr>
            <w:rFonts w:ascii="Times New Roman" w:hAnsi="Times New Roman" w:cs="Times New Roman" w:hint="eastAsia"/>
            <w:rPrChange w:id="93" w:author="user" w:date="2022-06-28T17:51:00Z">
              <w:rPr>
                <w:rFonts w:hint="eastAsia"/>
              </w:rPr>
            </w:rPrChange>
          </w:rPr>
          <w:t>–</w:t>
        </w:r>
        <w:r w:rsidRPr="005F5001">
          <w:rPr>
            <w:rFonts w:ascii="Times New Roman" w:hAnsi="Times New Roman" w:cs="Times New Roman"/>
            <w:rPrChange w:id="94" w:author="user" w:date="2022-06-28T17:51:00Z">
              <w:rPr/>
            </w:rPrChange>
          </w:rPr>
          <w:t>GPSC system is estimated to be 5.98 × 106 g C/d in the dry season and 1.25–276 × 106 g C/d in the flood season. In the past few decades, many researchers have investigated the source, spatial and temporal variations of riverine carbon fluxes under increasing global climate change and intensifying anthropogenic perturbations (Huang et al., 2012; Zhang et al., 2013; Li et al., 2017). However, little is known about the process of carbon cycling after entering and accumulating in canyons. Hence, we focused on the carbon cycling of the head of GPSC) and Gaoping Slope (GS) off southwestern Taiwan.</w:t>
        </w:r>
      </w:ins>
      <w:del w:id="95" w:author="user" w:date="2022-06-23T15:12:00Z">
        <w:r w:rsidR="005929F6" w:rsidRPr="005F5001" w:rsidDel="006B39D6">
          <w:rPr>
            <w:rFonts w:ascii="Times New Roman" w:hAnsi="Times New Roman" w:cs="Times New Roman"/>
            <w:rPrChange w:id="96" w:author="user" w:date="2022-06-28T17:51:00Z">
              <w:rPr/>
            </w:rPrChange>
          </w:rPr>
          <w:delText xml:space="preserve"> </w:delText>
        </w:r>
      </w:del>
    </w:p>
    <w:p w14:paraId="7A46DBB5" w14:textId="7F0235ED" w:rsidR="005423DC" w:rsidDel="00886B74" w:rsidRDefault="005929F6">
      <w:pPr>
        <w:rPr>
          <w:del w:id="97" w:author="user" w:date="2022-06-27T12:20:00Z"/>
          <w:rFonts w:eastAsia="Arial Unicode MS"/>
        </w:rPr>
        <w:pPrChange w:id="98" w:author="user" w:date="2022-06-28T17:51:00Z">
          <w:pPr>
            <w:pStyle w:val="a3"/>
            <w:ind w:leftChars="0" w:left="0" w:firstLineChars="200" w:firstLine="480"/>
            <w:outlineLvl w:val="2"/>
          </w:pPr>
        </w:pPrChange>
      </w:pPr>
      <w:commentRangeStart w:id="99"/>
      <w:del w:id="100" w:author="user" w:date="2022-06-24T16:12:00Z">
        <w:r w:rsidRPr="006B39D6" w:rsidDel="00BB7C90">
          <w:delText>C</w:delText>
        </w:r>
        <w:r w:rsidRPr="001E3B47" w:rsidDel="00BB7C90">
          <w:delText xml:space="preserve">omplex topographic features in submarine canyons are often characterized by water flow, sediment transport, and accumulation (de Stigter et al., 2007; Oliveira et al., 2007). Some </w:delText>
        </w:r>
      </w:del>
      <w:del w:id="101" w:author="user" w:date="2022-06-24T16:06:00Z">
        <w:r w:rsidRPr="001E3B47" w:rsidDel="00F44187">
          <w:delText xml:space="preserve">oceanographic physical </w:delText>
        </w:r>
      </w:del>
      <w:del w:id="102" w:author="user" w:date="2022-06-24T16:12:00Z">
        <w:r w:rsidRPr="001E3B47" w:rsidDel="00BB7C90">
          <w:delText xml:space="preserve">conditions or events inside canyons, such as bottom flows, accelerated currents, and dense water cascade caused by topographic and climate effects, </w:delText>
        </w:r>
      </w:del>
      <w:del w:id="103" w:author="user" w:date="2022-06-24T16:07:00Z">
        <w:r w:rsidRPr="001E3B47" w:rsidDel="00F44187">
          <w:delText xml:space="preserve">increase the concentration of suspended particulate matter and transport of sediment (Keller et al., 1973; Puig et al., 2008; Gaudin et al., 2009). </w:delText>
        </w:r>
      </w:del>
      <w:commentRangeEnd w:id="99"/>
      <w:del w:id="104" w:author="user" w:date="2022-06-24T16:12:00Z">
        <w:r w:rsidR="005A41F1" w:rsidDel="00BB7C90">
          <w:rPr>
            <w:rStyle w:val="ac"/>
          </w:rPr>
          <w:commentReference w:id="99"/>
        </w:r>
      </w:del>
      <w:del w:id="105" w:author="user" w:date="2022-06-27T14:14:00Z">
        <w:r w:rsidRPr="001E3B47" w:rsidDel="00182DBC">
          <w:delText>Such an increase</w:delText>
        </w:r>
        <w:r w:rsidR="009F6338" w:rsidDel="00182DBC">
          <w:delText xml:space="preserve"> OM </w:delText>
        </w:r>
        <w:r w:rsidR="009F6338" w:rsidRPr="001E3B47" w:rsidDel="00182DBC">
          <w:delText>from the coastal zone</w:delText>
        </w:r>
        <w:r w:rsidR="009F6338" w:rsidDel="00182DBC">
          <w:delText xml:space="preserve"> </w:delText>
        </w:r>
        <w:r w:rsidR="003B3690" w:rsidDel="00182DBC">
          <w:delText xml:space="preserve">is not only </w:delText>
        </w:r>
        <w:r w:rsidR="003B3690" w:rsidDel="00182DBC">
          <w:rPr>
            <w:rFonts w:hint="eastAsia"/>
          </w:rPr>
          <w:delText>t</w:delText>
        </w:r>
        <w:r w:rsidR="003B3690" w:rsidDel="00182DBC">
          <w:delText xml:space="preserve">he essential energy to </w:delText>
        </w:r>
        <w:r w:rsidR="003B3690" w:rsidDel="00182DBC">
          <w:rPr>
            <w:rFonts w:hint="eastAsia"/>
          </w:rPr>
          <w:delText>t</w:delText>
        </w:r>
        <w:r w:rsidR="003B3690" w:rsidDel="00182DBC">
          <w:delText>he undernourished</w:delText>
        </w:r>
        <w:r w:rsidR="003B3690" w:rsidRPr="001E3B47" w:rsidDel="00182DBC">
          <w:delText xml:space="preserve"> </w:delText>
        </w:r>
        <w:r w:rsidR="003A7BAB" w:rsidDel="00182DBC">
          <w:delText>deep</w:delText>
        </w:r>
        <w:r w:rsidR="003B3690" w:rsidDel="00182DBC">
          <w:delText>sea ecosystems</w:delText>
        </w:r>
        <w:r w:rsidR="00A26C0A" w:rsidDel="00182DBC">
          <w:rPr>
            <w:rFonts w:hint="eastAsia"/>
          </w:rPr>
          <w:delText xml:space="preserve"> </w:delText>
        </w:r>
        <w:r w:rsidR="003B3690" w:rsidDel="00182DBC">
          <w:delText>(</w:delText>
        </w:r>
        <w:r w:rsidR="003B3690" w:rsidRPr="00B526FF" w:rsidDel="00182DBC">
          <w:delText>Rex et al., 2006; Wei et al., 2010</w:delText>
        </w:r>
        <w:r w:rsidR="003B3690" w:rsidDel="00182DBC">
          <w:delText>),</w:delText>
        </w:r>
        <w:r w:rsidRPr="001E3B47" w:rsidDel="00182DBC">
          <w:delText xml:space="preserve"> </w:delText>
        </w:r>
        <w:r w:rsidR="003B3690" w:rsidDel="00182DBC">
          <w:delText xml:space="preserve">but also be </w:delText>
        </w:r>
        <w:r w:rsidRPr="001E3B47" w:rsidDel="00182DBC">
          <w:delText>responsible for enhancing b</w:delText>
        </w:r>
        <w:r w:rsidR="003B3690" w:rsidDel="00182DBC">
          <w:delText xml:space="preserve">iodiversity and productivity </w:delText>
        </w:r>
        <w:r w:rsidRPr="001E3B47" w:rsidDel="00182DBC">
          <w:delText>(Rowe 1971; Vetter &amp; Dayton, 1998; Schlacher et al., 2007).</w:delText>
        </w:r>
        <w:r w:rsidR="003B3690" w:rsidDel="00182DBC">
          <w:delText xml:space="preserve"> </w:delText>
        </w:r>
        <w:commentRangeStart w:id="106"/>
        <w:r w:rsidR="004B2DCB" w:rsidRPr="003B3690" w:rsidDel="00182DBC">
          <w:rPr>
            <w:rFonts w:hint="eastAsia"/>
          </w:rPr>
          <w:delText>He</w:delText>
        </w:r>
      </w:del>
      <w:del w:id="107" w:author="user" w:date="2022-06-27T14:09:00Z">
        <w:r w:rsidR="004B2DCB" w:rsidRPr="003B3690" w:rsidDel="00182DBC">
          <w:delText>re</w:delText>
        </w:r>
      </w:del>
      <w:del w:id="108" w:author="user" w:date="2022-06-27T14:14:00Z">
        <w:r w:rsidR="004B2DCB" w:rsidRPr="003B3690" w:rsidDel="00182DBC">
          <w:delText xml:space="preserve">, we </w:delText>
        </w:r>
      </w:del>
      <w:del w:id="109" w:author="user" w:date="2022-06-27T13:59:00Z">
        <w:r w:rsidR="004B2DCB" w:rsidRPr="003B3690" w:rsidDel="00241EC6">
          <w:delText xml:space="preserve">studied </w:delText>
        </w:r>
      </w:del>
      <w:del w:id="110" w:author="user" w:date="2022-06-27T14:14:00Z">
        <w:r w:rsidR="004B2DCB" w:rsidRPr="003B3690" w:rsidDel="00182DBC">
          <w:delText xml:space="preserve">the </w:delText>
        </w:r>
      </w:del>
      <w:del w:id="111" w:author="user" w:date="2022-06-27T14:00:00Z">
        <w:r w:rsidR="004B2DCB" w:rsidRPr="003B3690" w:rsidDel="00241EC6">
          <w:delText>Gaoping submarine canyon (</w:delText>
        </w:r>
      </w:del>
      <w:del w:id="112" w:author="user" w:date="2022-06-27T14:14:00Z">
        <w:r w:rsidR="004B2DCB" w:rsidRPr="003B3690" w:rsidDel="00182DBC">
          <w:delText>GPSC)</w:delText>
        </w:r>
        <w:r w:rsidR="005423DC" w:rsidRPr="003B3690" w:rsidDel="00182DBC">
          <w:delText xml:space="preserve"> and Gaoping Slope</w:delText>
        </w:r>
        <w:r w:rsidR="00E03F76" w:rsidRPr="003B3690" w:rsidDel="00182DBC">
          <w:delText xml:space="preserve"> (GS)</w:delText>
        </w:r>
        <w:r w:rsidR="004B2DCB" w:rsidRPr="003B3690" w:rsidDel="00182DBC">
          <w:rPr>
            <w:rFonts w:eastAsia="Arial Unicode MS"/>
          </w:rPr>
          <w:delText xml:space="preserve"> off southwestern Taiwan</w:delText>
        </w:r>
        <w:r w:rsidR="00D325F5" w:rsidRPr="003B3690" w:rsidDel="00182DBC">
          <w:rPr>
            <w:rFonts w:eastAsia="Arial Unicode MS"/>
          </w:rPr>
          <w:delText>.</w:delText>
        </w:r>
        <w:commentRangeEnd w:id="106"/>
        <w:r w:rsidR="005A41F1" w:rsidDel="00182DBC">
          <w:rPr>
            <w:rStyle w:val="ac"/>
          </w:rPr>
          <w:commentReference w:id="106"/>
        </w:r>
      </w:del>
    </w:p>
    <w:p w14:paraId="0B67A24C" w14:textId="73FF8A60" w:rsidR="00D53887" w:rsidRPr="003B3690" w:rsidRDefault="00D53887">
      <w:pPr>
        <w:pPrChange w:id="113" w:author="user" w:date="2022-06-28T17:51:00Z">
          <w:pPr>
            <w:pStyle w:val="a3"/>
            <w:ind w:leftChars="346" w:left="830"/>
          </w:pPr>
        </w:pPrChange>
      </w:pPr>
    </w:p>
    <w:p w14:paraId="21C9F4AF" w14:textId="77777777" w:rsidR="005423DC" w:rsidRDefault="00E03F76" w:rsidP="00A43A3E">
      <w:pPr>
        <w:pStyle w:val="11"/>
        <w:numPr>
          <w:ilvl w:val="0"/>
          <w:numId w:val="0"/>
        </w:numPr>
        <w:ind w:right="240"/>
      </w:pPr>
      <w:r>
        <w:t>Compare GPSC</w:t>
      </w:r>
      <w:r w:rsidR="00D53887">
        <w:t xml:space="preserve"> </w:t>
      </w:r>
      <w:r w:rsidR="00D53887">
        <w:rPr>
          <w:rFonts w:hint="eastAsia"/>
        </w:rPr>
        <w:t>w</w:t>
      </w:r>
      <w:r w:rsidR="00D53887">
        <w:t xml:space="preserve">ith </w:t>
      </w:r>
      <w:r>
        <w:t>GS</w:t>
      </w:r>
      <w:r w:rsidR="00E256C8">
        <w:t xml:space="preserve"> in terms of physical conditions and </w:t>
      </w:r>
      <w:r w:rsidR="00E256C8">
        <w:rPr>
          <w:rFonts w:hint="eastAsia"/>
        </w:rPr>
        <w:t>c</w:t>
      </w:r>
      <w:r w:rsidR="00E256C8">
        <w:t>ommunity structure</w:t>
      </w:r>
    </w:p>
    <w:p w14:paraId="5BBCA474" w14:textId="2E00D723" w:rsidR="003A7BAB" w:rsidRPr="00300B3C" w:rsidRDefault="003A7BAB" w:rsidP="00A43A3E">
      <w:pPr>
        <w:pStyle w:val="a3"/>
        <w:ind w:leftChars="0" w:left="0" w:firstLineChars="200" w:firstLine="480"/>
        <w:outlineLvl w:val="2"/>
        <w:rPr>
          <w:rFonts w:ascii="Times New Roman" w:hAnsi="Times New Roman" w:cs="Times New Roman"/>
        </w:rPr>
      </w:pPr>
      <w:del w:id="114" w:author="Chih-Lin Wei" w:date="2022-06-14T22:48:00Z">
        <w:r w:rsidRPr="003A7BAB" w:rsidDel="002E221C">
          <w:rPr>
            <w:rFonts w:ascii="Times New Roman" w:hAnsi="Times New Roman" w:cs="Times New Roman"/>
          </w:rPr>
          <w:delText>Five geomorphic units comprise</w:delText>
        </w:r>
      </w:del>
      <w:ins w:id="115" w:author="Chih-Lin Wei" w:date="2022-06-14T22:48:00Z">
        <w:r w:rsidR="002E221C">
          <w:rPr>
            <w:rFonts w:ascii="Times New Roman" w:hAnsi="Times New Roman" w:cs="Times New Roman"/>
          </w:rPr>
          <w:t>Gaoping River-Canyon system is</w:t>
        </w:r>
      </w:ins>
      <w:r w:rsidRPr="003A7BAB">
        <w:rPr>
          <w:rFonts w:ascii="Times New Roman" w:hAnsi="Times New Roman" w:cs="Times New Roman"/>
        </w:rPr>
        <w:t xml:space="preserve"> the </w:t>
      </w:r>
      <w:del w:id="116" w:author="Chih-Lin Wei" w:date="2022-06-14T22:49:00Z">
        <w:r w:rsidRPr="003A7BAB" w:rsidDel="002E221C">
          <w:rPr>
            <w:rFonts w:ascii="Times New Roman" w:hAnsi="Times New Roman" w:cs="Times New Roman"/>
          </w:rPr>
          <w:delText>source-to-sink</w:delText>
        </w:r>
      </w:del>
      <w:ins w:id="117" w:author="Chih-Lin Wei" w:date="2022-06-14T22:50:00Z">
        <w:r w:rsidR="002E221C">
          <w:rPr>
            <w:rFonts w:ascii="Times New Roman" w:hAnsi="Times New Roman" w:cs="Times New Roman"/>
          </w:rPr>
          <w:t>most extensive</w:t>
        </w:r>
      </w:ins>
      <w:ins w:id="118" w:author="Chih-Lin Wei" w:date="2022-06-14T22:49:00Z">
        <w:r w:rsidR="002E221C">
          <w:rPr>
            <w:rFonts w:ascii="Times New Roman" w:hAnsi="Times New Roman" w:cs="Times New Roman"/>
          </w:rPr>
          <w:t xml:space="preserve"> sediment</w:t>
        </w:r>
      </w:ins>
      <w:r w:rsidRPr="003A7BAB">
        <w:rPr>
          <w:rFonts w:ascii="Times New Roman" w:hAnsi="Times New Roman" w:cs="Times New Roman"/>
        </w:rPr>
        <w:t xml:space="preserve"> dispersal system in </w:t>
      </w:r>
      <w:del w:id="119" w:author="Chih-Lin Wei" w:date="2022-06-17T12:33:00Z">
        <w:r w:rsidRPr="003A7BAB" w:rsidDel="000C6DCD">
          <w:rPr>
            <w:rFonts w:ascii="Times New Roman" w:hAnsi="Times New Roman" w:cs="Times New Roman"/>
          </w:rPr>
          <w:delText xml:space="preserve">the </w:delText>
        </w:r>
      </w:del>
      <w:r w:rsidRPr="003A7BAB">
        <w:rPr>
          <w:rFonts w:ascii="Times New Roman" w:hAnsi="Times New Roman" w:cs="Times New Roman"/>
        </w:rPr>
        <w:t xml:space="preserve">SW Taiwan, including the Gaoping River drainage basin, the Gaoping Shelf, the Gaoping Slope, the Gaoping submarine canyon, and the Manila Trench in the </w:t>
      </w:r>
      <w:del w:id="120" w:author="Chih-Lin Wei" w:date="2022-06-14T21:59:00Z">
        <w:r w:rsidRPr="003A7BAB" w:rsidDel="002E221C">
          <w:rPr>
            <w:rFonts w:ascii="Times New Roman" w:hAnsi="Times New Roman" w:cs="Times New Roman"/>
          </w:rPr>
          <w:delText>north</w:delText>
        </w:r>
        <w:r w:rsidR="00300B3C" w:rsidDel="002E221C">
          <w:rPr>
            <w:rFonts w:ascii="Times New Roman" w:hAnsi="Times New Roman" w:cs="Times New Roman"/>
          </w:rPr>
          <w:delText xml:space="preserve">ernmost </w:delText>
        </w:r>
      </w:del>
      <w:ins w:id="121" w:author="Chih-Lin Wei" w:date="2022-06-14T21:59:00Z">
        <w:r w:rsidR="002E221C" w:rsidRPr="003A7BAB">
          <w:rPr>
            <w:rFonts w:ascii="Times New Roman" w:hAnsi="Times New Roman" w:cs="Times New Roman"/>
          </w:rPr>
          <w:t>north</w:t>
        </w:r>
        <w:r w:rsidR="002E221C">
          <w:rPr>
            <w:rFonts w:ascii="Times New Roman" w:hAnsi="Times New Roman" w:cs="Times New Roman"/>
          </w:rPr>
          <w:t xml:space="preserve">east margin of the </w:t>
        </w:r>
      </w:ins>
      <w:del w:id="122" w:author="user" w:date="2022-06-24T16:37:00Z">
        <w:r w:rsidR="00300B3C" w:rsidDel="00F6708C">
          <w:rPr>
            <w:rFonts w:ascii="Times New Roman" w:hAnsi="Times New Roman" w:cs="Times New Roman"/>
          </w:rPr>
          <w:delText>South China Sea (</w:delText>
        </w:r>
      </w:del>
      <w:r w:rsidR="00300B3C">
        <w:rPr>
          <w:rFonts w:ascii="Times New Roman" w:hAnsi="Times New Roman" w:cs="Times New Roman"/>
        </w:rPr>
        <w:t>SCS</w:t>
      </w:r>
      <w:del w:id="123" w:author="user" w:date="2022-06-27T17:44:00Z">
        <w:r w:rsidR="00300B3C" w:rsidDel="00360C01">
          <w:rPr>
            <w:rFonts w:ascii="Times New Roman" w:hAnsi="Times New Roman" w:cs="Times New Roman"/>
          </w:rPr>
          <w:delText>)</w:delText>
        </w:r>
      </w:del>
      <w:r w:rsidR="00300B3C">
        <w:rPr>
          <w:rFonts w:ascii="Times New Roman" w:hAnsi="Times New Roman" w:cs="Times New Roman"/>
        </w:rPr>
        <w:t xml:space="preserve">. </w:t>
      </w:r>
      <w:del w:id="124" w:author="Chih-Lin Wei" w:date="2022-06-17T11:37:00Z">
        <w:r w:rsidRPr="00300B3C" w:rsidDel="000C6DCD">
          <w:rPr>
            <w:rFonts w:ascii="Times New Roman" w:hAnsi="Times New Roman" w:cs="Times New Roman"/>
          </w:rPr>
          <w:delText xml:space="preserve">As </w:delText>
        </w:r>
      </w:del>
      <w:del w:id="125" w:author="Chih-Lin Wei" w:date="2022-06-16T16:52:00Z">
        <w:r w:rsidRPr="00300B3C" w:rsidDel="00C35C80">
          <w:rPr>
            <w:rFonts w:ascii="Times New Roman" w:hAnsi="Times New Roman" w:cs="Times New Roman"/>
          </w:rPr>
          <w:delText xml:space="preserve">a </w:delText>
        </w:r>
      </w:del>
      <w:del w:id="126" w:author="Chih-Lin Wei" w:date="2022-06-17T11:37:00Z">
        <w:r w:rsidRPr="00300B3C" w:rsidDel="000C6DCD">
          <w:rPr>
            <w:rFonts w:ascii="Times New Roman" w:hAnsi="Times New Roman" w:cs="Times New Roman"/>
          </w:rPr>
          <w:delText>part of the sediment dispersal system, t</w:delText>
        </w:r>
      </w:del>
      <w:ins w:id="127" w:author="Chih-Lin Wei" w:date="2022-06-17T11:37:00Z">
        <w:r w:rsidR="000C6DCD">
          <w:rPr>
            <w:rFonts w:ascii="Times New Roman" w:hAnsi="Times New Roman" w:cs="Times New Roman"/>
          </w:rPr>
          <w:t>T</w:t>
        </w:r>
      </w:ins>
      <w:r w:rsidRPr="00300B3C">
        <w:rPr>
          <w:rFonts w:ascii="Times New Roman" w:hAnsi="Times New Roman" w:cs="Times New Roman"/>
        </w:rPr>
        <w:t xml:space="preserve">he Gaoping </w:t>
      </w:r>
      <w:del w:id="128" w:author="Chih-Lin Wei" w:date="2022-06-17T12:03:00Z">
        <w:r w:rsidRPr="00300B3C" w:rsidDel="000C6DCD">
          <w:rPr>
            <w:rFonts w:ascii="Times New Roman" w:hAnsi="Times New Roman" w:cs="Times New Roman" w:hint="eastAsia"/>
          </w:rPr>
          <w:delText>S</w:delText>
        </w:r>
      </w:del>
      <w:ins w:id="129" w:author="Chih-Lin Wei" w:date="2022-06-17T12:03:00Z">
        <w:r w:rsidR="000C6DCD">
          <w:rPr>
            <w:rFonts w:ascii="Times New Roman" w:hAnsi="Times New Roman" w:cs="Times New Roman" w:hint="eastAsia"/>
          </w:rPr>
          <w:t>s</w:t>
        </w:r>
      </w:ins>
      <w:r w:rsidRPr="00300B3C">
        <w:rPr>
          <w:rFonts w:ascii="Times New Roman" w:hAnsi="Times New Roman" w:cs="Times New Roman"/>
        </w:rPr>
        <w:t>lope</w:t>
      </w:r>
      <w:ins w:id="130" w:author="Chih-Lin Wei" w:date="2022-06-17T12:52:00Z">
        <w:r w:rsidR="000C6DCD">
          <w:rPr>
            <w:rFonts w:ascii="Times New Roman" w:hAnsi="Times New Roman" w:cs="Times New Roman"/>
          </w:rPr>
          <w:t xml:space="preserve"> (GS)</w:t>
        </w:r>
      </w:ins>
      <w:r w:rsidRPr="00300B3C">
        <w:rPr>
          <w:rFonts w:ascii="Times New Roman" w:hAnsi="Times New Roman" w:cs="Times New Roman"/>
        </w:rPr>
        <w:t xml:space="preserve"> continues from the narrow (&lt;10 km) continental shelf</w:t>
      </w:r>
      <w:del w:id="131" w:author="Chih-Lin Wei" w:date="2022-06-17T11:37:00Z">
        <w:r w:rsidRPr="00300B3C" w:rsidDel="000C6DCD">
          <w:rPr>
            <w:rFonts w:ascii="Times New Roman" w:hAnsi="Times New Roman" w:cs="Times New Roman"/>
          </w:rPr>
          <w:delText xml:space="preserve"> edge</w:delText>
        </w:r>
      </w:del>
      <w:r w:rsidRPr="00300B3C">
        <w:rPr>
          <w:rFonts w:ascii="Times New Roman" w:hAnsi="Times New Roman" w:cs="Times New Roman"/>
        </w:rPr>
        <w:t xml:space="preserve">, extending southwest toward the northern SCS. The slope can be divided into </w:t>
      </w:r>
      <w:del w:id="132" w:author="Chih-Lin Wei" w:date="2022-06-17T12:43:00Z">
        <w:r w:rsidRPr="00300B3C" w:rsidDel="000C6DCD">
          <w:rPr>
            <w:rFonts w:ascii="Times New Roman" w:hAnsi="Times New Roman" w:cs="Times New Roman"/>
          </w:rPr>
          <w:delText xml:space="preserve">an </w:delText>
        </w:r>
      </w:del>
      <w:r w:rsidRPr="00300B3C">
        <w:rPr>
          <w:rFonts w:ascii="Times New Roman" w:hAnsi="Times New Roman" w:cs="Times New Roman"/>
        </w:rPr>
        <w:t xml:space="preserve">upper and </w:t>
      </w:r>
      <w:del w:id="133" w:author="Chih-Lin Wei" w:date="2022-06-17T12:43:00Z">
        <w:r w:rsidRPr="00300B3C" w:rsidDel="000C6DCD">
          <w:rPr>
            <w:rFonts w:ascii="Times New Roman" w:hAnsi="Times New Roman" w:cs="Times New Roman"/>
          </w:rPr>
          <w:delText xml:space="preserve">a </w:delText>
        </w:r>
      </w:del>
      <w:r w:rsidRPr="00300B3C">
        <w:rPr>
          <w:rFonts w:ascii="Times New Roman" w:hAnsi="Times New Roman" w:cs="Times New Roman"/>
        </w:rPr>
        <w:t>lower part</w:t>
      </w:r>
      <w:ins w:id="134" w:author="Chih-Lin Wei" w:date="2022-06-17T12:43:00Z">
        <w:r w:rsidR="000C6DCD">
          <w:rPr>
            <w:rFonts w:ascii="Times New Roman" w:hAnsi="Times New Roman" w:cs="Times New Roman"/>
          </w:rPr>
          <w:t>s</w:t>
        </w:r>
      </w:ins>
      <w:r w:rsidRPr="00300B3C">
        <w:rPr>
          <w:rFonts w:ascii="Times New Roman" w:hAnsi="Times New Roman" w:cs="Times New Roman"/>
        </w:rPr>
        <w:t xml:space="preserve"> </w:t>
      </w:r>
      <w:del w:id="135" w:author="Chih-Lin Wei" w:date="2022-06-14T22:53:00Z">
        <w:r w:rsidRPr="00300B3C" w:rsidDel="002E221C">
          <w:rPr>
            <w:rFonts w:ascii="Times New Roman" w:hAnsi="Times New Roman" w:cs="Times New Roman"/>
          </w:rPr>
          <w:delText>with an isobath of</w:delText>
        </w:r>
      </w:del>
      <w:ins w:id="136" w:author="Chih-Lin Wei" w:date="2022-06-14T22:53:00Z">
        <w:r w:rsidR="002E221C">
          <w:rPr>
            <w:rFonts w:ascii="Times New Roman" w:hAnsi="Times New Roman" w:cs="Times New Roman"/>
          </w:rPr>
          <w:t>by</w:t>
        </w:r>
      </w:ins>
      <w:r w:rsidRPr="00300B3C">
        <w:rPr>
          <w:rFonts w:ascii="Times New Roman" w:hAnsi="Times New Roman" w:cs="Times New Roman"/>
        </w:rPr>
        <w:t xml:space="preserve"> 1000</w:t>
      </w:r>
      <w:del w:id="137" w:author="Chih-Lin Wei" w:date="2022-06-14T22:53:00Z">
        <w:r w:rsidRPr="00300B3C" w:rsidDel="002E221C">
          <w:rPr>
            <w:rFonts w:ascii="Times New Roman" w:hAnsi="Times New Roman" w:cs="Times New Roman"/>
          </w:rPr>
          <w:delText xml:space="preserve"> m</w:delText>
        </w:r>
      </w:del>
      <w:r w:rsidRPr="00300B3C">
        <w:rPr>
          <w:rFonts w:ascii="Times New Roman" w:hAnsi="Times New Roman" w:cs="Times New Roman"/>
        </w:rPr>
        <w:t xml:space="preserve"> to 1200</w:t>
      </w:r>
      <w:ins w:id="138" w:author="Chih-Lin Wei" w:date="2022-06-14T22:53:00Z">
        <w:r w:rsidR="002E221C">
          <w:rPr>
            <w:rFonts w:ascii="Times New Roman" w:hAnsi="Times New Roman" w:cs="Times New Roman"/>
          </w:rPr>
          <w:t>-</w:t>
        </w:r>
      </w:ins>
      <w:del w:id="139" w:author="Chih-Lin Wei" w:date="2022-06-14T22:53:00Z">
        <w:r w:rsidRPr="00300B3C" w:rsidDel="002E221C">
          <w:rPr>
            <w:rFonts w:ascii="Times New Roman" w:hAnsi="Times New Roman" w:cs="Times New Roman"/>
          </w:rPr>
          <w:delText xml:space="preserve"> </w:delText>
        </w:r>
      </w:del>
      <w:r w:rsidRPr="00300B3C">
        <w:rPr>
          <w:rFonts w:ascii="Times New Roman" w:hAnsi="Times New Roman" w:cs="Times New Roman"/>
        </w:rPr>
        <w:t xml:space="preserve">m </w:t>
      </w:r>
      <w:del w:id="140" w:author="Chih-Lin Wei" w:date="2022-06-14T22:53:00Z">
        <w:r w:rsidRPr="00300B3C" w:rsidDel="002E221C">
          <w:rPr>
            <w:rFonts w:ascii="Times New Roman" w:hAnsi="Times New Roman" w:cs="Times New Roman"/>
          </w:rPr>
          <w:delText xml:space="preserve">in </w:delText>
        </w:r>
      </w:del>
      <w:r w:rsidRPr="00300B3C">
        <w:rPr>
          <w:rFonts w:ascii="Times New Roman" w:hAnsi="Times New Roman" w:cs="Times New Roman"/>
        </w:rPr>
        <w:t xml:space="preserve">water depth (Yu et al., 2009). </w:t>
      </w:r>
      <w:del w:id="141" w:author="Chih-Lin Wei" w:date="2022-06-17T12:50:00Z">
        <w:r w:rsidRPr="00300B3C" w:rsidDel="000C6DCD">
          <w:rPr>
            <w:rFonts w:ascii="Times New Roman" w:hAnsi="Times New Roman" w:cs="Times New Roman"/>
          </w:rPr>
          <w:delText>On the other hand</w:delText>
        </w:r>
      </w:del>
      <w:ins w:id="142" w:author="Chih-Lin Wei" w:date="2022-06-17T12:50:00Z">
        <w:r w:rsidR="000C6DCD">
          <w:rPr>
            <w:rFonts w:ascii="Times New Roman" w:hAnsi="Times New Roman" w:cs="Times New Roman"/>
          </w:rPr>
          <w:t xml:space="preserve">Embedded within the </w:t>
        </w:r>
      </w:ins>
      <w:ins w:id="143" w:author="Chih-Lin Wei" w:date="2022-06-17T12:52:00Z">
        <w:r w:rsidR="000C6DCD">
          <w:rPr>
            <w:rFonts w:ascii="Times New Roman" w:hAnsi="Times New Roman" w:cs="Times New Roman"/>
          </w:rPr>
          <w:t>GS</w:t>
        </w:r>
      </w:ins>
      <w:r w:rsidRPr="00300B3C">
        <w:rPr>
          <w:rFonts w:ascii="Times New Roman" w:hAnsi="Times New Roman" w:cs="Times New Roman"/>
        </w:rPr>
        <w:t xml:space="preserve">, </w:t>
      </w:r>
      <w:ins w:id="144" w:author="Chih-Lin Wei" w:date="2022-06-17T12:04:00Z">
        <w:r w:rsidR="000C6DCD">
          <w:rPr>
            <w:rFonts w:ascii="Times New Roman" w:hAnsi="Times New Roman" w:cs="Times New Roman"/>
          </w:rPr>
          <w:t xml:space="preserve">the </w:t>
        </w:r>
        <w:r w:rsidR="000C6DCD" w:rsidRPr="003A7BAB">
          <w:rPr>
            <w:rFonts w:ascii="Times New Roman" w:hAnsi="Times New Roman" w:cs="Times New Roman"/>
          </w:rPr>
          <w:t>Gaoping submarine canyon</w:t>
        </w:r>
      </w:ins>
      <w:ins w:id="145" w:author="Chih-Lin Wei" w:date="2022-06-17T12:05:00Z">
        <w:r w:rsidR="000C6DCD">
          <w:rPr>
            <w:rFonts w:ascii="Times New Roman" w:hAnsi="Times New Roman" w:cs="Times New Roman"/>
          </w:rPr>
          <w:t xml:space="preserve"> (</w:t>
        </w:r>
      </w:ins>
      <w:r w:rsidRPr="00300B3C">
        <w:rPr>
          <w:rFonts w:ascii="Times New Roman" w:hAnsi="Times New Roman" w:cs="Times New Roman"/>
        </w:rPr>
        <w:t>GPSC</w:t>
      </w:r>
      <w:ins w:id="146" w:author="Chih-Lin Wei" w:date="2022-06-17T12:05:00Z">
        <w:r w:rsidR="000C6DCD">
          <w:rPr>
            <w:rFonts w:ascii="Times New Roman" w:hAnsi="Times New Roman" w:cs="Times New Roman"/>
          </w:rPr>
          <w:t>)</w:t>
        </w:r>
      </w:ins>
      <w:r w:rsidRPr="00300B3C">
        <w:rPr>
          <w:rFonts w:ascii="Times New Roman" w:hAnsi="Times New Roman" w:cs="Times New Roman"/>
        </w:rPr>
        <w:t xml:space="preserve"> </w:t>
      </w:r>
      <w:del w:id="147" w:author="Chih-Lin Wei" w:date="2022-06-17T12:04:00Z">
        <w:r w:rsidRPr="00300B3C" w:rsidDel="000C6DCD">
          <w:rPr>
            <w:rFonts w:ascii="Times New Roman" w:hAnsi="Times New Roman" w:cs="Times New Roman"/>
          </w:rPr>
          <w:delText xml:space="preserve">is with a distance of 260 km long, </w:delText>
        </w:r>
      </w:del>
      <w:r w:rsidRPr="00300B3C">
        <w:rPr>
          <w:rFonts w:ascii="Times New Roman" w:hAnsi="Times New Roman" w:cs="Times New Roman"/>
        </w:rPr>
        <w:t>extend</w:t>
      </w:r>
      <w:del w:id="148" w:author="Chih-Lin Wei" w:date="2022-06-17T12:04:00Z">
        <w:r w:rsidRPr="00300B3C" w:rsidDel="000C6DCD">
          <w:rPr>
            <w:rFonts w:ascii="Times New Roman" w:hAnsi="Times New Roman" w:cs="Times New Roman"/>
          </w:rPr>
          <w:delText>ing</w:delText>
        </w:r>
      </w:del>
      <w:ins w:id="149" w:author="Chih-Lin Wei" w:date="2022-06-17T12:07:00Z">
        <w:r w:rsidR="000C6DCD">
          <w:rPr>
            <w:rFonts w:ascii="Times New Roman" w:hAnsi="Times New Roman" w:cs="Times New Roman"/>
          </w:rPr>
          <w:t>s</w:t>
        </w:r>
      </w:ins>
      <w:ins w:id="150" w:author="Chih-Lin Wei" w:date="2022-06-17T12:23:00Z">
        <w:r w:rsidR="000C6DCD">
          <w:rPr>
            <w:rFonts w:ascii="Times New Roman" w:hAnsi="Times New Roman" w:cs="Times New Roman"/>
          </w:rPr>
          <w:t xml:space="preserve"> </w:t>
        </w:r>
      </w:ins>
      <w:ins w:id="151" w:author="Chih-Lin Wei" w:date="2022-06-17T12:07:00Z">
        <w:r w:rsidR="000C6DCD">
          <w:rPr>
            <w:rFonts w:ascii="Times New Roman" w:hAnsi="Times New Roman" w:cs="Times New Roman"/>
          </w:rPr>
          <w:t>260 km</w:t>
        </w:r>
      </w:ins>
      <w:r w:rsidRPr="00300B3C">
        <w:rPr>
          <w:rFonts w:ascii="Times New Roman" w:hAnsi="Times New Roman" w:cs="Times New Roman"/>
        </w:rPr>
        <w:t xml:space="preserve"> from the </w:t>
      </w:r>
      <w:del w:id="152" w:author="Chih-Lin Wei" w:date="2022-06-17T12:05:00Z">
        <w:r w:rsidRPr="00300B3C" w:rsidDel="000C6DCD">
          <w:rPr>
            <w:rFonts w:ascii="Times New Roman" w:hAnsi="Times New Roman" w:cs="Times New Roman"/>
          </w:rPr>
          <w:delText xml:space="preserve">river mouth of </w:delText>
        </w:r>
      </w:del>
      <w:r w:rsidRPr="00300B3C">
        <w:rPr>
          <w:rFonts w:ascii="Times New Roman" w:hAnsi="Times New Roman" w:cs="Times New Roman"/>
        </w:rPr>
        <w:t>Gaoping River (GPR)</w:t>
      </w:r>
      <w:ins w:id="153" w:author="Chih-Lin Wei" w:date="2022-06-17T12:05:00Z">
        <w:r w:rsidR="000C6DCD">
          <w:rPr>
            <w:rFonts w:ascii="Times New Roman" w:hAnsi="Times New Roman" w:cs="Times New Roman"/>
          </w:rPr>
          <w:t xml:space="preserve"> mouth</w:t>
        </w:r>
      </w:ins>
      <w:r w:rsidRPr="00300B3C">
        <w:rPr>
          <w:rFonts w:ascii="Times New Roman" w:hAnsi="Times New Roman" w:cs="Times New Roman"/>
        </w:rPr>
        <w:t xml:space="preserve">, crossing through the </w:t>
      </w:r>
      <w:ins w:id="154" w:author="Chih-Lin Wei" w:date="2022-06-17T12:51:00Z">
        <w:r w:rsidR="000C6DCD">
          <w:rPr>
            <w:rFonts w:ascii="Times New Roman" w:hAnsi="Times New Roman" w:cs="Times New Roman"/>
          </w:rPr>
          <w:t xml:space="preserve">continental </w:t>
        </w:r>
      </w:ins>
      <w:r w:rsidRPr="00300B3C">
        <w:rPr>
          <w:rFonts w:ascii="Times New Roman" w:hAnsi="Times New Roman" w:cs="Times New Roman"/>
        </w:rPr>
        <w:t>shelf and slope</w:t>
      </w:r>
      <w:del w:id="155" w:author="Chih-Lin Wei" w:date="2022-06-17T13:26:00Z">
        <w:r w:rsidRPr="00300B3C" w:rsidDel="000C6DCD">
          <w:rPr>
            <w:rFonts w:ascii="Times New Roman" w:hAnsi="Times New Roman" w:cs="Times New Roman"/>
          </w:rPr>
          <w:delText>,</w:delText>
        </w:r>
      </w:del>
      <w:r w:rsidRPr="00300B3C">
        <w:rPr>
          <w:rFonts w:ascii="Times New Roman" w:hAnsi="Times New Roman" w:cs="Times New Roman"/>
        </w:rPr>
        <w:t xml:space="preserve"> </w:t>
      </w:r>
      <w:ins w:id="156" w:author="Chih-Lin Wei" w:date="2022-06-17T12:07:00Z">
        <w:r w:rsidR="000C6DCD">
          <w:rPr>
            <w:rFonts w:ascii="Times New Roman" w:hAnsi="Times New Roman" w:cs="Times New Roman"/>
          </w:rPr>
          <w:t>and</w:t>
        </w:r>
      </w:ins>
      <w:del w:id="157" w:author="Chih-Lin Wei" w:date="2022-06-17T13:26:00Z">
        <w:r w:rsidRPr="00300B3C" w:rsidDel="000C6DCD">
          <w:rPr>
            <w:rFonts w:ascii="Times New Roman" w:hAnsi="Times New Roman" w:cs="Times New Roman"/>
          </w:rPr>
          <w:delText>finally</w:delText>
        </w:r>
      </w:del>
      <w:r w:rsidRPr="00300B3C">
        <w:rPr>
          <w:rFonts w:ascii="Times New Roman" w:hAnsi="Times New Roman" w:cs="Times New Roman"/>
        </w:rPr>
        <w:t xml:space="preserve"> merging into the </w:t>
      </w:r>
      <w:ins w:id="158" w:author="Chih-Lin Wei" w:date="2022-06-17T12:07:00Z">
        <w:r w:rsidR="000C6DCD">
          <w:rPr>
            <w:rFonts w:ascii="Times New Roman" w:hAnsi="Times New Roman" w:cs="Times New Roman"/>
          </w:rPr>
          <w:t xml:space="preserve">Manila </w:t>
        </w:r>
      </w:ins>
      <w:r w:rsidRPr="00300B3C">
        <w:rPr>
          <w:rFonts w:ascii="Times New Roman" w:hAnsi="Times New Roman" w:cs="Times New Roman"/>
        </w:rPr>
        <w:t>trench (Liu et al</w:t>
      </w:r>
      <w:ins w:id="159" w:author="Chih-Lin Wei" w:date="2022-06-17T12:08:00Z">
        <w:r w:rsidR="000C6DCD">
          <w:rPr>
            <w:rFonts w:ascii="Times New Roman" w:hAnsi="Times New Roman" w:cs="Times New Roman"/>
          </w:rPr>
          <w:t>.</w:t>
        </w:r>
      </w:ins>
      <w:r w:rsidRPr="00300B3C">
        <w:rPr>
          <w:rFonts w:ascii="Times New Roman" w:hAnsi="Times New Roman" w:cs="Times New Roman"/>
        </w:rPr>
        <w:t xml:space="preserve">, 2016). The canyon comprises three geographically distinct segments. The upper section </w:t>
      </w:r>
      <w:del w:id="160" w:author="Chih-Lin Wei" w:date="2022-06-17T12:24:00Z">
        <w:r w:rsidRPr="00300B3C" w:rsidDel="000C6DCD">
          <w:rPr>
            <w:rFonts w:ascii="Times New Roman" w:hAnsi="Times New Roman" w:cs="Times New Roman"/>
          </w:rPr>
          <w:delText xml:space="preserve">flows </w:delText>
        </w:r>
      </w:del>
      <w:r w:rsidRPr="00300B3C">
        <w:rPr>
          <w:rFonts w:ascii="Times New Roman" w:hAnsi="Times New Roman" w:cs="Times New Roman"/>
        </w:rPr>
        <w:t>meander</w:t>
      </w:r>
      <w:ins w:id="161" w:author="Chih-Lin Wei" w:date="2022-06-17T12:24:00Z">
        <w:r w:rsidR="000C6DCD">
          <w:rPr>
            <w:rFonts w:ascii="Times New Roman" w:hAnsi="Times New Roman" w:cs="Times New Roman"/>
          </w:rPr>
          <w:t>s</w:t>
        </w:r>
      </w:ins>
      <w:ins w:id="162" w:author="Chih-Lin Wei" w:date="2022-06-17T12:27:00Z">
        <w:r w:rsidR="000C6DCD">
          <w:rPr>
            <w:rFonts w:ascii="Times New Roman" w:hAnsi="Times New Roman" w:cs="Times New Roman"/>
          </w:rPr>
          <w:t xml:space="preserve"> </w:t>
        </w:r>
      </w:ins>
      <w:del w:id="163" w:author="Chih-Lin Wei" w:date="2022-06-17T12:24:00Z">
        <w:r w:rsidRPr="00300B3C" w:rsidDel="000C6DCD">
          <w:rPr>
            <w:rFonts w:ascii="Times New Roman" w:hAnsi="Times New Roman" w:cs="Times New Roman"/>
          </w:rPr>
          <w:delText xml:space="preserve">ing </w:delText>
        </w:r>
      </w:del>
      <w:r w:rsidRPr="00300B3C">
        <w:rPr>
          <w:rFonts w:ascii="Times New Roman" w:hAnsi="Times New Roman" w:cs="Times New Roman"/>
        </w:rPr>
        <w:t>southwestward</w:t>
      </w:r>
      <w:del w:id="164" w:author="Chih-Lin Wei" w:date="2022-06-17T12:24:00Z">
        <w:r w:rsidRPr="00300B3C" w:rsidDel="000C6DCD">
          <w:rPr>
            <w:rFonts w:ascii="Times New Roman" w:hAnsi="Times New Roman" w:cs="Times New Roman"/>
          </w:rPr>
          <w:delText xml:space="preserve"> on the slope area, ranging</w:delText>
        </w:r>
      </w:del>
      <w:r w:rsidRPr="00300B3C">
        <w:rPr>
          <w:rFonts w:ascii="Times New Roman" w:hAnsi="Times New Roman" w:cs="Times New Roman"/>
        </w:rPr>
        <w:t xml:space="preserve"> from 126 to 1750 m in water depth</w:t>
      </w:r>
      <w:ins w:id="165" w:author="Chih-Lin Wei" w:date="2022-06-17T12:40:00Z">
        <w:r w:rsidR="000C6DCD">
          <w:rPr>
            <w:rFonts w:ascii="Times New Roman" w:hAnsi="Times New Roman" w:cs="Times New Roman"/>
          </w:rPr>
          <w:t>,</w:t>
        </w:r>
      </w:ins>
      <w:r w:rsidRPr="00300B3C">
        <w:rPr>
          <w:rFonts w:ascii="Times New Roman" w:hAnsi="Times New Roman" w:cs="Times New Roman"/>
        </w:rPr>
        <w:t xml:space="preserve"> featured in great relief</w:t>
      </w:r>
      <w:ins w:id="166" w:author="Chih-Lin Wei" w:date="2022-06-17T12:24:00Z">
        <w:r w:rsidR="000C6DCD">
          <w:rPr>
            <w:rFonts w:ascii="Times New Roman" w:hAnsi="Times New Roman" w:cs="Times New Roman"/>
          </w:rPr>
          <w:t>.</w:t>
        </w:r>
      </w:ins>
      <w:del w:id="167" w:author="Chih-Lin Wei" w:date="2022-06-17T12:24:00Z">
        <w:r w:rsidRPr="00300B3C" w:rsidDel="000C6DCD">
          <w:rPr>
            <w:rFonts w:ascii="Times New Roman" w:hAnsi="Times New Roman" w:cs="Times New Roman"/>
          </w:rPr>
          <w:delText>;</w:delText>
        </w:r>
      </w:del>
      <w:r w:rsidRPr="00300B3C">
        <w:rPr>
          <w:rFonts w:ascii="Times New Roman" w:hAnsi="Times New Roman" w:cs="Times New Roman"/>
        </w:rPr>
        <w:t xml:space="preserve"> The middle reach runs</w:t>
      </w:r>
      <w:ins w:id="168" w:author="Chih-Lin Wei" w:date="2022-06-17T12:29:00Z">
        <w:r w:rsidR="000C6DCD">
          <w:rPr>
            <w:rFonts w:ascii="Times New Roman" w:hAnsi="Times New Roman" w:cs="Times New Roman"/>
          </w:rPr>
          <w:t xml:space="preserve"> </w:t>
        </w:r>
      </w:ins>
      <w:del w:id="169" w:author="Chih-Lin Wei" w:date="2022-06-17T12:37:00Z">
        <w:r w:rsidRPr="00300B3C" w:rsidDel="000C6DCD">
          <w:rPr>
            <w:rFonts w:ascii="Times New Roman" w:hAnsi="Times New Roman" w:cs="Times New Roman"/>
          </w:rPr>
          <w:delText xml:space="preserve"> </w:delText>
        </w:r>
      </w:del>
      <w:r w:rsidRPr="00300B3C">
        <w:rPr>
          <w:rFonts w:ascii="Times New Roman" w:hAnsi="Times New Roman" w:cs="Times New Roman"/>
        </w:rPr>
        <w:t xml:space="preserve">southeastward </w:t>
      </w:r>
      <w:del w:id="170" w:author="Chih-Lin Wei" w:date="2022-06-17T12:25:00Z">
        <w:r w:rsidRPr="00300B3C" w:rsidDel="000C6DCD">
          <w:rPr>
            <w:rFonts w:ascii="Times New Roman" w:hAnsi="Times New Roman" w:cs="Times New Roman"/>
          </w:rPr>
          <w:delText xml:space="preserve">toward </w:delText>
        </w:r>
      </w:del>
      <w:r w:rsidRPr="00300B3C">
        <w:rPr>
          <w:rFonts w:ascii="Times New Roman" w:hAnsi="Times New Roman" w:cs="Times New Roman"/>
        </w:rPr>
        <w:t xml:space="preserve">along </w:t>
      </w:r>
      <w:del w:id="171" w:author="Chih-Lin Wei" w:date="2022-06-17T12:25:00Z">
        <w:r w:rsidRPr="00300B3C" w:rsidDel="000C6DCD">
          <w:rPr>
            <w:rFonts w:ascii="Times New Roman" w:hAnsi="Times New Roman" w:cs="Times New Roman"/>
          </w:rPr>
          <w:delText xml:space="preserve">with </w:delText>
        </w:r>
      </w:del>
      <w:r w:rsidRPr="00300B3C">
        <w:rPr>
          <w:rFonts w:ascii="Times New Roman" w:hAnsi="Times New Roman" w:cs="Times New Roman"/>
        </w:rPr>
        <w:t xml:space="preserve">an elongate escarpment </w:t>
      </w:r>
      <w:del w:id="172" w:author="Chih-Lin Wei" w:date="2022-06-17T12:26:00Z">
        <w:r w:rsidRPr="00300B3C" w:rsidDel="000C6DCD">
          <w:rPr>
            <w:rFonts w:ascii="Times New Roman" w:hAnsi="Times New Roman" w:cs="Times New Roman"/>
          </w:rPr>
          <w:delText>with a range of</w:delText>
        </w:r>
      </w:del>
      <w:ins w:id="173" w:author="Chih-Lin Wei" w:date="2022-06-17T12:30:00Z">
        <w:r w:rsidR="000C6DCD">
          <w:rPr>
            <w:rFonts w:ascii="Times New Roman" w:hAnsi="Times New Roman" w:cs="Times New Roman"/>
          </w:rPr>
          <w:t>and then</w:t>
        </w:r>
      </w:ins>
      <w:del w:id="174" w:author="Chih-Lin Wei" w:date="2022-06-17T12:30:00Z">
        <w:r w:rsidRPr="00300B3C" w:rsidDel="000C6DCD">
          <w:rPr>
            <w:rFonts w:ascii="Times New Roman" w:hAnsi="Times New Roman" w:cs="Times New Roman"/>
          </w:rPr>
          <w:delText xml:space="preserve"> 1750 to 2800</w:delText>
        </w:r>
      </w:del>
      <w:del w:id="175" w:author="Chih-Lin Wei" w:date="2022-06-17T12:28:00Z">
        <w:r w:rsidRPr="00300B3C" w:rsidDel="000C6DCD">
          <w:rPr>
            <w:rFonts w:ascii="Times New Roman" w:hAnsi="Times New Roman" w:cs="Times New Roman"/>
          </w:rPr>
          <w:delText xml:space="preserve"> </w:delText>
        </w:r>
      </w:del>
      <w:del w:id="176" w:author="Chih-Lin Wei" w:date="2022-06-17T12:30:00Z">
        <w:r w:rsidRPr="00300B3C" w:rsidDel="000C6DCD">
          <w:rPr>
            <w:rFonts w:ascii="Times New Roman" w:hAnsi="Times New Roman" w:cs="Times New Roman"/>
          </w:rPr>
          <w:delText xml:space="preserve">m </w:delText>
        </w:r>
      </w:del>
      <w:del w:id="177" w:author="Chih-Lin Wei" w:date="2022-06-17T12:28:00Z">
        <w:r w:rsidRPr="00300B3C" w:rsidDel="000C6DCD">
          <w:rPr>
            <w:rFonts w:ascii="Times New Roman" w:hAnsi="Times New Roman" w:cs="Times New Roman"/>
          </w:rPr>
          <w:delText xml:space="preserve">in </w:delText>
        </w:r>
      </w:del>
      <w:del w:id="178" w:author="Chih-Lin Wei" w:date="2022-06-17T12:30:00Z">
        <w:r w:rsidRPr="00300B3C" w:rsidDel="000C6DCD">
          <w:rPr>
            <w:rFonts w:ascii="Times New Roman" w:hAnsi="Times New Roman" w:cs="Times New Roman"/>
          </w:rPr>
          <w:delText>water depth,</w:delText>
        </w:r>
      </w:del>
      <w:r w:rsidRPr="00300B3C">
        <w:rPr>
          <w:rFonts w:ascii="Times New Roman" w:hAnsi="Times New Roman" w:cs="Times New Roman"/>
        </w:rPr>
        <w:t xml:space="preserve"> </w:t>
      </w:r>
      <w:del w:id="179" w:author="Chih-Lin Wei" w:date="2022-06-17T12:30:00Z">
        <w:r w:rsidRPr="00300B3C" w:rsidDel="000C6DCD">
          <w:rPr>
            <w:rFonts w:ascii="Times New Roman" w:hAnsi="Times New Roman" w:cs="Times New Roman"/>
          </w:rPr>
          <w:delText xml:space="preserve">making </w:delText>
        </w:r>
      </w:del>
      <w:ins w:id="180" w:author="Chih-Lin Wei" w:date="2022-06-17T12:30:00Z">
        <w:r w:rsidR="000C6DCD" w:rsidRPr="00300B3C">
          <w:rPr>
            <w:rFonts w:ascii="Times New Roman" w:hAnsi="Times New Roman" w:cs="Times New Roman"/>
          </w:rPr>
          <w:t>mak</w:t>
        </w:r>
        <w:r w:rsidR="000C6DCD">
          <w:rPr>
            <w:rFonts w:ascii="Times New Roman" w:hAnsi="Times New Roman" w:cs="Times New Roman"/>
          </w:rPr>
          <w:t>es</w:t>
        </w:r>
        <w:r w:rsidR="000C6DCD" w:rsidRPr="00300B3C">
          <w:rPr>
            <w:rFonts w:ascii="Times New Roman" w:hAnsi="Times New Roman" w:cs="Times New Roman"/>
          </w:rPr>
          <w:t xml:space="preserve"> </w:t>
        </w:r>
      </w:ins>
      <w:r w:rsidRPr="00300B3C">
        <w:rPr>
          <w:rFonts w:ascii="Times New Roman" w:hAnsi="Times New Roman" w:cs="Times New Roman"/>
        </w:rPr>
        <w:t>a sharp turn to the southwest</w:t>
      </w:r>
      <w:del w:id="181" w:author="Chih-Lin Wei" w:date="2022-06-17T12:38:00Z">
        <w:r w:rsidRPr="00300B3C" w:rsidDel="000C6DCD">
          <w:rPr>
            <w:rFonts w:ascii="Times New Roman" w:hAnsi="Times New Roman" w:cs="Times New Roman"/>
          </w:rPr>
          <w:delText xml:space="preserve">ern </w:delText>
        </w:r>
      </w:del>
      <w:del w:id="182" w:author="Chih-Lin Wei" w:date="2022-06-17T12:30:00Z">
        <w:r w:rsidRPr="00300B3C" w:rsidDel="000C6DCD">
          <w:rPr>
            <w:rFonts w:ascii="Times New Roman" w:hAnsi="Times New Roman" w:cs="Times New Roman"/>
          </w:rPr>
          <w:delText xml:space="preserve">and </w:delText>
        </w:r>
      </w:del>
      <w:del w:id="183" w:author="Chih-Lin Wei" w:date="2022-06-17T12:38:00Z">
        <w:r w:rsidRPr="00300B3C" w:rsidDel="000C6DCD">
          <w:rPr>
            <w:rFonts w:ascii="Times New Roman" w:hAnsi="Times New Roman" w:cs="Times New Roman"/>
          </w:rPr>
          <w:delText>connect</w:delText>
        </w:r>
      </w:del>
      <w:del w:id="184" w:author="Chih-Lin Wei" w:date="2022-06-17T12:30:00Z">
        <w:r w:rsidRPr="00300B3C" w:rsidDel="000C6DCD">
          <w:rPr>
            <w:rFonts w:ascii="Times New Roman" w:hAnsi="Times New Roman" w:cs="Times New Roman"/>
          </w:rPr>
          <w:delText>ing</w:delText>
        </w:r>
      </w:del>
      <w:del w:id="185" w:author="Chih-Lin Wei" w:date="2022-06-17T12:38:00Z">
        <w:r w:rsidRPr="00300B3C" w:rsidDel="000C6DCD">
          <w:rPr>
            <w:rFonts w:ascii="Times New Roman" w:hAnsi="Times New Roman" w:cs="Times New Roman"/>
          </w:rPr>
          <w:delText xml:space="preserve"> </w:delText>
        </w:r>
      </w:del>
      <w:del w:id="186" w:author="Chih-Lin Wei" w:date="2022-06-17T12:37:00Z">
        <w:r w:rsidRPr="00300B3C" w:rsidDel="000C6DCD">
          <w:rPr>
            <w:rFonts w:ascii="Times New Roman" w:hAnsi="Times New Roman" w:cs="Times New Roman"/>
          </w:rPr>
          <w:delText>the lower section</w:delText>
        </w:r>
      </w:del>
      <w:ins w:id="187" w:author="Chih-Lin Wei" w:date="2022-06-17T12:39:00Z">
        <w:r w:rsidR="000C6DCD">
          <w:rPr>
            <w:rFonts w:ascii="Times New Roman" w:hAnsi="Times New Roman" w:cs="Times New Roman"/>
          </w:rPr>
          <w:t>, covering the water depths between</w:t>
        </w:r>
        <w:r w:rsidR="000C6DCD" w:rsidRPr="00300B3C">
          <w:rPr>
            <w:rFonts w:ascii="Times New Roman" w:hAnsi="Times New Roman" w:cs="Times New Roman"/>
          </w:rPr>
          <w:t xml:space="preserve"> 1750 </w:t>
        </w:r>
        <w:r w:rsidR="000C6DCD">
          <w:rPr>
            <w:rFonts w:ascii="Times New Roman" w:hAnsi="Times New Roman" w:cs="Times New Roman"/>
          </w:rPr>
          <w:t>and</w:t>
        </w:r>
        <w:r w:rsidR="000C6DCD" w:rsidRPr="00300B3C">
          <w:rPr>
            <w:rFonts w:ascii="Times New Roman" w:hAnsi="Times New Roman" w:cs="Times New Roman"/>
          </w:rPr>
          <w:t xml:space="preserve"> 2800</w:t>
        </w:r>
        <w:r w:rsidR="000C6DCD">
          <w:rPr>
            <w:rFonts w:ascii="Times New Roman" w:hAnsi="Times New Roman" w:cs="Times New Roman"/>
          </w:rPr>
          <w:t xml:space="preserve"> </w:t>
        </w:r>
        <w:r w:rsidR="000C6DCD" w:rsidRPr="00300B3C">
          <w:rPr>
            <w:rFonts w:ascii="Times New Roman" w:hAnsi="Times New Roman" w:cs="Times New Roman"/>
          </w:rPr>
          <w:t>m</w:t>
        </w:r>
      </w:ins>
      <w:ins w:id="188" w:author="Chih-Lin Wei" w:date="2022-06-17T12:31:00Z">
        <w:r w:rsidR="000C6DCD">
          <w:rPr>
            <w:rFonts w:ascii="Times New Roman" w:hAnsi="Times New Roman" w:cs="Times New Roman"/>
          </w:rPr>
          <w:t>.</w:t>
        </w:r>
      </w:ins>
      <w:r w:rsidRPr="00300B3C">
        <w:rPr>
          <w:rFonts w:ascii="Times New Roman" w:hAnsi="Times New Roman" w:cs="Times New Roman"/>
        </w:rPr>
        <w:t xml:space="preserve"> </w:t>
      </w:r>
      <w:ins w:id="189" w:author="Chih-Lin Wei" w:date="2022-06-17T12:31:00Z">
        <w:r w:rsidR="000C6DCD">
          <w:rPr>
            <w:rFonts w:ascii="Times New Roman" w:hAnsi="Times New Roman" w:cs="Times New Roman"/>
          </w:rPr>
          <w:t xml:space="preserve">The </w:t>
        </w:r>
      </w:ins>
      <w:ins w:id="190" w:author="Chih-Lin Wei" w:date="2022-06-17T12:32:00Z">
        <w:r w:rsidR="000C6DCD">
          <w:rPr>
            <w:rFonts w:ascii="Times New Roman" w:hAnsi="Times New Roman" w:cs="Times New Roman"/>
          </w:rPr>
          <w:t>lower canyon</w:t>
        </w:r>
      </w:ins>
      <w:del w:id="191" w:author="Chih-Lin Wei" w:date="2022-06-17T12:31:00Z">
        <w:r w:rsidRPr="00300B3C" w:rsidDel="000C6DCD">
          <w:rPr>
            <w:rFonts w:ascii="Times New Roman" w:hAnsi="Times New Roman" w:cs="Times New Roman"/>
          </w:rPr>
          <w:delText>which</w:delText>
        </w:r>
      </w:del>
      <w:r w:rsidRPr="00300B3C">
        <w:rPr>
          <w:rFonts w:ascii="Times New Roman" w:hAnsi="Times New Roman" w:cs="Times New Roman"/>
        </w:rPr>
        <w:t xml:space="preserve"> </w:t>
      </w:r>
      <w:del w:id="192" w:author="Chih-Lin Wei" w:date="2022-06-17T12:31:00Z">
        <w:r w:rsidRPr="00300B3C" w:rsidDel="000C6DCD">
          <w:rPr>
            <w:rFonts w:ascii="Times New Roman" w:hAnsi="Times New Roman" w:cs="Times New Roman"/>
          </w:rPr>
          <w:delText xml:space="preserve">ranges </w:delText>
        </w:r>
      </w:del>
      <w:ins w:id="193" w:author="Chih-Lin Wei" w:date="2022-06-17T12:31:00Z">
        <w:r w:rsidR="000C6DCD">
          <w:rPr>
            <w:rFonts w:ascii="Times New Roman" w:hAnsi="Times New Roman" w:cs="Times New Roman"/>
          </w:rPr>
          <w:t>span</w:t>
        </w:r>
        <w:r w:rsidR="000C6DCD" w:rsidRPr="00300B3C">
          <w:rPr>
            <w:rFonts w:ascii="Times New Roman" w:hAnsi="Times New Roman" w:cs="Times New Roman"/>
          </w:rPr>
          <w:t>s</w:t>
        </w:r>
      </w:ins>
      <w:del w:id="194" w:author="Chih-Lin Wei" w:date="2022-06-17T12:33:00Z">
        <w:r w:rsidRPr="00300B3C" w:rsidDel="000C6DCD">
          <w:rPr>
            <w:rFonts w:ascii="Times New Roman" w:hAnsi="Times New Roman" w:cs="Times New Roman"/>
          </w:rPr>
          <w:delText>from</w:delText>
        </w:r>
      </w:del>
      <w:r w:rsidRPr="00300B3C">
        <w:rPr>
          <w:rFonts w:ascii="Times New Roman" w:hAnsi="Times New Roman" w:cs="Times New Roman"/>
        </w:rPr>
        <w:t xml:space="preserve"> 2800 to 3600 m in water depth</w:t>
      </w:r>
      <w:ins w:id="195" w:author="Chih-Lin Wei" w:date="2022-06-17T12:32:00Z">
        <w:r w:rsidR="000C6DCD">
          <w:rPr>
            <w:rFonts w:ascii="Times New Roman" w:hAnsi="Times New Roman" w:cs="Times New Roman"/>
          </w:rPr>
          <w:t>s and</w:t>
        </w:r>
      </w:ins>
      <w:del w:id="196" w:author="Chih-Lin Wei" w:date="2022-06-17T12:32:00Z">
        <w:r w:rsidRPr="00300B3C" w:rsidDel="000C6DCD">
          <w:rPr>
            <w:rFonts w:ascii="Times New Roman" w:hAnsi="Times New Roman" w:cs="Times New Roman"/>
          </w:rPr>
          <w:delText>,</w:delText>
        </w:r>
      </w:del>
      <w:r w:rsidRPr="00300B3C">
        <w:rPr>
          <w:rFonts w:ascii="Times New Roman" w:hAnsi="Times New Roman" w:cs="Times New Roman"/>
        </w:rPr>
        <w:t xml:space="preserve"> finally </w:t>
      </w:r>
      <w:del w:id="197" w:author="Chih-Lin Wei" w:date="2022-06-17T12:32:00Z">
        <w:r w:rsidRPr="00300B3C" w:rsidDel="000C6DCD">
          <w:rPr>
            <w:rFonts w:ascii="Times New Roman" w:hAnsi="Times New Roman" w:cs="Times New Roman"/>
          </w:rPr>
          <w:delText>f</w:delText>
        </w:r>
      </w:del>
      <w:del w:id="198" w:author="Chih-Lin Wei" w:date="2022-06-17T12:42:00Z">
        <w:r w:rsidRPr="00300B3C" w:rsidDel="000C6DCD">
          <w:rPr>
            <w:rFonts w:ascii="Times New Roman" w:hAnsi="Times New Roman" w:cs="Times New Roman"/>
          </w:rPr>
          <w:delText>lowing downslope</w:delText>
        </w:r>
      </w:del>
      <w:ins w:id="199" w:author="Chih-Lin Wei" w:date="2022-06-17T12:42:00Z">
        <w:r w:rsidR="000C6DCD">
          <w:rPr>
            <w:rFonts w:ascii="Times New Roman" w:hAnsi="Times New Roman" w:cs="Times New Roman"/>
          </w:rPr>
          <w:t>connects</w:t>
        </w:r>
      </w:ins>
      <w:r w:rsidRPr="00300B3C">
        <w:rPr>
          <w:rFonts w:ascii="Times New Roman" w:hAnsi="Times New Roman" w:cs="Times New Roman"/>
        </w:rPr>
        <w:t xml:space="preserve"> to the north</w:t>
      </w:r>
      <w:ins w:id="200" w:author="Chih-Lin Wei" w:date="2022-06-17T12:32:00Z">
        <w:r w:rsidR="000C6DCD">
          <w:rPr>
            <w:rFonts w:ascii="Times New Roman" w:hAnsi="Times New Roman" w:cs="Times New Roman"/>
          </w:rPr>
          <w:t>ern opening</w:t>
        </w:r>
      </w:ins>
      <w:r w:rsidRPr="00300B3C">
        <w:rPr>
          <w:rFonts w:ascii="Times New Roman" w:hAnsi="Times New Roman" w:cs="Times New Roman"/>
        </w:rPr>
        <w:t xml:space="preserve"> of the trench (Yu et al., 2009). </w:t>
      </w:r>
    </w:p>
    <w:p w14:paraId="6EFDEFE6" w14:textId="649F9146" w:rsidR="00BF1866" w:rsidRPr="00E256C8" w:rsidRDefault="003A7BAB" w:rsidP="00A43A3E">
      <w:pPr>
        <w:pStyle w:val="a3"/>
        <w:ind w:leftChars="0" w:left="0" w:firstLineChars="200" w:firstLine="480"/>
        <w:outlineLvl w:val="2"/>
        <w:rPr>
          <w:rFonts w:ascii="Times New Roman" w:hAnsi="Times New Roman" w:cs="Times New Roman"/>
        </w:rPr>
      </w:pPr>
      <w:r w:rsidRPr="003A7BAB">
        <w:rPr>
          <w:rFonts w:ascii="Times New Roman" w:hAnsi="Times New Roman" w:cs="Times New Roman"/>
        </w:rPr>
        <w:t>The physical settings</w:t>
      </w:r>
      <w:ins w:id="201" w:author="Chih-Lin Wei" w:date="2022-06-17T13:27:00Z">
        <w:r w:rsidR="000C6DCD">
          <w:rPr>
            <w:rFonts w:ascii="Times New Roman" w:hAnsi="Times New Roman" w:cs="Times New Roman"/>
          </w:rPr>
          <w:t xml:space="preserve"> and to</w:t>
        </w:r>
      </w:ins>
      <w:ins w:id="202" w:author="Chih-Lin Wei" w:date="2022-06-17T13:34:00Z">
        <w:r w:rsidR="000C6DCD">
          <w:rPr>
            <w:rFonts w:ascii="Times New Roman" w:hAnsi="Times New Roman" w:cs="Times New Roman"/>
          </w:rPr>
          <w:t>pographic features</w:t>
        </w:r>
      </w:ins>
      <w:r w:rsidRPr="003A7BAB">
        <w:rPr>
          <w:rFonts w:ascii="Times New Roman" w:hAnsi="Times New Roman" w:cs="Times New Roman"/>
        </w:rPr>
        <w:t xml:space="preserve"> </w:t>
      </w:r>
      <w:del w:id="203" w:author="Chih-Lin Wei" w:date="2022-06-17T17:05:00Z">
        <w:r w:rsidRPr="003A7BAB" w:rsidDel="0080077D">
          <w:rPr>
            <w:rFonts w:ascii="Times New Roman" w:hAnsi="Times New Roman" w:cs="Times New Roman"/>
          </w:rPr>
          <w:delText xml:space="preserve">at the GPSC and GS </w:delText>
        </w:r>
      </w:del>
      <w:r w:rsidRPr="003A7BAB">
        <w:rPr>
          <w:rFonts w:ascii="Times New Roman" w:hAnsi="Times New Roman" w:cs="Times New Roman"/>
        </w:rPr>
        <w:t>are markedly different</w:t>
      </w:r>
      <w:ins w:id="204" w:author="Chih-Lin Wei" w:date="2022-06-17T17:03:00Z">
        <w:r w:rsidR="0080077D">
          <w:rPr>
            <w:rFonts w:ascii="Times New Roman" w:hAnsi="Times New Roman" w:cs="Times New Roman" w:hint="eastAsia"/>
          </w:rPr>
          <w:t xml:space="preserve"> </w:t>
        </w:r>
      </w:ins>
      <w:ins w:id="205" w:author="Chih-Lin Wei" w:date="2022-06-17T17:04:00Z">
        <w:r w:rsidR="0080077D">
          <w:rPr>
            <w:rFonts w:ascii="Times New Roman" w:hAnsi="Times New Roman" w:cs="Times New Roman" w:hint="eastAsia"/>
          </w:rPr>
          <w:t>b</w:t>
        </w:r>
        <w:r w:rsidR="0080077D">
          <w:rPr>
            <w:rFonts w:ascii="Times New Roman" w:hAnsi="Times New Roman" w:cs="Times New Roman"/>
          </w:rPr>
          <w:t xml:space="preserve">etween </w:t>
        </w:r>
      </w:ins>
      <w:ins w:id="206" w:author="Chih-Lin Wei" w:date="2022-06-17T17:12:00Z">
        <w:r w:rsidR="0080077D">
          <w:rPr>
            <w:rFonts w:ascii="Times New Roman" w:hAnsi="Times New Roman" w:cs="Times New Roman"/>
          </w:rPr>
          <w:t xml:space="preserve">the </w:t>
        </w:r>
      </w:ins>
      <w:ins w:id="207" w:author="Chih-Lin Wei" w:date="2022-06-17T17:04:00Z">
        <w:r w:rsidR="0080077D">
          <w:rPr>
            <w:rFonts w:ascii="Times New Roman" w:hAnsi="Times New Roman" w:cs="Times New Roman"/>
          </w:rPr>
          <w:t>GPSC and GS</w:t>
        </w:r>
      </w:ins>
      <w:del w:id="208" w:author="Chih-Lin Wei" w:date="2022-06-17T13:34:00Z">
        <w:r w:rsidRPr="003A7BAB" w:rsidDel="000C6DCD">
          <w:rPr>
            <w:rFonts w:ascii="Times New Roman" w:hAnsi="Times New Roman" w:cs="Times New Roman"/>
          </w:rPr>
          <w:delText xml:space="preserve"> along with the distinct topographic features</w:delText>
        </w:r>
      </w:del>
      <w:r w:rsidRPr="003A7BAB">
        <w:rPr>
          <w:rFonts w:ascii="Times New Roman" w:hAnsi="Times New Roman" w:cs="Times New Roman"/>
        </w:rPr>
        <w:t>. Hsu et al. (2013) suggested that the “filling-and-spilling” plays a key</w:t>
      </w:r>
      <w:ins w:id="209" w:author="Chih-Lin Wei" w:date="2022-06-17T13:39:00Z">
        <w:r w:rsidR="000C6DCD">
          <w:rPr>
            <w:rFonts w:ascii="Times New Roman" w:hAnsi="Times New Roman" w:cs="Times New Roman"/>
          </w:rPr>
          <w:t xml:space="preserve"> role </w:t>
        </w:r>
      </w:ins>
      <w:ins w:id="210" w:author="Chih-Lin Wei" w:date="2022-06-17T13:40:00Z">
        <w:r w:rsidR="000C6DCD">
          <w:rPr>
            <w:rFonts w:ascii="Times New Roman" w:hAnsi="Times New Roman" w:cs="Times New Roman"/>
          </w:rPr>
          <w:t>i</w:t>
        </w:r>
      </w:ins>
      <w:ins w:id="211" w:author="Chih-Lin Wei" w:date="2022-06-17T13:39:00Z">
        <w:r w:rsidR="000C6DCD">
          <w:rPr>
            <w:rFonts w:ascii="Times New Roman" w:hAnsi="Times New Roman" w:cs="Times New Roman"/>
          </w:rPr>
          <w:t>n the</w:t>
        </w:r>
      </w:ins>
      <w:r w:rsidRPr="003A7BAB">
        <w:rPr>
          <w:rFonts w:ascii="Times New Roman" w:hAnsi="Times New Roman" w:cs="Times New Roman"/>
        </w:rPr>
        <w:t xml:space="preserve"> sediment</w:t>
      </w:r>
      <w:ins w:id="212" w:author="Chih-Lin Wei" w:date="2022-06-17T16:49:00Z">
        <w:r w:rsidR="002F1941">
          <w:rPr>
            <w:rFonts w:ascii="Times New Roman" w:hAnsi="Times New Roman" w:cs="Times New Roman"/>
          </w:rPr>
          <w:t xml:space="preserve"> deposition</w:t>
        </w:r>
      </w:ins>
      <w:del w:id="213" w:author="Chih-Lin Wei" w:date="2022-06-17T16:49:00Z">
        <w:r w:rsidRPr="003A7BAB" w:rsidDel="002F1941">
          <w:rPr>
            <w:rFonts w:ascii="Times New Roman" w:hAnsi="Times New Roman" w:cs="Times New Roman"/>
          </w:rPr>
          <w:delText>ary process</w:delText>
        </w:r>
      </w:del>
      <w:del w:id="214" w:author="Chih-Lin Wei" w:date="2022-06-17T17:49:00Z">
        <w:r w:rsidRPr="003A7BAB" w:rsidDel="00815154">
          <w:rPr>
            <w:rFonts w:ascii="Times New Roman" w:hAnsi="Times New Roman" w:cs="Times New Roman"/>
          </w:rPr>
          <w:delText xml:space="preserve"> on the</w:delText>
        </w:r>
      </w:del>
      <w:del w:id="215" w:author="Chih-Lin Wei" w:date="2022-06-17T13:39:00Z">
        <w:r w:rsidRPr="003A7BAB" w:rsidDel="000C6DCD">
          <w:rPr>
            <w:rFonts w:ascii="Times New Roman" w:hAnsi="Times New Roman" w:cs="Times New Roman"/>
          </w:rPr>
          <w:delText xml:space="preserve"> overall</w:delText>
        </w:r>
      </w:del>
      <w:ins w:id="216" w:author="Chih-Lin Wei" w:date="2022-06-17T17:49:00Z">
        <w:r w:rsidR="00815154">
          <w:rPr>
            <w:rFonts w:ascii="Times New Roman" w:hAnsi="Times New Roman" w:cs="Times New Roman"/>
          </w:rPr>
          <w:t xml:space="preserve"> across</w:t>
        </w:r>
      </w:ins>
      <w:ins w:id="217" w:author="Chih-Lin Wei" w:date="2022-06-17T17:50:00Z">
        <w:r w:rsidR="00815154">
          <w:rPr>
            <w:rFonts w:ascii="Times New Roman" w:hAnsi="Times New Roman" w:cs="Times New Roman"/>
          </w:rPr>
          <w:t xml:space="preserve"> the</w:t>
        </w:r>
      </w:ins>
      <w:r w:rsidRPr="003A7BAB">
        <w:rPr>
          <w:rFonts w:ascii="Times New Roman" w:hAnsi="Times New Roman" w:cs="Times New Roman"/>
        </w:rPr>
        <w:t xml:space="preserve"> GS, whereas </w:t>
      </w:r>
      <w:del w:id="218" w:author="Chih-Lin Wei" w:date="2022-06-17T16:48:00Z">
        <w:r w:rsidRPr="003A7BAB" w:rsidDel="002F1941">
          <w:rPr>
            <w:rFonts w:ascii="Times New Roman" w:hAnsi="Times New Roman" w:cs="Times New Roman"/>
          </w:rPr>
          <w:delText>the transporting</w:delText>
        </w:r>
      </w:del>
      <w:ins w:id="219" w:author="Chih-Lin Wei" w:date="2022-06-17T16:48:00Z">
        <w:r w:rsidR="002F1941">
          <w:rPr>
            <w:rFonts w:ascii="Times New Roman" w:hAnsi="Times New Roman" w:cs="Times New Roman"/>
          </w:rPr>
          <w:t>other</w:t>
        </w:r>
      </w:ins>
      <w:r w:rsidRPr="003A7BAB">
        <w:rPr>
          <w:rFonts w:ascii="Times New Roman" w:hAnsi="Times New Roman" w:cs="Times New Roman"/>
        </w:rPr>
        <w:t xml:space="preserve"> processes </w:t>
      </w:r>
      <w:del w:id="220" w:author="Chih-Lin Wei" w:date="2022-06-17T16:48:00Z">
        <w:r w:rsidRPr="003A7BAB" w:rsidDel="002F1941">
          <w:rPr>
            <w:rFonts w:ascii="Times New Roman" w:hAnsi="Times New Roman" w:cs="Times New Roman"/>
          </w:rPr>
          <w:delText xml:space="preserve">of </w:delText>
        </w:r>
      </w:del>
      <w:ins w:id="221" w:author="Chih-Lin Wei" w:date="2022-06-17T16:48:00Z">
        <w:r w:rsidR="002F1941">
          <w:rPr>
            <w:rFonts w:ascii="Times New Roman" w:hAnsi="Times New Roman" w:cs="Times New Roman"/>
          </w:rPr>
          <w:t>such as</w:t>
        </w:r>
        <w:r w:rsidR="002F1941" w:rsidRPr="003A7BAB">
          <w:rPr>
            <w:rFonts w:ascii="Times New Roman" w:hAnsi="Times New Roman" w:cs="Times New Roman"/>
          </w:rPr>
          <w:t xml:space="preserve"> </w:t>
        </w:r>
      </w:ins>
      <w:r w:rsidRPr="003A7BAB">
        <w:rPr>
          <w:rFonts w:ascii="Times New Roman" w:hAnsi="Times New Roman" w:cs="Times New Roman"/>
        </w:rPr>
        <w:t xml:space="preserve">tectonic activities, mass wasting events, and canyon and channel feedings </w:t>
      </w:r>
      <w:del w:id="222" w:author="Chih-Lin Wei" w:date="2022-06-17T13:57:00Z">
        <w:r w:rsidRPr="003A7BAB" w:rsidDel="000C6DCD">
          <w:rPr>
            <w:rFonts w:ascii="Times New Roman" w:hAnsi="Times New Roman" w:cs="Times New Roman"/>
          </w:rPr>
          <w:delText xml:space="preserve">diversified </w:delText>
        </w:r>
      </w:del>
      <w:ins w:id="223" w:author="Chih-Lin Wei" w:date="2022-06-17T13:57:00Z">
        <w:r w:rsidR="000C6DCD" w:rsidRPr="003A7BAB">
          <w:rPr>
            <w:rFonts w:ascii="Times New Roman" w:hAnsi="Times New Roman" w:cs="Times New Roman"/>
          </w:rPr>
          <w:t>diversif</w:t>
        </w:r>
        <w:r w:rsidR="000C6DCD">
          <w:rPr>
            <w:rFonts w:ascii="Times New Roman" w:hAnsi="Times New Roman" w:cs="Times New Roman"/>
          </w:rPr>
          <w:t>y</w:t>
        </w:r>
        <w:r w:rsidR="000C6DCD" w:rsidRPr="003A7BAB">
          <w:rPr>
            <w:rFonts w:ascii="Times New Roman" w:hAnsi="Times New Roman" w:cs="Times New Roman"/>
          </w:rPr>
          <w:t xml:space="preserve"> </w:t>
        </w:r>
      </w:ins>
      <w:r w:rsidRPr="003A7BAB">
        <w:rPr>
          <w:rFonts w:ascii="Times New Roman" w:hAnsi="Times New Roman" w:cs="Times New Roman"/>
        </w:rPr>
        <w:t>the</w:t>
      </w:r>
      <w:ins w:id="224" w:author="Chih-Lin Wei" w:date="2022-06-17T13:59:00Z">
        <w:r w:rsidR="000C6DCD">
          <w:rPr>
            <w:rFonts w:ascii="Times New Roman" w:hAnsi="Times New Roman" w:cs="Times New Roman"/>
          </w:rPr>
          <w:t xml:space="preserve"> </w:t>
        </w:r>
      </w:ins>
      <w:del w:id="225" w:author="Chih-Lin Wei" w:date="2022-06-17T13:58:00Z">
        <w:r w:rsidRPr="003A7BAB" w:rsidDel="000C6DCD">
          <w:rPr>
            <w:rFonts w:ascii="Times New Roman" w:hAnsi="Times New Roman" w:cs="Times New Roman"/>
          </w:rPr>
          <w:delText xml:space="preserve"> </w:delText>
        </w:r>
      </w:del>
      <w:ins w:id="226" w:author="Chih-Lin Wei" w:date="2022-06-17T13:58:00Z">
        <w:r w:rsidR="000C6DCD">
          <w:rPr>
            <w:rFonts w:ascii="Times New Roman" w:hAnsi="Times New Roman" w:cs="Times New Roman"/>
          </w:rPr>
          <w:t>sediment transport</w:t>
        </w:r>
      </w:ins>
      <w:ins w:id="227" w:author="Chih-Lin Wei" w:date="2022-06-17T17:41:00Z">
        <w:r w:rsidR="00815154">
          <w:rPr>
            <w:rFonts w:ascii="Times New Roman" w:hAnsi="Times New Roman" w:cs="Times New Roman"/>
          </w:rPr>
          <w:t xml:space="preserve"> dynamics</w:t>
        </w:r>
      </w:ins>
      <w:del w:id="228" w:author="Chih-Lin Wei" w:date="2022-06-17T13:58:00Z">
        <w:r w:rsidRPr="003A7BAB" w:rsidDel="000C6DCD">
          <w:rPr>
            <w:rFonts w:ascii="Times New Roman" w:hAnsi="Times New Roman" w:cs="Times New Roman"/>
          </w:rPr>
          <w:delText>mechanisms</w:delText>
        </w:r>
      </w:del>
      <w:r w:rsidRPr="003A7BAB">
        <w:rPr>
          <w:rFonts w:ascii="Times New Roman" w:hAnsi="Times New Roman" w:cs="Times New Roman"/>
        </w:rPr>
        <w:t xml:space="preserve"> from the inner to outer slopes. </w:t>
      </w:r>
      <w:ins w:id="229" w:author="user" w:date="2022-06-22T17:24:00Z">
        <w:r w:rsidR="00826FC8">
          <w:rPr>
            <w:rFonts w:ascii="Times New Roman" w:hAnsi="Times New Roman" w:cs="Times New Roman" w:hint="eastAsia"/>
          </w:rPr>
          <w:t>T</w:t>
        </w:r>
      </w:ins>
      <w:ins w:id="230" w:author="user" w:date="2022-06-22T17:21:00Z">
        <w:r w:rsidR="00826FC8">
          <w:rPr>
            <w:rFonts w:ascii="Times New Roman" w:hAnsi="Times New Roman" w:cs="Times New Roman"/>
          </w:rPr>
          <w:t>he bedding g</w:t>
        </w:r>
      </w:ins>
      <w:ins w:id="231" w:author="user" w:date="2022-06-22T17:22:00Z">
        <w:r w:rsidR="00826FC8">
          <w:rPr>
            <w:rFonts w:ascii="Times New Roman" w:hAnsi="Times New Roman" w:cs="Times New Roman"/>
          </w:rPr>
          <w:t>eometries in the slope basin</w:t>
        </w:r>
      </w:ins>
      <w:ins w:id="232" w:author="user" w:date="2022-06-22T17:24:00Z">
        <w:r w:rsidR="00826FC8">
          <w:rPr>
            <w:rFonts w:ascii="Times New Roman" w:hAnsi="Times New Roman" w:cs="Times New Roman" w:hint="eastAsia"/>
          </w:rPr>
          <w:t xml:space="preserve"> r</w:t>
        </w:r>
        <w:r w:rsidR="00826FC8">
          <w:rPr>
            <w:rFonts w:ascii="Times New Roman" w:hAnsi="Times New Roman" w:cs="Times New Roman"/>
          </w:rPr>
          <w:t>evealed a comp</w:t>
        </w:r>
        <w:r w:rsidR="00826FC8">
          <w:rPr>
            <w:rFonts w:ascii="Times New Roman" w:hAnsi="Times New Roman" w:cs="Times New Roman" w:hint="eastAsia"/>
          </w:rPr>
          <w:t>e</w:t>
        </w:r>
        <w:r w:rsidR="00826FC8">
          <w:rPr>
            <w:rFonts w:ascii="Times New Roman" w:hAnsi="Times New Roman" w:cs="Times New Roman"/>
          </w:rPr>
          <w:t xml:space="preserve">tition between </w:t>
        </w:r>
        <w:r w:rsidR="00826FC8" w:rsidRPr="00C355F7">
          <w:rPr>
            <w:rFonts w:ascii="Times New Roman" w:hAnsi="Times New Roman" w:cs="Times New Roman"/>
          </w:rPr>
          <w:t>local basin flank uplift rate and sediment deposition rate</w:t>
        </w:r>
        <w:r w:rsidR="00826FC8">
          <w:rPr>
            <w:rFonts w:ascii="Times New Roman" w:hAnsi="Times New Roman" w:cs="Times New Roman" w:hint="eastAsia"/>
          </w:rPr>
          <w:t>.</w:t>
        </w:r>
      </w:ins>
      <w:ins w:id="233" w:author="user" w:date="2022-06-22T17:25:00Z">
        <w:r w:rsidR="00826FC8">
          <w:rPr>
            <w:rFonts w:ascii="Times New Roman" w:hAnsi="Times New Roman" w:cs="Times New Roman" w:hint="eastAsia"/>
          </w:rPr>
          <w:t xml:space="preserve"> </w:t>
        </w:r>
      </w:ins>
      <w:del w:id="234" w:author="Chih-Lin Wei" w:date="2022-06-17T17:17:00Z">
        <w:r w:rsidRPr="003A7BAB" w:rsidDel="0080077D">
          <w:rPr>
            <w:rFonts w:ascii="Times New Roman" w:hAnsi="Times New Roman" w:cs="Times New Roman" w:hint="eastAsia"/>
          </w:rPr>
          <w:delText>Moreover, in contrast to</w:delText>
        </w:r>
        <w:r w:rsidRPr="003A7BAB" w:rsidDel="0080077D">
          <w:rPr>
            <w:rFonts w:ascii="Times New Roman" w:hAnsi="Times New Roman" w:cs="Times New Roman"/>
          </w:rPr>
          <w:delText xml:space="preserve"> the lower</w:delText>
        </w:r>
      </w:del>
      <w:ins w:id="235" w:author="Chih-Lin Wei" w:date="2022-06-17T17:17:00Z">
        <w:r w:rsidR="0080077D">
          <w:rPr>
            <w:rFonts w:ascii="Times New Roman" w:hAnsi="Times New Roman" w:cs="Times New Roman"/>
          </w:rPr>
          <w:t>As s</w:t>
        </w:r>
      </w:ins>
      <w:ins w:id="236" w:author="Chih-Lin Wei" w:date="2022-06-17T17:18:00Z">
        <w:r w:rsidR="0080077D">
          <w:rPr>
            <w:rFonts w:ascii="Times New Roman" w:hAnsi="Times New Roman" w:cs="Times New Roman"/>
          </w:rPr>
          <w:t>uch, the upper</w:t>
        </w:r>
      </w:ins>
      <w:r w:rsidRPr="003A7BAB">
        <w:rPr>
          <w:rFonts w:ascii="Times New Roman" w:hAnsi="Times New Roman" w:cs="Times New Roman"/>
        </w:rPr>
        <w:t xml:space="preserve"> GS</w:t>
      </w:r>
      <w:ins w:id="237" w:author="Chih-Lin Wei" w:date="2022-06-17T17:18:00Z">
        <w:r w:rsidR="0080077D">
          <w:rPr>
            <w:rFonts w:ascii="Times New Roman" w:hAnsi="Times New Roman" w:cs="Times New Roman"/>
          </w:rPr>
          <w:t xml:space="preserve"> tends to </w:t>
        </w:r>
        <w:commentRangeStart w:id="238"/>
        <w:r w:rsidR="0080077D">
          <w:rPr>
            <w:rFonts w:ascii="Times New Roman" w:hAnsi="Times New Roman" w:cs="Times New Roman"/>
          </w:rPr>
          <w:t>have</w:t>
        </w:r>
      </w:ins>
      <w:del w:id="239" w:author="Chih-Lin Wei" w:date="2022-06-17T17:18:00Z">
        <w:r w:rsidRPr="003A7BAB" w:rsidDel="0080077D">
          <w:rPr>
            <w:rFonts w:ascii="Times New Roman" w:hAnsi="Times New Roman" w:cs="Times New Roman"/>
          </w:rPr>
          <w:delText>,</w:delText>
        </w:r>
      </w:del>
      <w:r w:rsidRPr="003A7BAB">
        <w:rPr>
          <w:rFonts w:ascii="Times New Roman" w:hAnsi="Times New Roman" w:cs="Times New Roman"/>
        </w:rPr>
        <w:t xml:space="preserve"> higher accommodation rates and relatively slower deposition rates</w:t>
      </w:r>
      <w:commentRangeEnd w:id="238"/>
      <w:r w:rsidR="0080077D">
        <w:rPr>
          <w:rStyle w:val="ac"/>
        </w:rPr>
        <w:commentReference w:id="238"/>
      </w:r>
      <w:r w:rsidRPr="003A7BAB">
        <w:rPr>
          <w:rFonts w:ascii="Times New Roman" w:hAnsi="Times New Roman" w:cs="Times New Roman"/>
        </w:rPr>
        <w:t xml:space="preserve"> </w:t>
      </w:r>
      <w:del w:id="240" w:author="Chih-Lin Wei" w:date="2022-06-17T17:18:00Z">
        <w:r w:rsidRPr="003A7BAB" w:rsidDel="0080077D">
          <w:rPr>
            <w:rFonts w:ascii="Times New Roman" w:hAnsi="Times New Roman" w:cs="Times New Roman"/>
          </w:rPr>
          <w:delText xml:space="preserve">on </w:delText>
        </w:r>
      </w:del>
      <w:ins w:id="241" w:author="Chih-Lin Wei" w:date="2022-06-17T17:18:00Z">
        <w:r w:rsidR="0080077D">
          <w:rPr>
            <w:rFonts w:ascii="Times New Roman" w:hAnsi="Times New Roman" w:cs="Times New Roman"/>
          </w:rPr>
          <w:t>than</w:t>
        </w:r>
        <w:r w:rsidR="0080077D" w:rsidRPr="003A7BAB">
          <w:rPr>
            <w:rFonts w:ascii="Times New Roman" w:hAnsi="Times New Roman" w:cs="Times New Roman"/>
          </w:rPr>
          <w:t xml:space="preserve"> </w:t>
        </w:r>
      </w:ins>
      <w:r w:rsidRPr="003A7BAB">
        <w:rPr>
          <w:rFonts w:ascii="Times New Roman" w:hAnsi="Times New Roman" w:cs="Times New Roman"/>
        </w:rPr>
        <w:t xml:space="preserve">the </w:t>
      </w:r>
      <w:ins w:id="242" w:author="Chih-Lin Wei" w:date="2022-06-17T17:18:00Z">
        <w:r w:rsidR="0080077D">
          <w:rPr>
            <w:rFonts w:ascii="Times New Roman" w:hAnsi="Times New Roman" w:cs="Times New Roman"/>
          </w:rPr>
          <w:t>lower</w:t>
        </w:r>
      </w:ins>
      <w:del w:id="243" w:author="Chih-Lin Wei" w:date="2022-06-17T17:18:00Z">
        <w:r w:rsidRPr="003A7BAB" w:rsidDel="0080077D">
          <w:rPr>
            <w:rFonts w:ascii="Times New Roman" w:hAnsi="Times New Roman" w:cs="Times New Roman"/>
          </w:rPr>
          <w:delText>upper</w:delText>
        </w:r>
      </w:del>
      <w:r w:rsidRPr="003A7BAB">
        <w:rPr>
          <w:rFonts w:ascii="Times New Roman" w:hAnsi="Times New Roman" w:cs="Times New Roman"/>
        </w:rPr>
        <w:t xml:space="preserve"> GS</w:t>
      </w:r>
      <w:del w:id="244" w:author="Chih-Lin Wei" w:date="2022-06-17T17:18:00Z">
        <w:r w:rsidRPr="003A7BAB" w:rsidDel="0080077D">
          <w:rPr>
            <w:rFonts w:ascii="Times New Roman" w:hAnsi="Times New Roman" w:cs="Times New Roman"/>
          </w:rPr>
          <w:delText xml:space="preserve"> were reported</w:delText>
        </w:r>
      </w:del>
      <w:r w:rsidRPr="003A7BAB">
        <w:rPr>
          <w:rFonts w:ascii="Times New Roman" w:hAnsi="Times New Roman" w:cs="Times New Roman"/>
        </w:rPr>
        <w:t xml:space="preserve"> (Hsu et al., 2013). </w:t>
      </w:r>
      <w:del w:id="245" w:author="Chih-Lin Wei" w:date="2022-06-17T14:02:00Z">
        <w:r w:rsidRPr="003A7BAB" w:rsidDel="000C6DCD">
          <w:rPr>
            <w:rFonts w:ascii="Times New Roman" w:hAnsi="Times New Roman" w:cs="Times New Roman"/>
          </w:rPr>
          <w:delText>On the other hand</w:delText>
        </w:r>
      </w:del>
      <w:ins w:id="246" w:author="Chih-Lin Wei" w:date="2022-06-17T14:02:00Z">
        <w:r w:rsidR="000C6DCD">
          <w:rPr>
            <w:rFonts w:ascii="Times New Roman" w:hAnsi="Times New Roman" w:cs="Times New Roman"/>
          </w:rPr>
          <w:t>In contrast</w:t>
        </w:r>
      </w:ins>
      <w:r w:rsidRPr="003A7BAB">
        <w:rPr>
          <w:rFonts w:ascii="Times New Roman" w:hAnsi="Times New Roman" w:cs="Times New Roman"/>
        </w:rPr>
        <w:t xml:space="preserve">, much more complex </w:t>
      </w:r>
      <w:ins w:id="247" w:author="Chih-Lin Wei" w:date="2022-06-17T14:03:00Z">
        <w:r w:rsidR="000C6DCD">
          <w:rPr>
            <w:rFonts w:ascii="Times New Roman" w:hAnsi="Times New Roman" w:cs="Times New Roman"/>
          </w:rPr>
          <w:t xml:space="preserve">sediment </w:t>
        </w:r>
      </w:ins>
      <w:r w:rsidRPr="003A7BAB">
        <w:rPr>
          <w:rFonts w:ascii="Times New Roman" w:hAnsi="Times New Roman" w:cs="Times New Roman"/>
        </w:rPr>
        <w:t>deposition</w:t>
      </w:r>
      <w:del w:id="248" w:author="Chih-Lin Wei" w:date="2022-06-17T14:03:00Z">
        <w:r w:rsidRPr="003A7BAB" w:rsidDel="000C6DCD">
          <w:rPr>
            <w:rFonts w:ascii="Times New Roman" w:hAnsi="Times New Roman" w:cs="Times New Roman"/>
          </w:rPr>
          <w:delText>al</w:delText>
        </w:r>
      </w:del>
      <w:r w:rsidRPr="003A7BAB">
        <w:rPr>
          <w:rFonts w:ascii="Times New Roman" w:hAnsi="Times New Roman" w:cs="Times New Roman"/>
        </w:rPr>
        <w:t xml:space="preserve"> and transport</w:t>
      </w:r>
      <w:ins w:id="249" w:author="Chih-Lin Wei" w:date="2022-06-17T16:52:00Z">
        <w:r w:rsidR="002F1941">
          <w:rPr>
            <w:rFonts w:ascii="Times New Roman" w:hAnsi="Times New Roman" w:cs="Times New Roman"/>
          </w:rPr>
          <w:t xml:space="preserve"> processe</w:t>
        </w:r>
      </w:ins>
      <w:ins w:id="250" w:author="Chih-Lin Wei" w:date="2022-06-17T14:07:00Z">
        <w:r w:rsidR="00BC5A31">
          <w:rPr>
            <w:rFonts w:ascii="Times New Roman" w:hAnsi="Times New Roman" w:cs="Times New Roman" w:hint="eastAsia"/>
          </w:rPr>
          <w:t>s</w:t>
        </w:r>
      </w:ins>
      <w:r w:rsidRPr="003A7BAB">
        <w:rPr>
          <w:rFonts w:ascii="Times New Roman" w:hAnsi="Times New Roman" w:cs="Times New Roman"/>
        </w:rPr>
        <w:t xml:space="preserve"> </w:t>
      </w:r>
      <w:ins w:id="251" w:author="Chih-Lin Wei" w:date="2022-06-17T14:03:00Z">
        <w:r w:rsidR="000C6DCD">
          <w:rPr>
            <w:rFonts w:ascii="Times New Roman" w:hAnsi="Times New Roman" w:cs="Times New Roman"/>
          </w:rPr>
          <w:t>occur</w:t>
        </w:r>
      </w:ins>
      <w:del w:id="252" w:author="Chih-Lin Wei" w:date="2022-06-17T14:03:00Z">
        <w:r w:rsidRPr="003A7BAB" w:rsidDel="000C6DCD">
          <w:rPr>
            <w:rFonts w:ascii="Times New Roman" w:hAnsi="Times New Roman" w:cs="Times New Roman"/>
          </w:rPr>
          <w:delText>systems lie</w:delText>
        </w:r>
      </w:del>
      <w:r w:rsidRPr="003A7BAB">
        <w:rPr>
          <w:rFonts w:ascii="Times New Roman" w:hAnsi="Times New Roman" w:cs="Times New Roman"/>
        </w:rPr>
        <w:t xml:space="preserve"> in </w:t>
      </w:r>
      <w:del w:id="253" w:author="Chih-Lin Wei" w:date="2022-06-17T14:03:00Z">
        <w:r w:rsidRPr="003A7BAB" w:rsidDel="000C6DCD">
          <w:rPr>
            <w:rFonts w:ascii="Times New Roman" w:hAnsi="Times New Roman" w:cs="Times New Roman"/>
          </w:rPr>
          <w:delText xml:space="preserve">the </w:delText>
        </w:r>
      </w:del>
      <w:r w:rsidRPr="003A7BAB">
        <w:rPr>
          <w:rFonts w:ascii="Times New Roman" w:hAnsi="Times New Roman" w:cs="Times New Roman"/>
        </w:rPr>
        <w:t xml:space="preserve">submarine canyons. </w:t>
      </w:r>
      <w:del w:id="254" w:author="Chih-Lin Wei" w:date="2022-06-17T16:53:00Z">
        <w:r w:rsidRPr="003A7BAB" w:rsidDel="002F1941">
          <w:rPr>
            <w:rFonts w:ascii="Times New Roman" w:hAnsi="Times New Roman" w:cs="Times New Roman" w:hint="eastAsia"/>
          </w:rPr>
          <w:delText>Despite the downward particle fluxes</w:delText>
        </w:r>
      </w:del>
      <w:del w:id="255" w:author="Chih-Lin Wei" w:date="2022-06-17T16:54:00Z">
        <w:r w:rsidRPr="003A7BAB" w:rsidDel="002F1941">
          <w:rPr>
            <w:rFonts w:ascii="Times New Roman" w:hAnsi="Times New Roman" w:cs="Times New Roman"/>
          </w:rPr>
          <w:delText xml:space="preserve">, </w:delText>
        </w:r>
      </w:del>
      <w:del w:id="256" w:author="Chih-Lin Wei" w:date="2022-06-17T14:09:00Z">
        <w:r w:rsidRPr="003A7BAB" w:rsidDel="00BC5A31">
          <w:rPr>
            <w:rFonts w:ascii="Times New Roman" w:hAnsi="Times New Roman" w:cs="Times New Roman"/>
          </w:rPr>
          <w:delText xml:space="preserve">the erosional process (Mulder et al., 2001) caused by </w:delText>
        </w:r>
      </w:del>
      <w:ins w:id="257" w:author="Chih-Lin Wei" w:date="2022-06-17T17:01:00Z">
        <w:r w:rsidR="002F1941">
          <w:rPr>
            <w:rFonts w:ascii="Times New Roman" w:hAnsi="Times New Roman" w:cs="Times New Roman"/>
          </w:rPr>
          <w:t xml:space="preserve">For example, </w:t>
        </w:r>
      </w:ins>
      <w:r w:rsidRPr="003A7BAB">
        <w:rPr>
          <w:rFonts w:ascii="Times New Roman" w:hAnsi="Times New Roman" w:cs="Times New Roman"/>
        </w:rPr>
        <w:t xml:space="preserve">gravity currents such as turbidity </w:t>
      </w:r>
      <w:del w:id="258" w:author="Chih-Lin Wei" w:date="2022-06-17T14:10:00Z">
        <w:r w:rsidRPr="003A7BAB" w:rsidDel="00BC5A31">
          <w:rPr>
            <w:rFonts w:ascii="Times New Roman" w:hAnsi="Times New Roman" w:cs="Times New Roman"/>
          </w:rPr>
          <w:delText xml:space="preserve">currents </w:delText>
        </w:r>
      </w:del>
      <w:r w:rsidRPr="003A7BAB">
        <w:rPr>
          <w:rFonts w:ascii="Times New Roman" w:hAnsi="Times New Roman" w:cs="Times New Roman"/>
        </w:rPr>
        <w:t xml:space="preserve">and hyperpycnal flows </w:t>
      </w:r>
      <w:ins w:id="259" w:author="Chih-Lin Wei" w:date="2022-06-17T17:01:00Z">
        <w:r w:rsidR="002F1941">
          <w:rPr>
            <w:rFonts w:ascii="Times New Roman" w:hAnsi="Times New Roman" w:cs="Times New Roman"/>
          </w:rPr>
          <w:t xml:space="preserve">may erode the surface sediment </w:t>
        </w:r>
      </w:ins>
      <w:del w:id="260" w:author="Chih-Lin Wei" w:date="2022-06-17T14:10:00Z">
        <w:r w:rsidRPr="003A7BAB" w:rsidDel="00BC5A31">
          <w:rPr>
            <w:rFonts w:ascii="Times New Roman" w:hAnsi="Times New Roman" w:cs="Times New Roman" w:hint="eastAsia"/>
          </w:rPr>
          <w:delText>dominated</w:delText>
        </w:r>
      </w:del>
      <w:ins w:id="261" w:author="Chih-Lin Wei" w:date="2022-06-17T14:10:00Z">
        <w:r w:rsidR="00BC5A31">
          <w:rPr>
            <w:rFonts w:ascii="Times New Roman" w:hAnsi="Times New Roman" w:cs="Times New Roman" w:hint="eastAsia"/>
          </w:rPr>
          <w:t>i</w:t>
        </w:r>
        <w:r w:rsidR="00BC5A31">
          <w:rPr>
            <w:rFonts w:ascii="Times New Roman" w:hAnsi="Times New Roman" w:cs="Times New Roman"/>
          </w:rPr>
          <w:t>n</w:t>
        </w:r>
      </w:ins>
      <w:r w:rsidRPr="003A7BAB">
        <w:rPr>
          <w:rFonts w:ascii="Times New Roman" w:hAnsi="Times New Roman" w:cs="Times New Roman"/>
        </w:rPr>
        <w:t xml:space="preserve"> the submarine canyons</w:t>
      </w:r>
      <w:ins w:id="262" w:author="Chih-Lin Wei" w:date="2022-06-17T14:09:00Z">
        <w:r w:rsidR="00BC5A31">
          <w:rPr>
            <w:rFonts w:ascii="Times New Roman" w:hAnsi="Times New Roman" w:cs="Times New Roman" w:hint="eastAsia"/>
          </w:rPr>
          <w:t xml:space="preserve"> </w:t>
        </w:r>
        <w:r w:rsidR="00BC5A31" w:rsidRPr="003A7BAB">
          <w:rPr>
            <w:rFonts w:ascii="Times New Roman" w:hAnsi="Times New Roman" w:cs="Times New Roman"/>
          </w:rPr>
          <w:lastRenderedPageBreak/>
          <w:t>(Mulder et al., 2001)</w:t>
        </w:r>
      </w:ins>
      <w:r w:rsidRPr="003A7BAB">
        <w:rPr>
          <w:rFonts w:ascii="Times New Roman" w:hAnsi="Times New Roman" w:cs="Times New Roman"/>
        </w:rPr>
        <w:t>. The</w:t>
      </w:r>
      <w:ins w:id="263" w:author="Chih-Lin Wei" w:date="2022-06-17T17:25:00Z">
        <w:r w:rsidR="00815154">
          <w:rPr>
            <w:rFonts w:ascii="Times New Roman" w:hAnsi="Times New Roman" w:cs="Times New Roman" w:hint="eastAsia"/>
          </w:rPr>
          <w:t xml:space="preserve"> </w:t>
        </w:r>
      </w:ins>
      <w:ins w:id="264" w:author="Chih-Lin Wei" w:date="2022-06-17T17:26:00Z">
        <w:r w:rsidR="00815154">
          <w:rPr>
            <w:rFonts w:ascii="Times New Roman" w:hAnsi="Times New Roman" w:cs="Times New Roman"/>
          </w:rPr>
          <w:t>erosion</w:t>
        </w:r>
      </w:ins>
      <w:ins w:id="265" w:author="Chih-Lin Wei" w:date="2022-06-17T17:27:00Z">
        <w:r w:rsidR="00815154">
          <w:rPr>
            <w:rFonts w:ascii="Times New Roman" w:hAnsi="Times New Roman" w:cs="Times New Roman"/>
          </w:rPr>
          <w:t xml:space="preserve"> processes</w:t>
        </w:r>
      </w:ins>
      <w:ins w:id="266" w:author="Chih-Lin Wei" w:date="2022-06-17T17:25:00Z">
        <w:r w:rsidR="00815154">
          <w:rPr>
            <w:rFonts w:ascii="Times New Roman" w:hAnsi="Times New Roman" w:cs="Times New Roman"/>
          </w:rPr>
          <w:t xml:space="preserve"> may be</w:t>
        </w:r>
      </w:ins>
      <w:ins w:id="267" w:author="Chih-Lin Wei" w:date="2022-06-17T17:29:00Z">
        <w:r w:rsidR="00815154">
          <w:rPr>
            <w:rFonts w:ascii="Times New Roman" w:hAnsi="Times New Roman" w:cs="Times New Roman"/>
          </w:rPr>
          <w:t xml:space="preserve"> </w:t>
        </w:r>
      </w:ins>
      <w:ins w:id="268" w:author="Chih-Lin Wei" w:date="2022-06-17T17:50:00Z">
        <w:r w:rsidR="00815154">
          <w:rPr>
            <w:rFonts w:ascii="Times New Roman" w:hAnsi="Times New Roman" w:cs="Times New Roman"/>
          </w:rPr>
          <w:t xml:space="preserve">more </w:t>
        </w:r>
      </w:ins>
      <w:ins w:id="269" w:author="Chih-Lin Wei" w:date="2022-06-17T17:25:00Z">
        <w:r w:rsidR="00815154">
          <w:rPr>
            <w:rFonts w:ascii="Times New Roman" w:hAnsi="Times New Roman" w:cs="Times New Roman"/>
          </w:rPr>
          <w:t>prono</w:t>
        </w:r>
      </w:ins>
      <w:ins w:id="270" w:author="Chih-Lin Wei" w:date="2022-06-17T17:26:00Z">
        <w:r w:rsidR="00815154">
          <w:rPr>
            <w:rFonts w:ascii="Times New Roman" w:hAnsi="Times New Roman" w:cs="Times New Roman"/>
          </w:rPr>
          <w:t xml:space="preserve">unced </w:t>
        </w:r>
      </w:ins>
      <w:ins w:id="271" w:author="Chih-Lin Wei" w:date="2022-06-17T17:28:00Z">
        <w:r w:rsidR="00815154">
          <w:rPr>
            <w:rFonts w:ascii="Times New Roman" w:hAnsi="Times New Roman" w:cs="Times New Roman"/>
          </w:rPr>
          <w:t>in the</w:t>
        </w:r>
      </w:ins>
      <w:ins w:id="272" w:author="Chih-Lin Wei" w:date="2022-06-17T17:26:00Z">
        <w:r w:rsidR="00815154">
          <w:rPr>
            <w:rFonts w:ascii="Times New Roman" w:hAnsi="Times New Roman" w:cs="Times New Roman"/>
          </w:rPr>
          <w:t xml:space="preserve"> canyon</w:t>
        </w:r>
      </w:ins>
      <w:ins w:id="273" w:author="Chih-Lin Wei" w:date="2022-06-17T17:29:00Z">
        <w:r w:rsidR="00815154">
          <w:rPr>
            <w:rFonts w:ascii="Times New Roman" w:hAnsi="Times New Roman" w:cs="Times New Roman"/>
          </w:rPr>
          <w:t>s</w:t>
        </w:r>
      </w:ins>
      <w:ins w:id="274" w:author="Chih-Lin Wei" w:date="2022-06-17T17:26:00Z">
        <w:r w:rsidR="00815154">
          <w:rPr>
            <w:rFonts w:ascii="Times New Roman" w:hAnsi="Times New Roman" w:cs="Times New Roman"/>
          </w:rPr>
          <w:t xml:space="preserve"> like</w:t>
        </w:r>
      </w:ins>
      <w:r w:rsidRPr="003A7BAB">
        <w:rPr>
          <w:rFonts w:ascii="Times New Roman" w:hAnsi="Times New Roman" w:cs="Times New Roman"/>
        </w:rPr>
        <w:t xml:space="preserve"> GPSC</w:t>
      </w:r>
      <w:del w:id="275" w:author="Chih-Lin Wei" w:date="2022-06-18T09:38:00Z">
        <w:r w:rsidRPr="003A7BAB" w:rsidDel="00F8278A">
          <w:rPr>
            <w:rFonts w:ascii="Times New Roman" w:hAnsi="Times New Roman" w:cs="Times New Roman"/>
          </w:rPr>
          <w:delText xml:space="preserve"> is also</w:delText>
        </w:r>
      </w:del>
      <w:r w:rsidRPr="003A7BAB">
        <w:rPr>
          <w:rFonts w:ascii="Times New Roman" w:hAnsi="Times New Roman" w:cs="Times New Roman"/>
        </w:rPr>
        <w:t xml:space="preserve"> subjected to </w:t>
      </w:r>
      <w:ins w:id="276" w:author="Chih-Lin Wei" w:date="2022-06-18T09:40:00Z">
        <w:r w:rsidR="00F8278A">
          <w:rPr>
            <w:rFonts w:ascii="Times New Roman" w:hAnsi="Times New Roman" w:cs="Times New Roman"/>
          </w:rPr>
          <w:t xml:space="preserve">frequent </w:t>
        </w:r>
      </w:ins>
      <w:del w:id="277" w:author="Chih-Lin Wei" w:date="2022-06-18T09:40:00Z">
        <w:r w:rsidRPr="003A7BAB" w:rsidDel="00F8278A">
          <w:rPr>
            <w:rFonts w:ascii="Times New Roman" w:hAnsi="Times New Roman" w:cs="Times New Roman"/>
          </w:rPr>
          <w:delText>the</w:delText>
        </w:r>
      </w:del>
      <w:ins w:id="278" w:author="Chih-Lin Wei" w:date="2022-06-18T09:39:00Z">
        <w:r w:rsidR="00F8278A">
          <w:rPr>
            <w:rFonts w:ascii="Times New Roman" w:hAnsi="Times New Roman" w:cs="Times New Roman"/>
          </w:rPr>
          <w:t>gravity currents</w:t>
        </w:r>
      </w:ins>
      <w:ins w:id="279" w:author="Chih-Lin Wei" w:date="2022-06-18T09:42:00Z">
        <w:r w:rsidR="00F8278A">
          <w:rPr>
            <w:rFonts w:ascii="Times New Roman" w:hAnsi="Times New Roman" w:cs="Times New Roman"/>
          </w:rPr>
          <w:t xml:space="preserve"> (refs)</w:t>
        </w:r>
      </w:ins>
      <w:ins w:id="280" w:author="Chih-Lin Wei" w:date="2022-06-18T09:39:00Z">
        <w:r w:rsidR="00F8278A">
          <w:rPr>
            <w:rFonts w:ascii="Times New Roman" w:hAnsi="Times New Roman" w:cs="Times New Roman"/>
          </w:rPr>
          <w:t xml:space="preserve"> and</w:t>
        </w:r>
      </w:ins>
      <w:r w:rsidRPr="003A7BAB">
        <w:rPr>
          <w:rFonts w:ascii="Times New Roman" w:hAnsi="Times New Roman" w:cs="Times New Roman"/>
        </w:rPr>
        <w:t xml:space="preserve"> strong internal tides </w:t>
      </w:r>
      <w:del w:id="281" w:author="Chih-Lin Wei" w:date="2022-06-17T17:29:00Z">
        <w:r w:rsidRPr="003A7BAB" w:rsidDel="00815154">
          <w:rPr>
            <w:rFonts w:ascii="Times New Roman" w:hAnsi="Times New Roman" w:cs="Times New Roman"/>
          </w:rPr>
          <w:delText xml:space="preserve">which </w:delText>
        </w:r>
      </w:del>
      <w:del w:id="282" w:author="Chih-Lin Wei" w:date="2022-06-17T17:30:00Z">
        <w:r w:rsidRPr="003A7BAB" w:rsidDel="00815154">
          <w:rPr>
            <w:rFonts w:ascii="Times New Roman" w:hAnsi="Times New Roman" w:cs="Times New Roman"/>
          </w:rPr>
          <w:delText xml:space="preserve">originate </w:delText>
        </w:r>
      </w:del>
      <w:r w:rsidRPr="003A7BAB">
        <w:rPr>
          <w:rFonts w:ascii="Times New Roman" w:hAnsi="Times New Roman" w:cs="Times New Roman"/>
        </w:rPr>
        <w:t xml:space="preserve">from the Luzon </w:t>
      </w:r>
      <w:del w:id="283" w:author="Chih-Lin Wei" w:date="2022-06-17T17:42:00Z">
        <w:r w:rsidRPr="003A7BAB" w:rsidDel="00815154">
          <w:rPr>
            <w:rFonts w:ascii="Times New Roman" w:hAnsi="Times New Roman" w:cs="Times New Roman"/>
          </w:rPr>
          <w:delText xml:space="preserve">Strait </w:delText>
        </w:r>
      </w:del>
      <w:r w:rsidRPr="003A7BAB">
        <w:rPr>
          <w:rFonts w:ascii="Times New Roman" w:hAnsi="Times New Roman" w:cs="Times New Roman"/>
        </w:rPr>
        <w:t xml:space="preserve">and southeastern Taiwan Strait (Chiou et al., 2011; Jan et al., 2008). Accompanying the semidiurnal tides (M2), the head-ward propagation of the internal </w:t>
      </w:r>
      <w:del w:id="284" w:author="Chih-Lin Wei" w:date="2022-06-17T17:31:00Z">
        <w:r w:rsidRPr="003A7BAB" w:rsidDel="00815154">
          <w:rPr>
            <w:rFonts w:ascii="Times New Roman" w:hAnsi="Times New Roman" w:cs="Times New Roman"/>
          </w:rPr>
          <w:delText xml:space="preserve">tidal </w:delText>
        </w:r>
      </w:del>
      <w:r w:rsidRPr="003A7BAB">
        <w:rPr>
          <w:rFonts w:ascii="Times New Roman" w:hAnsi="Times New Roman" w:cs="Times New Roman"/>
        </w:rPr>
        <w:t>waves</w:t>
      </w:r>
      <w:ins w:id="285" w:author="Chih-Lin Wei" w:date="2022-06-17T18:18:00Z">
        <w:r w:rsidR="00815154">
          <w:rPr>
            <w:rFonts w:ascii="Times New Roman" w:hAnsi="Times New Roman" w:cs="Times New Roman"/>
          </w:rPr>
          <w:t xml:space="preserve"> and bottom currents</w:t>
        </w:r>
      </w:ins>
      <w:r w:rsidRPr="003A7BAB">
        <w:rPr>
          <w:rFonts w:ascii="Times New Roman" w:hAnsi="Times New Roman" w:cs="Times New Roman"/>
        </w:rPr>
        <w:t xml:space="preserve"> converges </w:t>
      </w:r>
      <w:del w:id="286" w:author="Chih-Lin Wei" w:date="2022-06-17T17:43:00Z">
        <w:r w:rsidRPr="003A7BAB" w:rsidDel="00815154">
          <w:rPr>
            <w:rFonts w:ascii="Times New Roman" w:hAnsi="Times New Roman" w:cs="Times New Roman"/>
          </w:rPr>
          <w:delText xml:space="preserve">as </w:delText>
        </w:r>
      </w:del>
      <w:ins w:id="287" w:author="Chih-Lin Wei" w:date="2022-06-17T17:43:00Z">
        <w:r w:rsidR="00815154">
          <w:rPr>
            <w:rFonts w:ascii="Times New Roman" w:hAnsi="Times New Roman" w:cs="Times New Roman"/>
          </w:rPr>
          <w:t>in</w:t>
        </w:r>
        <w:r w:rsidR="00815154" w:rsidRPr="003A7BAB">
          <w:rPr>
            <w:rFonts w:ascii="Times New Roman" w:hAnsi="Times New Roman" w:cs="Times New Roman"/>
          </w:rPr>
          <w:t xml:space="preserve"> </w:t>
        </w:r>
      </w:ins>
      <w:r w:rsidRPr="003A7BAB">
        <w:rPr>
          <w:rFonts w:ascii="Times New Roman" w:hAnsi="Times New Roman" w:cs="Times New Roman"/>
        </w:rPr>
        <w:t>beam</w:t>
      </w:r>
      <w:ins w:id="288" w:author="Chih-Lin Wei" w:date="2022-06-17T17:43:00Z">
        <w:r w:rsidR="00815154">
          <w:rPr>
            <w:rFonts w:ascii="Times New Roman" w:hAnsi="Times New Roman" w:cs="Times New Roman"/>
          </w:rPr>
          <w:t xml:space="preserve"> patterns</w:t>
        </w:r>
      </w:ins>
      <w:r w:rsidRPr="003A7BAB">
        <w:rPr>
          <w:rFonts w:ascii="Times New Roman" w:hAnsi="Times New Roman" w:cs="Times New Roman"/>
        </w:rPr>
        <w:t xml:space="preserve"> </w:t>
      </w:r>
      <w:ins w:id="289" w:author="Chih-Lin Wei" w:date="2022-06-18T09:50:00Z">
        <w:r w:rsidR="00F8278A">
          <w:rPr>
            <w:rFonts w:ascii="Times New Roman" w:hAnsi="Times New Roman" w:cs="Times New Roman"/>
          </w:rPr>
          <w:t>that move</w:t>
        </w:r>
      </w:ins>
      <w:ins w:id="290" w:author="Chih-Lin Wei" w:date="2022-06-17T17:45:00Z">
        <w:r w:rsidR="00815154">
          <w:rPr>
            <w:rFonts w:ascii="Times New Roman" w:hAnsi="Times New Roman" w:cs="Times New Roman"/>
          </w:rPr>
          <w:t xml:space="preserve"> </w:t>
        </w:r>
      </w:ins>
      <w:r w:rsidRPr="003A7BAB">
        <w:rPr>
          <w:rFonts w:ascii="Times New Roman" w:hAnsi="Times New Roman" w:cs="Times New Roman"/>
        </w:rPr>
        <w:t xml:space="preserve">parallel </w:t>
      </w:r>
      <w:ins w:id="291" w:author="Chih-Lin Wei" w:date="2022-06-17T17:51:00Z">
        <w:r w:rsidR="00815154">
          <w:rPr>
            <w:rFonts w:ascii="Times New Roman" w:hAnsi="Times New Roman" w:cs="Times New Roman"/>
          </w:rPr>
          <w:t xml:space="preserve">to the </w:t>
        </w:r>
      </w:ins>
      <w:del w:id="292" w:author="Chih-Lin Wei" w:date="2022-06-17T17:45:00Z">
        <w:r w:rsidRPr="003A7BAB" w:rsidDel="00815154">
          <w:rPr>
            <w:rFonts w:ascii="Times New Roman" w:hAnsi="Times New Roman" w:cs="Times New Roman"/>
          </w:rPr>
          <w:delText xml:space="preserve">waves at the bottom </w:delText>
        </w:r>
      </w:del>
      <w:r w:rsidRPr="003A7BAB">
        <w:rPr>
          <w:rFonts w:ascii="Times New Roman" w:hAnsi="Times New Roman" w:cs="Times New Roman"/>
        </w:rPr>
        <w:t>canyon</w:t>
      </w:r>
      <w:ins w:id="293" w:author="Chih-Lin Wei" w:date="2022-06-17T17:45:00Z">
        <w:r w:rsidR="00815154">
          <w:rPr>
            <w:rFonts w:ascii="Times New Roman" w:hAnsi="Times New Roman" w:cs="Times New Roman"/>
          </w:rPr>
          <w:t xml:space="preserve"> thalweg</w:t>
        </w:r>
      </w:ins>
      <w:r w:rsidRPr="003A7BAB">
        <w:rPr>
          <w:rFonts w:ascii="Times New Roman" w:hAnsi="Times New Roman" w:cs="Times New Roman"/>
        </w:rPr>
        <w:t xml:space="preserve"> (Wang et al., 2008). Also, the existence of isopycnal surfaces in the head region of GPSC can be conducive to the generation and propagation of internal tides (Lee et al., 2</w:t>
      </w:r>
      <w:r w:rsidR="0070565A">
        <w:rPr>
          <w:rFonts w:ascii="Times New Roman" w:hAnsi="Times New Roman" w:cs="Times New Roman"/>
        </w:rPr>
        <w:t>009</w:t>
      </w:r>
      <w:r w:rsidRPr="003A7BAB">
        <w:rPr>
          <w:rFonts w:ascii="Times New Roman" w:hAnsi="Times New Roman" w:cs="Times New Roman"/>
        </w:rPr>
        <w:t xml:space="preserve">; Liu et al., 2002; Wang et al., 2008). Above the </w:t>
      </w:r>
      <w:ins w:id="294" w:author="Chih-Lin Wei" w:date="2022-06-18T09:55:00Z">
        <w:r w:rsidR="00F8278A">
          <w:rPr>
            <w:rFonts w:ascii="Times New Roman" w:hAnsi="Times New Roman" w:cs="Times New Roman"/>
          </w:rPr>
          <w:t>GPSC</w:t>
        </w:r>
      </w:ins>
      <w:del w:id="295" w:author="Chih-Lin Wei" w:date="2022-06-18T09:55:00Z">
        <w:r w:rsidRPr="003A7BAB" w:rsidDel="00F8278A">
          <w:rPr>
            <w:rFonts w:ascii="Times New Roman" w:hAnsi="Times New Roman" w:cs="Times New Roman"/>
          </w:rPr>
          <w:delText>canyon</w:delText>
        </w:r>
      </w:del>
      <w:r w:rsidRPr="003A7BAB">
        <w:rPr>
          <w:rFonts w:ascii="Times New Roman" w:hAnsi="Times New Roman" w:cs="Times New Roman"/>
        </w:rPr>
        <w:t xml:space="preserve"> seafloor, </w:t>
      </w:r>
      <w:del w:id="296" w:author="Chih-Lin Wei" w:date="2022-06-18T09:52:00Z">
        <w:r w:rsidRPr="003A7BAB" w:rsidDel="00F8278A">
          <w:rPr>
            <w:rFonts w:ascii="Times New Roman" w:hAnsi="Times New Roman" w:cs="Times New Roman"/>
          </w:rPr>
          <w:delText xml:space="preserve">the </w:delText>
        </w:r>
      </w:del>
      <w:del w:id="297" w:author="Chih-Lin Wei" w:date="2022-06-18T09:54:00Z">
        <w:r w:rsidRPr="003A7BAB" w:rsidDel="00F8278A">
          <w:rPr>
            <w:rFonts w:ascii="Times New Roman" w:hAnsi="Times New Roman" w:cs="Times New Roman"/>
          </w:rPr>
          <w:delText>thick</w:delText>
        </w:r>
      </w:del>
      <w:ins w:id="298" w:author="Chih-Lin Wei" w:date="2022-06-18T09:54:00Z">
        <w:r w:rsidR="00F8278A">
          <w:rPr>
            <w:rFonts w:ascii="Times New Roman" w:hAnsi="Times New Roman" w:cs="Times New Roman"/>
          </w:rPr>
          <w:t>a</w:t>
        </w:r>
      </w:ins>
      <w:r w:rsidRPr="003A7BAB">
        <w:rPr>
          <w:rFonts w:ascii="Times New Roman" w:hAnsi="Times New Roman" w:cs="Times New Roman"/>
        </w:rPr>
        <w:t xml:space="preserve"> benthic nepheloid layer (BNL) </w:t>
      </w:r>
      <w:del w:id="299" w:author="Chih-Lin Wei" w:date="2022-06-18T09:56:00Z">
        <w:r w:rsidRPr="003A7BAB" w:rsidDel="00F8278A">
          <w:rPr>
            <w:rFonts w:ascii="Times New Roman" w:hAnsi="Times New Roman" w:cs="Times New Roman"/>
          </w:rPr>
          <w:delText xml:space="preserve">maintained by currents-caused resuspension </w:delText>
        </w:r>
      </w:del>
      <w:del w:id="300" w:author="Chih-Lin Wei" w:date="2022-06-18T09:44:00Z">
        <w:r w:rsidRPr="003A7BAB" w:rsidDel="00F8278A">
          <w:rPr>
            <w:rFonts w:ascii="Times New Roman" w:hAnsi="Times New Roman" w:cs="Times New Roman"/>
          </w:rPr>
          <w:delText xml:space="preserve">could be </w:delText>
        </w:r>
      </w:del>
      <w:del w:id="301" w:author="Chih-Lin Wei" w:date="2022-06-18T09:53:00Z">
        <w:r w:rsidRPr="003A7BAB" w:rsidDel="00F8278A">
          <w:rPr>
            <w:rFonts w:ascii="Times New Roman" w:hAnsi="Times New Roman" w:cs="Times New Roman"/>
          </w:rPr>
          <w:delText xml:space="preserve">greater </w:delText>
        </w:r>
      </w:del>
      <w:ins w:id="302" w:author="Chih-Lin Wei" w:date="2022-06-18T09:56:00Z">
        <w:r w:rsidR="00F8278A">
          <w:rPr>
            <w:rFonts w:ascii="Times New Roman" w:hAnsi="Times New Roman" w:cs="Times New Roman"/>
          </w:rPr>
          <w:t xml:space="preserve">thicker </w:t>
        </w:r>
      </w:ins>
      <w:r w:rsidRPr="003A7BAB">
        <w:rPr>
          <w:rFonts w:ascii="Times New Roman" w:hAnsi="Times New Roman" w:cs="Times New Roman"/>
        </w:rPr>
        <w:t>than 100 m</w:t>
      </w:r>
      <w:ins w:id="303" w:author="Chih-Lin Wei" w:date="2022-06-18T09:57:00Z">
        <w:r w:rsidR="00F8278A">
          <w:rPr>
            <w:rFonts w:ascii="Times New Roman" w:hAnsi="Times New Roman" w:cs="Times New Roman"/>
          </w:rPr>
          <w:t xml:space="preserve"> </w:t>
        </w:r>
      </w:ins>
      <w:del w:id="304" w:author="Chih-Lin Wei" w:date="2022-06-17T23:13:00Z">
        <w:r w:rsidRPr="003A7BAB" w:rsidDel="004C1FC9">
          <w:rPr>
            <w:rFonts w:ascii="Times New Roman" w:hAnsi="Times New Roman" w:cs="Times New Roman" w:hint="eastAsia"/>
          </w:rPr>
          <w:delText>, and</w:delText>
        </w:r>
      </w:del>
      <w:del w:id="305" w:author="Chih-Lin Wei" w:date="2022-06-18T09:47:00Z">
        <w:r w:rsidRPr="003A7BAB" w:rsidDel="00F8278A">
          <w:rPr>
            <w:rFonts w:ascii="Times New Roman" w:hAnsi="Times New Roman" w:cs="Times New Roman"/>
          </w:rPr>
          <w:delText xml:space="preserve"> the</w:delText>
        </w:r>
      </w:del>
      <w:ins w:id="306" w:author="Chih-Lin Wei" w:date="2022-06-18T09:53:00Z">
        <w:r w:rsidR="00F8278A">
          <w:rPr>
            <w:rFonts w:ascii="Times New Roman" w:hAnsi="Times New Roman" w:cs="Times New Roman"/>
          </w:rPr>
          <w:t>with</w:t>
        </w:r>
      </w:ins>
      <w:r w:rsidRPr="003A7BAB">
        <w:rPr>
          <w:rFonts w:ascii="Times New Roman" w:hAnsi="Times New Roman" w:cs="Times New Roman"/>
        </w:rPr>
        <w:t xml:space="preserve"> suspended sediment concentration (SSC) </w:t>
      </w:r>
      <w:del w:id="307" w:author="Chih-Lin Wei" w:date="2022-06-17T18:21:00Z">
        <w:r w:rsidRPr="003A7BAB" w:rsidDel="00815154">
          <w:rPr>
            <w:rFonts w:ascii="Times New Roman" w:hAnsi="Times New Roman" w:cs="Times New Roman"/>
          </w:rPr>
          <w:delText xml:space="preserve">in the BNL could </w:delText>
        </w:r>
      </w:del>
      <w:r w:rsidRPr="003A7BAB">
        <w:rPr>
          <w:rFonts w:ascii="Times New Roman" w:hAnsi="Times New Roman" w:cs="Times New Roman"/>
        </w:rPr>
        <w:t>exceed</w:t>
      </w:r>
      <w:ins w:id="308" w:author="Chih-Lin Wei" w:date="2022-06-17T23:26:00Z">
        <w:r w:rsidR="0082338A">
          <w:rPr>
            <w:rFonts w:ascii="Times New Roman" w:hAnsi="Times New Roman" w:cs="Times New Roman"/>
          </w:rPr>
          <w:t>ing</w:t>
        </w:r>
      </w:ins>
      <w:r w:rsidRPr="003A7BAB">
        <w:rPr>
          <w:rFonts w:ascii="Times New Roman" w:hAnsi="Times New Roman" w:cs="Times New Roman"/>
        </w:rPr>
        <w:t xml:space="preserve"> 30 mg/l </w:t>
      </w:r>
      <w:ins w:id="309" w:author="Chih-Lin Wei" w:date="2022-06-18T09:56:00Z">
        <w:r w:rsidR="00F8278A">
          <w:rPr>
            <w:rFonts w:ascii="Times New Roman" w:hAnsi="Times New Roman" w:cs="Times New Roman"/>
          </w:rPr>
          <w:t>was documented and likely maintain</w:t>
        </w:r>
      </w:ins>
      <w:ins w:id="310" w:author="Chih-Lin Wei" w:date="2022-06-18T09:57:00Z">
        <w:r w:rsidR="00F8278A">
          <w:rPr>
            <w:rFonts w:ascii="Times New Roman" w:hAnsi="Times New Roman" w:cs="Times New Roman"/>
          </w:rPr>
          <w:t>ed</w:t>
        </w:r>
      </w:ins>
      <w:ins w:id="311" w:author="Chih-Lin Wei" w:date="2022-06-18T09:56:00Z">
        <w:r w:rsidR="00F8278A">
          <w:rPr>
            <w:rFonts w:ascii="Times New Roman" w:hAnsi="Times New Roman" w:cs="Times New Roman"/>
          </w:rPr>
          <w:t xml:space="preserve"> by</w:t>
        </w:r>
      </w:ins>
      <w:ins w:id="312" w:author="Chih-Lin Wei" w:date="2022-06-18T09:57:00Z">
        <w:r w:rsidR="00F8278A">
          <w:rPr>
            <w:rFonts w:ascii="Times New Roman" w:hAnsi="Times New Roman" w:cs="Times New Roman"/>
          </w:rPr>
          <w:t xml:space="preserve"> current-induced resuspension </w:t>
        </w:r>
      </w:ins>
      <w:r w:rsidRPr="003A7BAB">
        <w:rPr>
          <w:rFonts w:ascii="Times New Roman" w:hAnsi="Times New Roman" w:cs="Times New Roman"/>
        </w:rPr>
        <w:t xml:space="preserve">(Liu et al., 2002). </w:t>
      </w:r>
    </w:p>
    <w:p w14:paraId="1EE92AC4" w14:textId="22D81685" w:rsidR="003A7BAB" w:rsidRDefault="003A7BAB" w:rsidP="00A43A3E">
      <w:pPr>
        <w:pStyle w:val="a3"/>
        <w:ind w:leftChars="0" w:left="0" w:firstLineChars="200" w:firstLine="480"/>
        <w:outlineLvl w:val="2"/>
        <w:rPr>
          <w:rFonts w:ascii="Times New Roman" w:hAnsi="Times New Roman" w:cs="Times New Roman"/>
        </w:rPr>
      </w:pPr>
      <w:r w:rsidRPr="003A7BAB">
        <w:rPr>
          <w:rFonts w:ascii="Times New Roman" w:hAnsi="Times New Roman" w:cs="Times New Roman"/>
        </w:rPr>
        <w:t xml:space="preserve">In addition, food availability has been considered as the most important driving force for the abundance, diversity, and composition of the deep-sea benthic ecosystem (McClain et al., 2012; Rex et al., 2006). Some proxies have been widely used to determine sedimentation sources. For example, the total organic carbon (TOC) content in marine sediments is a common proxy for </w:t>
      </w:r>
      <w:ins w:id="313" w:author="Chih-Lin Wei" w:date="2022-06-18T11:23:00Z">
        <w:r w:rsidR="00856B22">
          <w:rPr>
            <w:rFonts w:ascii="Times New Roman" w:hAnsi="Times New Roman" w:cs="Times New Roman"/>
          </w:rPr>
          <w:t>organic matter (</w:t>
        </w:r>
      </w:ins>
      <w:r w:rsidRPr="003A7BAB">
        <w:rPr>
          <w:rFonts w:ascii="Times New Roman" w:hAnsi="Times New Roman" w:cs="Times New Roman"/>
        </w:rPr>
        <w:t>OM</w:t>
      </w:r>
      <w:ins w:id="314" w:author="Chih-Lin Wei" w:date="2022-06-18T11:23:00Z">
        <w:r w:rsidR="00856B22">
          <w:rPr>
            <w:rFonts w:ascii="Times New Roman" w:hAnsi="Times New Roman" w:cs="Times New Roman"/>
          </w:rPr>
          <w:t>)</w:t>
        </w:r>
      </w:ins>
      <w:r w:rsidRPr="003A7BAB">
        <w:rPr>
          <w:rFonts w:ascii="Times New Roman" w:hAnsi="Times New Roman" w:cs="Times New Roman"/>
        </w:rPr>
        <w:t xml:space="preserve"> deposition from the water column to the seafloor. Meanwhile, because the </w:t>
      </w:r>
      <w:ins w:id="315" w:author="Chih-Lin Wei" w:date="2022-06-18T10:28:00Z">
        <w:r w:rsidR="00856B22">
          <w:rPr>
            <w:rFonts w:ascii="Times New Roman" w:hAnsi="Times New Roman" w:cs="Times New Roman"/>
          </w:rPr>
          <w:t>nitrogen</w:t>
        </w:r>
        <w:r w:rsidR="00856B22" w:rsidRPr="003A7BAB">
          <w:rPr>
            <w:rFonts w:ascii="Times New Roman" w:hAnsi="Times New Roman" w:cs="Times New Roman"/>
          </w:rPr>
          <w:t xml:space="preserve"> </w:t>
        </w:r>
      </w:ins>
      <w:del w:id="316" w:author="Chih-Lin Wei" w:date="2022-06-18T10:27:00Z">
        <w:r w:rsidRPr="003A7BAB" w:rsidDel="00856B22">
          <w:rPr>
            <w:rFonts w:ascii="Times New Roman" w:hAnsi="Times New Roman" w:cs="Times New Roman"/>
          </w:rPr>
          <w:delText xml:space="preserve">consumed </w:delText>
        </w:r>
      </w:del>
      <w:ins w:id="317" w:author="Chih-Lin Wei" w:date="2022-06-18T10:27:00Z">
        <w:r w:rsidR="00856B22" w:rsidRPr="003A7BAB">
          <w:rPr>
            <w:rFonts w:ascii="Times New Roman" w:hAnsi="Times New Roman" w:cs="Times New Roman"/>
          </w:rPr>
          <w:t>consum</w:t>
        </w:r>
        <w:r w:rsidR="00856B22">
          <w:rPr>
            <w:rFonts w:ascii="Times New Roman" w:hAnsi="Times New Roman" w:cs="Times New Roman"/>
          </w:rPr>
          <w:t>ption</w:t>
        </w:r>
        <w:r w:rsidR="00856B22" w:rsidRPr="003A7BAB">
          <w:rPr>
            <w:rFonts w:ascii="Times New Roman" w:hAnsi="Times New Roman" w:cs="Times New Roman"/>
          </w:rPr>
          <w:t xml:space="preserve"> </w:t>
        </w:r>
      </w:ins>
      <w:r w:rsidRPr="003A7BAB">
        <w:rPr>
          <w:rFonts w:ascii="Times New Roman" w:hAnsi="Times New Roman" w:cs="Times New Roman"/>
        </w:rPr>
        <w:t>rate</w:t>
      </w:r>
      <w:del w:id="318" w:author="Chih-Lin Wei" w:date="2022-06-18T10:28:00Z">
        <w:r w:rsidRPr="003A7BAB" w:rsidDel="00856B22">
          <w:rPr>
            <w:rFonts w:ascii="Times New Roman" w:hAnsi="Times New Roman" w:cs="Times New Roman"/>
          </w:rPr>
          <w:delText xml:space="preserve"> of nitrogen</w:delText>
        </w:r>
      </w:del>
      <w:r w:rsidRPr="003A7BAB">
        <w:rPr>
          <w:rFonts w:ascii="Times New Roman" w:hAnsi="Times New Roman" w:cs="Times New Roman"/>
        </w:rPr>
        <w:t xml:space="preserve"> is higher than carbon (Danovaro, 2010; Meyers, 1994), the TOC to nitrogen (C/N) ratio can </w:t>
      </w:r>
      <w:del w:id="319" w:author="Chih-Lin Wei" w:date="2022-06-18T11:21:00Z">
        <w:r w:rsidRPr="003A7BAB" w:rsidDel="00856B22">
          <w:rPr>
            <w:rFonts w:ascii="Times New Roman" w:hAnsi="Times New Roman" w:cs="Times New Roman"/>
          </w:rPr>
          <w:delText xml:space="preserve">provide the </w:delText>
        </w:r>
      </w:del>
      <w:r w:rsidRPr="003A7BAB">
        <w:rPr>
          <w:rFonts w:ascii="Times New Roman" w:hAnsi="Times New Roman" w:cs="Times New Roman"/>
        </w:rPr>
        <w:t>estimat</w:t>
      </w:r>
      <w:ins w:id="320" w:author="Chih-Lin Wei" w:date="2022-06-18T11:21:00Z">
        <w:r w:rsidR="00856B22">
          <w:rPr>
            <w:rFonts w:ascii="Times New Roman" w:hAnsi="Times New Roman" w:cs="Times New Roman"/>
          </w:rPr>
          <w:t>e</w:t>
        </w:r>
      </w:ins>
      <w:del w:id="321" w:author="Chih-Lin Wei" w:date="2022-06-18T11:21:00Z">
        <w:r w:rsidRPr="003A7BAB" w:rsidDel="00856B22">
          <w:rPr>
            <w:rFonts w:ascii="Times New Roman" w:hAnsi="Times New Roman" w:cs="Times New Roman"/>
          </w:rPr>
          <w:delText>ions</w:delText>
        </w:r>
      </w:del>
      <w:r w:rsidRPr="003A7BAB">
        <w:rPr>
          <w:rFonts w:ascii="Times New Roman" w:hAnsi="Times New Roman" w:cs="Times New Roman"/>
        </w:rPr>
        <w:t xml:space="preserve"> </w:t>
      </w:r>
      <w:del w:id="322" w:author="Chih-Lin Wei" w:date="2022-06-18T11:21:00Z">
        <w:r w:rsidRPr="003A7BAB" w:rsidDel="00856B22">
          <w:rPr>
            <w:rFonts w:ascii="Times New Roman" w:hAnsi="Times New Roman" w:cs="Times New Roman"/>
          </w:rPr>
          <w:delText xml:space="preserve">on </w:delText>
        </w:r>
      </w:del>
      <w:r w:rsidRPr="003A7BAB">
        <w:rPr>
          <w:rFonts w:ascii="Times New Roman" w:hAnsi="Times New Roman" w:cs="Times New Roman"/>
        </w:rPr>
        <w:t xml:space="preserve">the aging and sources of OM. Generally, the benthic population densities decline with depth because of the declinature of sinking </w:t>
      </w:r>
      <w:ins w:id="323" w:author="Chih-Lin Wei" w:date="2022-06-18T11:23:00Z">
        <w:r w:rsidR="00856B22">
          <w:rPr>
            <w:rFonts w:ascii="Times New Roman" w:hAnsi="Times New Roman" w:cs="Times New Roman"/>
          </w:rPr>
          <w:t>particulate organic matter (</w:t>
        </w:r>
      </w:ins>
      <w:r w:rsidRPr="003A7BAB">
        <w:rPr>
          <w:rFonts w:ascii="Times New Roman" w:hAnsi="Times New Roman" w:cs="Times New Roman"/>
        </w:rPr>
        <w:t>POM</w:t>
      </w:r>
      <w:ins w:id="324" w:author="Chih-Lin Wei" w:date="2022-06-18T11:23:00Z">
        <w:r w:rsidR="00856B22">
          <w:rPr>
            <w:rFonts w:ascii="Times New Roman" w:hAnsi="Times New Roman" w:cs="Times New Roman" w:hint="eastAsia"/>
          </w:rPr>
          <w:t>)</w:t>
        </w:r>
      </w:ins>
      <w:r w:rsidRPr="003A7BAB">
        <w:rPr>
          <w:rFonts w:ascii="Times New Roman" w:hAnsi="Times New Roman" w:cs="Times New Roman"/>
        </w:rPr>
        <w:t xml:space="preserve"> flux (McClain and Rex, 2015; Wei et al., 2010), while higher population densities are expected in the submarine canyon head </w:t>
      </w:r>
      <w:ins w:id="325" w:author="Chih-Lin Wei" w:date="2022-06-18T11:31:00Z">
        <w:r w:rsidR="00856B22">
          <w:rPr>
            <w:rFonts w:ascii="Times New Roman" w:hAnsi="Times New Roman" w:cs="Times New Roman"/>
          </w:rPr>
          <w:t xml:space="preserve">and near the shelf break </w:t>
        </w:r>
      </w:ins>
      <w:r w:rsidRPr="003A7BAB">
        <w:rPr>
          <w:rFonts w:ascii="Times New Roman" w:hAnsi="Times New Roman" w:cs="Times New Roman"/>
        </w:rPr>
        <w:t xml:space="preserve">due to the </w:t>
      </w:r>
      <w:ins w:id="326" w:author="Chih-Lin Wei" w:date="2022-06-18T11:31:00Z">
        <w:r w:rsidR="00856B22">
          <w:rPr>
            <w:rFonts w:ascii="Times New Roman" w:hAnsi="Times New Roman" w:cs="Times New Roman"/>
          </w:rPr>
          <w:t xml:space="preserve">higher </w:t>
        </w:r>
      </w:ins>
      <w:r w:rsidRPr="003A7BAB">
        <w:rPr>
          <w:rFonts w:ascii="Times New Roman" w:hAnsi="Times New Roman" w:cs="Times New Roman"/>
        </w:rPr>
        <w:t xml:space="preserve">concentration of OM. Liao et al. (2017) compared </w:t>
      </w:r>
      <w:del w:id="327" w:author="Chih-Lin Wei" w:date="2022-06-18T11:33:00Z">
        <w:r w:rsidRPr="003A7BAB" w:rsidDel="00856B22">
          <w:rPr>
            <w:rFonts w:ascii="Times New Roman" w:hAnsi="Times New Roman" w:cs="Times New Roman"/>
          </w:rPr>
          <w:delText xml:space="preserve">the GPSC and GS in terms of </w:delText>
        </w:r>
      </w:del>
      <w:r w:rsidRPr="003A7BAB">
        <w:rPr>
          <w:rFonts w:ascii="Times New Roman" w:hAnsi="Times New Roman" w:cs="Times New Roman"/>
        </w:rPr>
        <w:t>the TOC contents and C/N ratios</w:t>
      </w:r>
      <w:ins w:id="328" w:author="Chih-Lin Wei" w:date="2022-06-18T11:33:00Z">
        <w:r w:rsidR="00856B22">
          <w:rPr>
            <w:rFonts w:ascii="Times New Roman" w:hAnsi="Times New Roman" w:cs="Times New Roman"/>
          </w:rPr>
          <w:t xml:space="preserve"> between the </w:t>
        </w:r>
      </w:ins>
      <w:ins w:id="329" w:author="Chih-Lin Wei" w:date="2022-06-18T11:34:00Z">
        <w:r w:rsidR="00856B22">
          <w:rPr>
            <w:rFonts w:ascii="Times New Roman" w:hAnsi="Times New Roman" w:cs="Times New Roman"/>
          </w:rPr>
          <w:t>surface sediment from GPSC and GC</w:t>
        </w:r>
      </w:ins>
      <w:ins w:id="330" w:author="Chih-Lin Wei" w:date="2022-06-18T11:33:00Z">
        <w:r w:rsidR="00856B22">
          <w:rPr>
            <w:rFonts w:ascii="Times New Roman" w:hAnsi="Times New Roman" w:cs="Times New Roman"/>
          </w:rPr>
          <w:t>.</w:t>
        </w:r>
      </w:ins>
      <w:del w:id="331" w:author="Chih-Lin Wei" w:date="2022-06-18T11:33:00Z">
        <w:r w:rsidRPr="003A7BAB" w:rsidDel="00856B22">
          <w:rPr>
            <w:rFonts w:ascii="Times New Roman" w:hAnsi="Times New Roman" w:cs="Times New Roman"/>
          </w:rPr>
          <w:delText>,</w:delText>
        </w:r>
      </w:del>
      <w:r w:rsidRPr="003A7BAB">
        <w:rPr>
          <w:rFonts w:ascii="Times New Roman" w:hAnsi="Times New Roman" w:cs="Times New Roman"/>
        </w:rPr>
        <w:t xml:space="preserve"> </w:t>
      </w:r>
      <w:del w:id="332" w:author="Chih-Lin Wei" w:date="2022-06-18T11:33:00Z">
        <w:r w:rsidRPr="003A7BAB" w:rsidDel="00856B22">
          <w:rPr>
            <w:rFonts w:ascii="Times New Roman" w:hAnsi="Times New Roman" w:cs="Times New Roman"/>
          </w:rPr>
          <w:delText>however</w:delText>
        </w:r>
      </w:del>
      <w:ins w:id="333" w:author="Chih-Lin Wei" w:date="2022-06-18T11:33:00Z">
        <w:r w:rsidR="00856B22">
          <w:rPr>
            <w:rFonts w:ascii="Times New Roman" w:hAnsi="Times New Roman" w:cs="Times New Roman"/>
          </w:rPr>
          <w:t>H</w:t>
        </w:r>
        <w:r w:rsidR="00856B22" w:rsidRPr="003A7BAB">
          <w:rPr>
            <w:rFonts w:ascii="Times New Roman" w:hAnsi="Times New Roman" w:cs="Times New Roman"/>
          </w:rPr>
          <w:t>owever</w:t>
        </w:r>
      </w:ins>
      <w:r w:rsidRPr="003A7BAB">
        <w:rPr>
          <w:rFonts w:ascii="Times New Roman" w:hAnsi="Times New Roman" w:cs="Times New Roman"/>
        </w:rPr>
        <w:t xml:space="preserve">, </w:t>
      </w:r>
      <w:ins w:id="334" w:author="Chih-Lin Wei" w:date="2022-06-18T11:34:00Z">
        <w:r w:rsidR="00856B22">
          <w:rPr>
            <w:rFonts w:ascii="Times New Roman" w:hAnsi="Times New Roman" w:cs="Times New Roman"/>
          </w:rPr>
          <w:t xml:space="preserve">they found that </w:t>
        </w:r>
      </w:ins>
      <w:r w:rsidRPr="003A7BAB">
        <w:rPr>
          <w:rFonts w:ascii="Times New Roman" w:hAnsi="Times New Roman" w:cs="Times New Roman"/>
        </w:rPr>
        <w:t xml:space="preserve">the </w:t>
      </w:r>
      <w:del w:id="335" w:author="Chih-Lin Wei" w:date="2022-06-18T11:34:00Z">
        <w:r w:rsidRPr="003A7BAB" w:rsidDel="00856B22">
          <w:rPr>
            <w:rFonts w:ascii="Times New Roman" w:hAnsi="Times New Roman" w:cs="Times New Roman"/>
          </w:rPr>
          <w:delText xml:space="preserve">results of which surprisingly against their expectation. The </w:delText>
        </w:r>
      </w:del>
      <w:r w:rsidRPr="003A7BAB">
        <w:rPr>
          <w:rFonts w:ascii="Times New Roman" w:hAnsi="Times New Roman" w:cs="Times New Roman"/>
        </w:rPr>
        <w:t xml:space="preserve">TOC was negatively related to the </w:t>
      </w:r>
      <w:ins w:id="336" w:author="Chih-Lin Wei" w:date="2022-06-18T11:35:00Z">
        <w:r w:rsidR="00856B22">
          <w:rPr>
            <w:rFonts w:ascii="Times New Roman" w:hAnsi="Times New Roman" w:cs="Times New Roman"/>
          </w:rPr>
          <w:t>bottom</w:t>
        </w:r>
      </w:ins>
      <w:del w:id="337" w:author="Chih-Lin Wei" w:date="2022-06-18T11:35:00Z">
        <w:r w:rsidRPr="003A7BAB" w:rsidDel="00856B22">
          <w:rPr>
            <w:rFonts w:ascii="Times New Roman" w:hAnsi="Times New Roman" w:cs="Times New Roman"/>
          </w:rPr>
          <w:delText>tidal</w:delText>
        </w:r>
      </w:del>
      <w:r w:rsidRPr="003A7BAB">
        <w:rPr>
          <w:rFonts w:ascii="Times New Roman" w:hAnsi="Times New Roman" w:cs="Times New Roman"/>
        </w:rPr>
        <w:t xml:space="preserve"> current</w:t>
      </w:r>
      <w:del w:id="338" w:author="Chih-Lin Wei" w:date="2022-06-18T11:35:00Z">
        <w:r w:rsidRPr="003A7BAB" w:rsidDel="00856B22">
          <w:rPr>
            <w:rFonts w:ascii="Times New Roman" w:hAnsi="Times New Roman" w:cs="Times New Roman"/>
          </w:rPr>
          <w:delText>s</w:delText>
        </w:r>
      </w:del>
      <w:r w:rsidRPr="003A7BAB">
        <w:rPr>
          <w:rFonts w:ascii="Times New Roman" w:hAnsi="Times New Roman" w:cs="Times New Roman"/>
        </w:rPr>
        <w:t xml:space="preserve"> </w:t>
      </w:r>
      <w:ins w:id="339" w:author="Chih-Lin Wei" w:date="2022-06-18T11:35:00Z">
        <w:r w:rsidR="00856B22">
          <w:rPr>
            <w:rFonts w:ascii="Times New Roman" w:hAnsi="Times New Roman" w:cs="Times New Roman"/>
          </w:rPr>
          <w:t>velocity</w:t>
        </w:r>
      </w:ins>
      <w:del w:id="340" w:author="Chih-Lin Wei" w:date="2022-06-18T11:35:00Z">
        <w:r w:rsidRPr="003A7BAB" w:rsidDel="00856B22">
          <w:rPr>
            <w:rFonts w:ascii="Times New Roman" w:hAnsi="Times New Roman" w:cs="Times New Roman"/>
          </w:rPr>
          <w:delText>speed</w:delText>
        </w:r>
      </w:del>
      <w:r w:rsidRPr="003A7BAB">
        <w:rPr>
          <w:rFonts w:ascii="Times New Roman" w:hAnsi="Times New Roman" w:cs="Times New Roman"/>
        </w:rPr>
        <w:t>, resulting in a lower faunal abundance and diversity in the surface sediments</w:t>
      </w:r>
      <w:ins w:id="341" w:author="Chih-Lin Wei" w:date="2022-06-18T11:36:00Z">
        <w:r w:rsidR="00856B22">
          <w:rPr>
            <w:rFonts w:ascii="Times New Roman" w:hAnsi="Times New Roman" w:cs="Times New Roman"/>
          </w:rPr>
          <w:t xml:space="preserve"> due to stronger bed flows</w:t>
        </w:r>
      </w:ins>
      <w:r w:rsidRPr="003A7BAB">
        <w:rPr>
          <w:rFonts w:ascii="Times New Roman" w:hAnsi="Times New Roman" w:cs="Times New Roman"/>
        </w:rPr>
        <w:t xml:space="preserve"> </w:t>
      </w:r>
      <w:ins w:id="342" w:author="Chih-Lin Wei" w:date="2022-06-18T11:36:00Z">
        <w:r w:rsidR="00856B22">
          <w:rPr>
            <w:rFonts w:ascii="Times New Roman" w:hAnsi="Times New Roman" w:cs="Times New Roman"/>
          </w:rPr>
          <w:t>near</w:t>
        </w:r>
      </w:ins>
      <w:del w:id="343" w:author="Chih-Lin Wei" w:date="2022-06-18T11:36:00Z">
        <w:r w:rsidRPr="003A7BAB" w:rsidDel="00856B22">
          <w:rPr>
            <w:rFonts w:ascii="Times New Roman" w:hAnsi="Times New Roman" w:cs="Times New Roman"/>
          </w:rPr>
          <w:delText>in</w:delText>
        </w:r>
      </w:del>
      <w:r w:rsidRPr="003A7BAB">
        <w:rPr>
          <w:rFonts w:ascii="Times New Roman" w:hAnsi="Times New Roman" w:cs="Times New Roman"/>
        </w:rPr>
        <w:t xml:space="preserve"> the canyon head. </w:t>
      </w:r>
      <w:del w:id="344" w:author="Chih-Lin Wei" w:date="2022-06-18T11:38:00Z">
        <w:r w:rsidRPr="003A7BAB" w:rsidDel="00856B22">
          <w:rPr>
            <w:rFonts w:ascii="Times New Roman" w:hAnsi="Times New Roman" w:cs="Times New Roman"/>
          </w:rPr>
          <w:delText xml:space="preserve">While </w:delText>
        </w:r>
      </w:del>
      <w:ins w:id="345" w:author="Chih-Lin Wei" w:date="2022-06-18T11:38:00Z">
        <w:r w:rsidR="00856B22">
          <w:rPr>
            <w:rFonts w:ascii="Times New Roman" w:hAnsi="Times New Roman" w:cs="Times New Roman"/>
          </w:rPr>
          <w:t>In comparison,</w:t>
        </w:r>
        <w:r w:rsidR="00856B22" w:rsidRPr="003A7BAB">
          <w:rPr>
            <w:rFonts w:ascii="Times New Roman" w:hAnsi="Times New Roman" w:cs="Times New Roman"/>
          </w:rPr>
          <w:t xml:space="preserve"> </w:t>
        </w:r>
      </w:ins>
      <w:r w:rsidRPr="003A7BAB">
        <w:rPr>
          <w:rFonts w:ascii="Times New Roman" w:hAnsi="Times New Roman" w:cs="Times New Roman"/>
        </w:rPr>
        <w:t xml:space="preserve">the TOC increased toward the GS </w:t>
      </w:r>
      <w:del w:id="346" w:author="Chih-Lin Wei" w:date="2022-06-18T11:37:00Z">
        <w:r w:rsidRPr="003A7BAB" w:rsidDel="00856B22">
          <w:rPr>
            <w:rFonts w:ascii="Times New Roman" w:hAnsi="Times New Roman" w:cs="Times New Roman"/>
          </w:rPr>
          <w:delText>with a</w:delText>
        </w:r>
      </w:del>
      <w:ins w:id="347" w:author="Chih-Lin Wei" w:date="2022-06-18T11:37:00Z">
        <w:r w:rsidR="00856B22">
          <w:rPr>
            <w:rFonts w:ascii="Times New Roman" w:hAnsi="Times New Roman" w:cs="Times New Roman"/>
          </w:rPr>
          <w:t>and</w:t>
        </w:r>
      </w:ins>
      <w:r w:rsidRPr="003A7BAB">
        <w:rPr>
          <w:rFonts w:ascii="Times New Roman" w:hAnsi="Times New Roman" w:cs="Times New Roman"/>
        </w:rPr>
        <w:t xml:space="preserve"> result</w:t>
      </w:r>
      <w:ins w:id="348" w:author="Chih-Lin Wei" w:date="2022-06-18T11:37:00Z">
        <w:r w:rsidR="00856B22">
          <w:rPr>
            <w:rFonts w:ascii="Times New Roman" w:hAnsi="Times New Roman" w:cs="Times New Roman"/>
          </w:rPr>
          <w:t>ed</w:t>
        </w:r>
      </w:ins>
      <w:r w:rsidRPr="003A7BAB">
        <w:rPr>
          <w:rFonts w:ascii="Times New Roman" w:hAnsi="Times New Roman" w:cs="Times New Roman"/>
        </w:rPr>
        <w:t xml:space="preserve"> </w:t>
      </w:r>
      <w:del w:id="349" w:author="Chih-Lin Wei" w:date="2022-06-18T11:37:00Z">
        <w:r w:rsidRPr="003A7BAB" w:rsidDel="00856B22">
          <w:rPr>
            <w:rFonts w:ascii="Times New Roman" w:hAnsi="Times New Roman" w:cs="Times New Roman"/>
          </w:rPr>
          <w:delText xml:space="preserve">of </w:delText>
        </w:r>
      </w:del>
      <w:ins w:id="350" w:author="Chih-Lin Wei" w:date="2022-06-18T11:37:00Z">
        <w:r w:rsidR="00856B22">
          <w:rPr>
            <w:rFonts w:ascii="Times New Roman" w:hAnsi="Times New Roman" w:cs="Times New Roman"/>
          </w:rPr>
          <w:t>in</w:t>
        </w:r>
        <w:r w:rsidR="00856B22" w:rsidRPr="003A7BAB">
          <w:rPr>
            <w:rFonts w:ascii="Times New Roman" w:hAnsi="Times New Roman" w:cs="Times New Roman"/>
          </w:rPr>
          <w:t xml:space="preserve"> </w:t>
        </w:r>
      </w:ins>
      <w:del w:id="351" w:author="Chih-Lin Wei" w:date="2022-06-18T11:38:00Z">
        <w:r w:rsidRPr="003A7BAB" w:rsidDel="00856B22">
          <w:rPr>
            <w:rFonts w:ascii="Times New Roman" w:hAnsi="Times New Roman" w:cs="Times New Roman"/>
          </w:rPr>
          <w:delText xml:space="preserve">overall </w:delText>
        </w:r>
      </w:del>
      <w:r w:rsidRPr="003A7BAB">
        <w:rPr>
          <w:rFonts w:ascii="Times New Roman" w:hAnsi="Times New Roman" w:cs="Times New Roman"/>
        </w:rPr>
        <w:t xml:space="preserve">higher benthos population density, indicating </w:t>
      </w:r>
      <w:del w:id="352" w:author="Chih-Lin Wei" w:date="2022-06-18T11:37:00Z">
        <w:r w:rsidRPr="003A7BAB" w:rsidDel="00856B22">
          <w:rPr>
            <w:rFonts w:ascii="Times New Roman" w:hAnsi="Times New Roman" w:cs="Times New Roman"/>
          </w:rPr>
          <w:delText xml:space="preserve">that there were </w:delText>
        </w:r>
      </w:del>
      <w:r w:rsidRPr="003A7BAB">
        <w:rPr>
          <w:rFonts w:ascii="Times New Roman" w:hAnsi="Times New Roman" w:cs="Times New Roman"/>
        </w:rPr>
        <w:t xml:space="preserve">significant influences of food supplies on benthic community structure. </w:t>
      </w:r>
    </w:p>
    <w:p w14:paraId="721A5D5E" w14:textId="1BEFE91D" w:rsidR="00B77275" w:rsidRDefault="003A7BAB" w:rsidP="00A43A3E">
      <w:pPr>
        <w:pStyle w:val="a3"/>
        <w:ind w:leftChars="0" w:left="0" w:firstLineChars="200" w:firstLine="480"/>
        <w:outlineLvl w:val="2"/>
        <w:rPr>
          <w:rFonts w:ascii="Times New Roman" w:hAnsi="Times New Roman" w:cs="Times New Roman"/>
        </w:rPr>
      </w:pPr>
      <w:r w:rsidRPr="003A7BAB">
        <w:rPr>
          <w:rFonts w:ascii="Times New Roman" w:hAnsi="Times New Roman" w:cs="Times New Roman"/>
        </w:rPr>
        <w:t>The benthic macrofaunal and meiofaunal community structure</w:t>
      </w:r>
      <w:ins w:id="353" w:author="Chih-Lin Wei" w:date="2022-06-18T12:24:00Z">
        <w:r w:rsidR="00340435">
          <w:rPr>
            <w:rFonts w:ascii="Times New Roman" w:hAnsi="Times New Roman" w:cs="Times New Roman"/>
          </w:rPr>
          <w:t>s</w:t>
        </w:r>
      </w:ins>
      <w:r w:rsidRPr="003A7BAB">
        <w:rPr>
          <w:rFonts w:ascii="Times New Roman" w:hAnsi="Times New Roman" w:cs="Times New Roman"/>
        </w:rPr>
        <w:t xml:space="preserve"> in the GPSC and GS were thoroughly studied </w:t>
      </w:r>
      <w:del w:id="354" w:author="Chih-Lin Wei" w:date="2022-06-18T12:24:00Z">
        <w:r w:rsidRPr="003A7BAB" w:rsidDel="00340435">
          <w:rPr>
            <w:rFonts w:ascii="Times New Roman" w:hAnsi="Times New Roman" w:cs="Times New Roman"/>
          </w:rPr>
          <w:delText xml:space="preserve">in </w:delText>
        </w:r>
      </w:del>
      <w:ins w:id="355" w:author="Chih-Lin Wei" w:date="2022-06-18T12:24:00Z">
        <w:r w:rsidR="00340435">
          <w:rPr>
            <w:rFonts w:ascii="Times New Roman" w:hAnsi="Times New Roman" w:cs="Times New Roman"/>
          </w:rPr>
          <w:t>by</w:t>
        </w:r>
        <w:r w:rsidR="00340435" w:rsidRPr="003A7BAB">
          <w:rPr>
            <w:rFonts w:ascii="Times New Roman" w:hAnsi="Times New Roman" w:cs="Times New Roman"/>
          </w:rPr>
          <w:t xml:space="preserve"> </w:t>
        </w:r>
      </w:ins>
      <w:r w:rsidRPr="003A7BAB">
        <w:rPr>
          <w:rFonts w:ascii="Times New Roman" w:hAnsi="Times New Roman" w:cs="Times New Roman"/>
        </w:rPr>
        <w:t>Liao et al. (2017</w:t>
      </w:r>
      <w:del w:id="356" w:author="Chih-Lin Wei" w:date="2022-06-18T12:24:00Z">
        <w:r w:rsidRPr="003A7BAB" w:rsidDel="00340435">
          <w:rPr>
            <w:rFonts w:ascii="Times New Roman" w:hAnsi="Times New Roman" w:cs="Times New Roman" w:hint="eastAsia"/>
          </w:rPr>
          <w:delText>) and Liao et al. (</w:delText>
        </w:r>
      </w:del>
      <w:ins w:id="357" w:author="Chih-Lin Wei" w:date="2022-06-18T12:24:00Z">
        <w:r w:rsidR="00340435">
          <w:rPr>
            <w:rFonts w:ascii="Times New Roman" w:hAnsi="Times New Roman" w:cs="Times New Roman"/>
          </w:rPr>
          <w:t xml:space="preserve">, </w:t>
        </w:r>
      </w:ins>
      <w:r w:rsidRPr="003A7BAB">
        <w:rPr>
          <w:rFonts w:ascii="Times New Roman" w:hAnsi="Times New Roman" w:cs="Times New Roman"/>
        </w:rPr>
        <w:t xml:space="preserve">2020). Unlike previously mentioned high productivity submarine canyons, the upper GPSC was severely impacted by physical disturbance triggered by internal tides and </w:t>
      </w:r>
      <w:del w:id="358" w:author="Chih-Lin Wei" w:date="2022-06-18T12:15:00Z">
        <w:r w:rsidRPr="003A7BAB" w:rsidDel="00DA29E0">
          <w:rPr>
            <w:rFonts w:ascii="Times New Roman" w:hAnsi="Times New Roman" w:cs="Times New Roman"/>
          </w:rPr>
          <w:delText xml:space="preserve">the </w:delText>
        </w:r>
      </w:del>
      <w:r w:rsidRPr="003A7BAB">
        <w:rPr>
          <w:rFonts w:ascii="Times New Roman" w:hAnsi="Times New Roman" w:cs="Times New Roman"/>
        </w:rPr>
        <w:t xml:space="preserve">gravity flows. </w:t>
      </w:r>
      <w:del w:id="359" w:author="Chih-Lin Wei" w:date="2022-06-18T12:00:00Z">
        <w:r w:rsidRPr="003A7BAB" w:rsidDel="00DA29E0">
          <w:rPr>
            <w:rFonts w:ascii="Times New Roman" w:hAnsi="Times New Roman" w:cs="Times New Roman"/>
          </w:rPr>
          <w:delText xml:space="preserve">These physical extremes overwhelmed the </w:delText>
        </w:r>
      </w:del>
      <w:del w:id="360" w:author="Chih-Lin Wei" w:date="2022-06-18T11:46:00Z">
        <w:r w:rsidRPr="003A7BAB" w:rsidDel="00901C36">
          <w:rPr>
            <w:rFonts w:ascii="Times New Roman" w:hAnsi="Times New Roman" w:cs="Times New Roman"/>
          </w:rPr>
          <w:delText xml:space="preserve">function </w:delText>
        </w:r>
      </w:del>
      <w:del w:id="361" w:author="Chih-Lin Wei" w:date="2022-06-18T12:00:00Z">
        <w:r w:rsidRPr="003A7BAB" w:rsidDel="00DA29E0">
          <w:rPr>
            <w:rFonts w:ascii="Times New Roman" w:hAnsi="Times New Roman" w:cs="Times New Roman"/>
          </w:rPr>
          <w:delText xml:space="preserve">of </w:delText>
        </w:r>
      </w:del>
      <w:del w:id="362" w:author="Chih-Lin Wei" w:date="2022-06-18T11:52:00Z">
        <w:r w:rsidRPr="003A7BAB" w:rsidDel="00901C36">
          <w:rPr>
            <w:rFonts w:ascii="Times New Roman" w:hAnsi="Times New Roman" w:cs="Times New Roman"/>
          </w:rPr>
          <w:delText>enhancing</w:delText>
        </w:r>
      </w:del>
      <w:del w:id="363" w:author="Chih-Lin Wei" w:date="2022-06-18T12:00:00Z">
        <w:r w:rsidRPr="003A7BAB" w:rsidDel="00DA29E0">
          <w:rPr>
            <w:rFonts w:ascii="Times New Roman" w:hAnsi="Times New Roman" w:cs="Times New Roman"/>
          </w:rPr>
          <w:delText xml:space="preserve"> food availability in the active submarine canyons. Moreover, </w:delText>
        </w:r>
      </w:del>
      <w:ins w:id="364" w:author="Chih-Lin Wei" w:date="2022-06-18T12:00:00Z">
        <w:r w:rsidR="00DA29E0">
          <w:rPr>
            <w:rFonts w:ascii="Times New Roman" w:hAnsi="Times New Roman" w:cs="Times New Roman"/>
          </w:rPr>
          <w:t>T</w:t>
        </w:r>
      </w:ins>
      <w:del w:id="365" w:author="Chih-Lin Wei" w:date="2022-06-18T12:00:00Z">
        <w:r w:rsidRPr="003A7BAB" w:rsidDel="00DA29E0">
          <w:rPr>
            <w:rFonts w:ascii="Times New Roman" w:hAnsi="Times New Roman" w:cs="Times New Roman"/>
          </w:rPr>
          <w:delText>t</w:delText>
        </w:r>
      </w:del>
      <w:r w:rsidRPr="003A7BAB">
        <w:rPr>
          <w:rFonts w:ascii="Times New Roman" w:hAnsi="Times New Roman" w:cs="Times New Roman"/>
        </w:rPr>
        <w:t>he biological response</w:t>
      </w:r>
      <w:ins w:id="366" w:author="Chih-Lin Wei" w:date="2022-06-18T11:52:00Z">
        <w:r w:rsidR="00901C36">
          <w:rPr>
            <w:rFonts w:ascii="Times New Roman" w:hAnsi="Times New Roman" w:cs="Times New Roman"/>
          </w:rPr>
          <w:t>s</w:t>
        </w:r>
      </w:ins>
      <w:del w:id="367" w:author="Chih-Lin Wei" w:date="2022-06-18T11:56:00Z">
        <w:r w:rsidRPr="003A7BAB" w:rsidDel="00901C36">
          <w:rPr>
            <w:rFonts w:ascii="Times New Roman" w:hAnsi="Times New Roman" w:cs="Times New Roman"/>
          </w:rPr>
          <w:delText xml:space="preserve"> to frequent disturbance</w:delText>
        </w:r>
      </w:del>
      <w:ins w:id="368" w:author="Chih-Lin Wei" w:date="2022-06-18T11:53:00Z">
        <w:r w:rsidR="00901C36">
          <w:rPr>
            <w:rFonts w:ascii="Times New Roman" w:hAnsi="Times New Roman" w:cs="Times New Roman"/>
          </w:rPr>
          <w:t>,</w:t>
        </w:r>
      </w:ins>
      <w:r w:rsidRPr="003A7BAB">
        <w:rPr>
          <w:rFonts w:ascii="Times New Roman" w:hAnsi="Times New Roman" w:cs="Times New Roman"/>
        </w:rPr>
        <w:t xml:space="preserve"> such as reduction and loss in species richness or total abundance, alteration of taxonomic composition, and the </w:t>
      </w:r>
      <w:ins w:id="369" w:author="Chih-Lin Wei" w:date="2022-06-18T11:56:00Z">
        <w:r w:rsidR="00901C36">
          <w:rPr>
            <w:rFonts w:ascii="Times New Roman" w:hAnsi="Times New Roman" w:cs="Times New Roman"/>
          </w:rPr>
          <w:t xml:space="preserve">dominance of </w:t>
        </w:r>
      </w:ins>
      <w:r w:rsidRPr="003A7BAB">
        <w:rPr>
          <w:rFonts w:ascii="Times New Roman" w:hAnsi="Times New Roman" w:cs="Times New Roman"/>
        </w:rPr>
        <w:t>deep</w:t>
      </w:r>
      <w:del w:id="370" w:author="Chih-Lin Wei" w:date="2022-06-18T11:55:00Z">
        <w:r w:rsidRPr="003A7BAB" w:rsidDel="00901C36">
          <w:rPr>
            <w:rFonts w:ascii="Times New Roman" w:hAnsi="Times New Roman" w:cs="Times New Roman"/>
          </w:rPr>
          <w:delText xml:space="preserve">ened </w:delText>
        </w:r>
      </w:del>
      <w:ins w:id="371" w:author="Chih-Lin Wei" w:date="2022-06-18T11:55:00Z">
        <w:r w:rsidR="00901C36">
          <w:rPr>
            <w:rFonts w:ascii="Times New Roman" w:hAnsi="Times New Roman" w:cs="Times New Roman"/>
          </w:rPr>
          <w:t>-</w:t>
        </w:r>
      </w:ins>
      <w:r w:rsidRPr="003A7BAB">
        <w:rPr>
          <w:rFonts w:ascii="Times New Roman" w:hAnsi="Times New Roman" w:cs="Times New Roman"/>
        </w:rPr>
        <w:t xml:space="preserve">dwelling </w:t>
      </w:r>
      <w:del w:id="372" w:author="Chih-Lin Wei" w:date="2022-06-18T11:55:00Z">
        <w:r w:rsidRPr="003A7BAB" w:rsidDel="00901C36">
          <w:rPr>
            <w:rFonts w:ascii="Times New Roman" w:hAnsi="Times New Roman" w:cs="Times New Roman"/>
          </w:rPr>
          <w:delText xml:space="preserve">distribution of the </w:delText>
        </w:r>
      </w:del>
      <w:r w:rsidRPr="003A7BAB">
        <w:rPr>
          <w:rFonts w:ascii="Times New Roman" w:hAnsi="Times New Roman" w:cs="Times New Roman"/>
        </w:rPr>
        <w:t>burrowing infauna</w:t>
      </w:r>
      <w:del w:id="373" w:author="Chih-Lin Wei" w:date="2022-06-18T11:55:00Z">
        <w:r w:rsidRPr="003A7BAB" w:rsidDel="00901C36">
          <w:rPr>
            <w:rFonts w:ascii="Times New Roman" w:hAnsi="Times New Roman" w:cs="Times New Roman"/>
          </w:rPr>
          <w:delText xml:space="preserve"> in sediment</w:delText>
        </w:r>
      </w:del>
      <w:r w:rsidRPr="003A7BAB">
        <w:rPr>
          <w:rFonts w:ascii="Times New Roman" w:hAnsi="Times New Roman" w:cs="Times New Roman"/>
        </w:rPr>
        <w:t xml:space="preserve">, showed </w:t>
      </w:r>
      <w:ins w:id="374" w:author="Chih-Lin Wei" w:date="2022-06-18T11:58:00Z">
        <w:r w:rsidR="00901C36">
          <w:rPr>
            <w:rFonts w:ascii="Times New Roman" w:hAnsi="Times New Roman" w:cs="Times New Roman"/>
          </w:rPr>
          <w:t xml:space="preserve">that </w:t>
        </w:r>
      </w:ins>
      <w:r w:rsidRPr="003A7BAB">
        <w:rPr>
          <w:rFonts w:ascii="Times New Roman" w:hAnsi="Times New Roman" w:cs="Times New Roman"/>
        </w:rPr>
        <w:t xml:space="preserve">the </w:t>
      </w:r>
      <w:ins w:id="375" w:author="Chih-Lin Wei" w:date="2022-06-18T12:00:00Z">
        <w:r w:rsidR="00DA29E0">
          <w:rPr>
            <w:rFonts w:ascii="Times New Roman" w:hAnsi="Times New Roman" w:cs="Times New Roman"/>
          </w:rPr>
          <w:t xml:space="preserve">benthic </w:t>
        </w:r>
      </w:ins>
      <w:r w:rsidRPr="003A7BAB">
        <w:rPr>
          <w:rFonts w:ascii="Times New Roman" w:hAnsi="Times New Roman" w:cs="Times New Roman"/>
        </w:rPr>
        <w:t xml:space="preserve">communities </w:t>
      </w:r>
      <w:del w:id="376" w:author="Chih-Lin Wei" w:date="2022-06-18T12:00:00Z">
        <w:r w:rsidRPr="003A7BAB" w:rsidDel="00DA29E0">
          <w:rPr>
            <w:rFonts w:ascii="Times New Roman" w:hAnsi="Times New Roman" w:cs="Times New Roman"/>
          </w:rPr>
          <w:delText>were undergoing</w:delText>
        </w:r>
      </w:del>
      <w:ins w:id="377" w:author="Chih-Lin Wei" w:date="2022-06-18T12:00:00Z">
        <w:r w:rsidR="00DA29E0">
          <w:rPr>
            <w:rFonts w:ascii="Times New Roman" w:hAnsi="Times New Roman" w:cs="Times New Roman"/>
          </w:rPr>
          <w:t>underwent</w:t>
        </w:r>
      </w:ins>
      <w:r w:rsidRPr="003A7BAB">
        <w:rPr>
          <w:rFonts w:ascii="Times New Roman" w:hAnsi="Times New Roman" w:cs="Times New Roman"/>
        </w:rPr>
        <w:t xml:space="preserve"> intense </w:t>
      </w:r>
      <w:ins w:id="378" w:author="Chih-Lin Wei" w:date="2022-06-18T12:00:00Z">
        <w:r w:rsidR="00DA29E0">
          <w:rPr>
            <w:rFonts w:ascii="Times New Roman" w:hAnsi="Times New Roman" w:cs="Times New Roman"/>
          </w:rPr>
          <w:t xml:space="preserve">physical </w:t>
        </w:r>
      </w:ins>
      <w:r w:rsidRPr="003A7BAB">
        <w:rPr>
          <w:rFonts w:ascii="Times New Roman" w:hAnsi="Times New Roman" w:cs="Times New Roman"/>
        </w:rPr>
        <w:t>disturbance</w:t>
      </w:r>
      <w:ins w:id="379" w:author="Chih-Lin Wei" w:date="2022-06-18T11:58:00Z">
        <w:r w:rsidR="00901C36">
          <w:rPr>
            <w:rFonts w:ascii="Times New Roman" w:hAnsi="Times New Roman" w:cs="Times New Roman"/>
          </w:rPr>
          <w:t>s in the GPSC</w:t>
        </w:r>
      </w:ins>
      <w:r w:rsidRPr="003A7BAB">
        <w:rPr>
          <w:rFonts w:ascii="Times New Roman" w:hAnsi="Times New Roman" w:cs="Times New Roman"/>
        </w:rPr>
        <w:t xml:space="preserve"> (Liao et al., 2017). Moreover, </w:t>
      </w:r>
      <w:del w:id="380" w:author="Chih-Lin Wei" w:date="2022-06-18T12:01:00Z">
        <w:r w:rsidRPr="003A7BAB" w:rsidDel="00DA29E0">
          <w:rPr>
            <w:rFonts w:ascii="Times New Roman" w:hAnsi="Times New Roman" w:cs="Times New Roman"/>
          </w:rPr>
          <w:delText xml:space="preserve">significantly </w:delText>
        </w:r>
      </w:del>
      <w:r w:rsidRPr="003A7BAB">
        <w:rPr>
          <w:rFonts w:ascii="Times New Roman" w:hAnsi="Times New Roman" w:cs="Times New Roman"/>
        </w:rPr>
        <w:t xml:space="preserve">distinct </w:t>
      </w:r>
      <w:del w:id="381" w:author="Chih-Lin Wei" w:date="2022-06-18T12:01:00Z">
        <w:r w:rsidRPr="003A7BAB" w:rsidDel="00DA29E0">
          <w:rPr>
            <w:rFonts w:ascii="Times New Roman" w:hAnsi="Times New Roman" w:cs="Times New Roman"/>
          </w:rPr>
          <w:delText xml:space="preserve">two </w:delText>
        </w:r>
      </w:del>
      <w:r w:rsidRPr="003A7BAB">
        <w:rPr>
          <w:rFonts w:ascii="Times New Roman" w:hAnsi="Times New Roman" w:cs="Times New Roman"/>
        </w:rPr>
        <w:t xml:space="preserve">nematodes assemblages were identified </w:t>
      </w:r>
      <w:del w:id="382" w:author="Chih-Lin Wei" w:date="2022-06-18T12:01:00Z">
        <w:r w:rsidRPr="003A7BAB" w:rsidDel="00DA29E0">
          <w:rPr>
            <w:rFonts w:ascii="Times New Roman" w:hAnsi="Times New Roman" w:cs="Times New Roman"/>
          </w:rPr>
          <w:delText xml:space="preserve">in </w:delText>
        </w:r>
      </w:del>
      <w:ins w:id="383" w:author="Chih-Lin Wei" w:date="2022-06-18T12:01:00Z">
        <w:r w:rsidR="00DA29E0">
          <w:rPr>
            <w:rFonts w:ascii="Times New Roman" w:hAnsi="Times New Roman" w:cs="Times New Roman"/>
          </w:rPr>
          <w:t>between</w:t>
        </w:r>
        <w:r w:rsidR="00DA29E0" w:rsidRPr="003A7BAB">
          <w:rPr>
            <w:rFonts w:ascii="Times New Roman" w:hAnsi="Times New Roman" w:cs="Times New Roman"/>
          </w:rPr>
          <w:t xml:space="preserve"> </w:t>
        </w:r>
      </w:ins>
      <w:r w:rsidRPr="003A7BAB">
        <w:rPr>
          <w:rFonts w:ascii="Times New Roman" w:hAnsi="Times New Roman" w:cs="Times New Roman"/>
        </w:rPr>
        <w:t>the GPSC and GS (Liao et al., 2020). The</w:t>
      </w:r>
      <w:ins w:id="384" w:author="Chih-Lin Wei" w:date="2022-06-18T12:02:00Z">
        <w:r w:rsidR="00DA29E0">
          <w:rPr>
            <w:rFonts w:ascii="Times New Roman" w:hAnsi="Times New Roman" w:cs="Times New Roman"/>
          </w:rPr>
          <w:t>y also found that the</w:t>
        </w:r>
      </w:ins>
      <w:r w:rsidRPr="003A7BAB">
        <w:rPr>
          <w:rFonts w:ascii="Times New Roman" w:hAnsi="Times New Roman" w:cs="Times New Roman"/>
        </w:rPr>
        <w:t xml:space="preserve"> nematodes </w:t>
      </w:r>
      <w:r w:rsidRPr="003A7BAB">
        <w:rPr>
          <w:rFonts w:ascii="Times New Roman" w:hAnsi="Times New Roman" w:cs="Times New Roman"/>
        </w:rPr>
        <w:lastRenderedPageBreak/>
        <w:t>species</w:t>
      </w:r>
      <w:del w:id="385" w:author="Chih-Lin Wei" w:date="2022-06-18T12:02:00Z">
        <w:r w:rsidRPr="003A7BAB" w:rsidDel="00DA29E0">
          <w:rPr>
            <w:rFonts w:ascii="Times New Roman" w:hAnsi="Times New Roman" w:cs="Times New Roman"/>
          </w:rPr>
          <w:delText>, maturity</w:delText>
        </w:r>
      </w:del>
      <w:r w:rsidRPr="003A7BAB">
        <w:rPr>
          <w:rFonts w:ascii="Times New Roman" w:hAnsi="Times New Roman" w:cs="Times New Roman"/>
        </w:rPr>
        <w:t>, functional and trophic diversity</w:t>
      </w:r>
      <w:ins w:id="386" w:author="Chih-Lin Wei" w:date="2022-06-18T12:02:00Z">
        <w:r w:rsidR="00DA29E0">
          <w:rPr>
            <w:rFonts w:ascii="Times New Roman" w:hAnsi="Times New Roman" w:cs="Times New Roman"/>
          </w:rPr>
          <w:t>,</w:t>
        </w:r>
      </w:ins>
      <w:r w:rsidRPr="003A7BAB">
        <w:rPr>
          <w:rFonts w:ascii="Times New Roman" w:hAnsi="Times New Roman" w:cs="Times New Roman"/>
        </w:rPr>
        <w:t xml:space="preserve"> </w:t>
      </w:r>
      <w:ins w:id="387" w:author="Chih-Lin Wei" w:date="2022-06-18T12:02:00Z">
        <w:r w:rsidR="00DA29E0">
          <w:rPr>
            <w:rFonts w:ascii="Times New Roman" w:hAnsi="Times New Roman" w:cs="Times New Roman"/>
          </w:rPr>
          <w:t xml:space="preserve">and community maturity </w:t>
        </w:r>
      </w:ins>
      <w:r w:rsidRPr="003A7BAB">
        <w:rPr>
          <w:rFonts w:ascii="Times New Roman" w:hAnsi="Times New Roman" w:cs="Times New Roman"/>
        </w:rPr>
        <w:t>were severely depressed in the GPSC</w:t>
      </w:r>
      <w:ins w:id="388" w:author="Chih-Lin Wei" w:date="2022-06-18T12:03:00Z">
        <w:r w:rsidR="00DA29E0">
          <w:rPr>
            <w:rFonts w:ascii="Times New Roman" w:hAnsi="Times New Roman" w:cs="Times New Roman"/>
          </w:rPr>
          <w:t xml:space="preserve">. </w:t>
        </w:r>
        <w:r w:rsidR="00DA29E0" w:rsidRPr="003A7BAB">
          <w:rPr>
            <w:rFonts w:ascii="Times New Roman" w:hAnsi="Times New Roman" w:cs="Times New Roman"/>
          </w:rPr>
          <w:t>The</w:t>
        </w:r>
      </w:ins>
      <w:ins w:id="389" w:author="Chih-Lin Wei" w:date="2022-06-19T00:24:00Z">
        <w:r w:rsidR="005A41F1">
          <w:rPr>
            <w:rFonts w:ascii="Times New Roman" w:hAnsi="Times New Roman" w:cs="Times New Roman"/>
          </w:rPr>
          <w:t>se</w:t>
        </w:r>
      </w:ins>
      <w:ins w:id="390" w:author="Chih-Lin Wei" w:date="2022-06-18T12:03:00Z">
        <w:r w:rsidR="00DA29E0" w:rsidRPr="003A7BAB">
          <w:rPr>
            <w:rFonts w:ascii="Times New Roman" w:hAnsi="Times New Roman" w:cs="Times New Roman"/>
          </w:rPr>
          <w:t xml:space="preserve"> physical extremes</w:t>
        </w:r>
      </w:ins>
      <w:r w:rsidRPr="003A7BAB">
        <w:rPr>
          <w:rFonts w:ascii="Times New Roman" w:hAnsi="Times New Roman" w:cs="Times New Roman"/>
        </w:rPr>
        <w:t xml:space="preserve">, </w:t>
      </w:r>
      <w:del w:id="391" w:author="Chih-Lin Wei" w:date="2022-06-18T12:03:00Z">
        <w:r w:rsidRPr="003A7BAB" w:rsidDel="00DA29E0">
          <w:rPr>
            <w:rFonts w:ascii="Times New Roman" w:hAnsi="Times New Roman" w:cs="Times New Roman"/>
          </w:rPr>
          <w:delText xml:space="preserve">corresponding to the environmental indicators </w:delText>
        </w:r>
      </w:del>
      <w:r w:rsidRPr="003A7BAB">
        <w:rPr>
          <w:rFonts w:ascii="Times New Roman" w:hAnsi="Times New Roman" w:cs="Times New Roman"/>
        </w:rPr>
        <w:t>such as strong near-bottom currents</w:t>
      </w:r>
      <w:del w:id="392" w:author="Chih-Lin Wei" w:date="2022-06-18T12:04:00Z">
        <w:r w:rsidRPr="003A7BAB" w:rsidDel="00DA29E0">
          <w:rPr>
            <w:rFonts w:ascii="Times New Roman" w:hAnsi="Times New Roman" w:cs="Times New Roman"/>
          </w:rPr>
          <w:delText xml:space="preserve"> speed</w:delText>
        </w:r>
      </w:del>
      <w:r w:rsidRPr="003A7BAB">
        <w:rPr>
          <w:rFonts w:ascii="Times New Roman" w:hAnsi="Times New Roman" w:cs="Times New Roman"/>
        </w:rPr>
        <w:t xml:space="preserve"> and lower TOC</w:t>
      </w:r>
      <w:ins w:id="393" w:author="Chih-Lin Wei" w:date="2022-06-18T12:04:00Z">
        <w:r w:rsidR="00DA29E0">
          <w:rPr>
            <w:rFonts w:ascii="Times New Roman" w:hAnsi="Times New Roman" w:cs="Times New Roman"/>
          </w:rPr>
          <w:t xml:space="preserve"> due to sediment erosion</w:t>
        </w:r>
      </w:ins>
      <w:ins w:id="394" w:author="Chih-Lin Wei" w:date="2022-06-18T12:05:00Z">
        <w:r w:rsidR="00DA29E0">
          <w:rPr>
            <w:rFonts w:ascii="Times New Roman" w:hAnsi="Times New Roman" w:cs="Times New Roman"/>
          </w:rPr>
          <w:t>,</w:t>
        </w:r>
      </w:ins>
      <w:ins w:id="395" w:author="Chih-Lin Wei" w:date="2022-06-18T12:04:00Z">
        <w:r w:rsidR="00DA29E0">
          <w:rPr>
            <w:rFonts w:ascii="Times New Roman" w:hAnsi="Times New Roman" w:cs="Times New Roman"/>
          </w:rPr>
          <w:t xml:space="preserve"> likely </w:t>
        </w:r>
        <w:r w:rsidR="00DA29E0" w:rsidRPr="003A7BAB">
          <w:rPr>
            <w:rFonts w:ascii="Times New Roman" w:hAnsi="Times New Roman" w:cs="Times New Roman"/>
          </w:rPr>
          <w:t xml:space="preserve">overwhelmed the </w:t>
        </w:r>
        <w:r w:rsidR="00DA29E0">
          <w:rPr>
            <w:rFonts w:ascii="Times New Roman" w:hAnsi="Times New Roman" w:cs="Times New Roman"/>
          </w:rPr>
          <w:t>effect</w:t>
        </w:r>
        <w:r w:rsidR="00DA29E0" w:rsidRPr="003A7BAB">
          <w:rPr>
            <w:rFonts w:ascii="Times New Roman" w:hAnsi="Times New Roman" w:cs="Times New Roman"/>
          </w:rPr>
          <w:t xml:space="preserve"> of </w:t>
        </w:r>
        <w:r w:rsidR="00DA29E0">
          <w:rPr>
            <w:rFonts w:ascii="Times New Roman" w:hAnsi="Times New Roman" w:cs="Times New Roman"/>
          </w:rPr>
          <w:t xml:space="preserve">OM accumulation and </w:t>
        </w:r>
      </w:ins>
      <w:ins w:id="396" w:author="Chih-Lin Wei" w:date="2022-06-18T12:05:00Z">
        <w:r w:rsidR="00DA29E0">
          <w:rPr>
            <w:rFonts w:ascii="Times New Roman" w:hAnsi="Times New Roman" w:cs="Times New Roman"/>
          </w:rPr>
          <w:t>possibly</w:t>
        </w:r>
      </w:ins>
      <w:ins w:id="397" w:author="Chih-Lin Wei" w:date="2022-06-18T12:04:00Z">
        <w:r w:rsidR="00DA29E0">
          <w:rPr>
            <w:rFonts w:ascii="Times New Roman" w:hAnsi="Times New Roman" w:cs="Times New Roman"/>
          </w:rPr>
          <w:t xml:space="preserve"> </w:t>
        </w:r>
      </w:ins>
      <w:ins w:id="398" w:author="Chih-Lin Wei" w:date="2022-06-18T12:06:00Z">
        <w:r w:rsidR="00DA29E0">
          <w:rPr>
            <w:rFonts w:ascii="Times New Roman" w:hAnsi="Times New Roman" w:cs="Times New Roman"/>
          </w:rPr>
          <w:t xml:space="preserve">the </w:t>
        </w:r>
      </w:ins>
      <w:ins w:id="399" w:author="Chih-Lin Wei" w:date="2022-06-18T12:04:00Z">
        <w:r w:rsidR="00DA29E0">
          <w:rPr>
            <w:rFonts w:ascii="Times New Roman" w:hAnsi="Times New Roman" w:cs="Times New Roman"/>
          </w:rPr>
          <w:t>high</w:t>
        </w:r>
        <w:r w:rsidR="00DA29E0" w:rsidRPr="003A7BAB">
          <w:rPr>
            <w:rFonts w:ascii="Times New Roman" w:hAnsi="Times New Roman" w:cs="Times New Roman"/>
          </w:rPr>
          <w:t xml:space="preserve"> food </w:t>
        </w:r>
      </w:ins>
      <w:ins w:id="400" w:author="Chih-Lin Wei" w:date="2022-06-18T12:05:00Z">
        <w:r w:rsidR="00DA29E0">
          <w:rPr>
            <w:rFonts w:ascii="Times New Roman" w:hAnsi="Times New Roman" w:cs="Times New Roman"/>
          </w:rPr>
          <w:t>delivery</w:t>
        </w:r>
      </w:ins>
      <w:ins w:id="401" w:author="Chih-Lin Wei" w:date="2022-06-18T12:04:00Z">
        <w:r w:rsidR="00DA29E0" w:rsidRPr="003A7BAB">
          <w:rPr>
            <w:rFonts w:ascii="Times New Roman" w:hAnsi="Times New Roman" w:cs="Times New Roman"/>
          </w:rPr>
          <w:t xml:space="preserve"> in the </w:t>
        </w:r>
      </w:ins>
      <w:ins w:id="402" w:author="Chih-Lin Wei" w:date="2022-06-18T12:15:00Z">
        <w:r w:rsidR="00DA29E0">
          <w:rPr>
            <w:rFonts w:ascii="Times New Roman" w:hAnsi="Times New Roman" w:cs="Times New Roman"/>
          </w:rPr>
          <w:t>active submarine canyons</w:t>
        </w:r>
      </w:ins>
      <w:ins w:id="403" w:author="Chih-Lin Wei" w:date="2022-06-18T12:16:00Z">
        <w:r w:rsidR="00DA29E0">
          <w:rPr>
            <w:rFonts w:ascii="Times New Roman" w:hAnsi="Times New Roman" w:cs="Times New Roman"/>
          </w:rPr>
          <w:t xml:space="preserve"> like </w:t>
        </w:r>
      </w:ins>
      <w:ins w:id="404" w:author="Chih-Lin Wei" w:date="2022-06-18T12:06:00Z">
        <w:r w:rsidR="00DA29E0">
          <w:rPr>
            <w:rFonts w:ascii="Times New Roman" w:hAnsi="Times New Roman" w:cs="Times New Roman"/>
          </w:rPr>
          <w:t>GPSC</w:t>
        </w:r>
      </w:ins>
      <w:r w:rsidRPr="003A7BAB">
        <w:rPr>
          <w:rFonts w:ascii="Times New Roman" w:hAnsi="Times New Roman" w:cs="Times New Roman"/>
        </w:rPr>
        <w:t xml:space="preserve">. </w:t>
      </w:r>
      <w:ins w:id="405" w:author="Chih-Lin Wei" w:date="2022-06-18T12:06:00Z">
        <w:r w:rsidR="00DA29E0">
          <w:rPr>
            <w:rFonts w:ascii="Times New Roman" w:hAnsi="Times New Roman" w:cs="Times New Roman"/>
          </w:rPr>
          <w:t xml:space="preserve">Liao et al. (2020) </w:t>
        </w:r>
      </w:ins>
      <w:ins w:id="406" w:author="Chih-Lin Wei" w:date="2022-06-18T12:09:00Z">
        <w:r w:rsidR="00DA29E0">
          <w:rPr>
            <w:rFonts w:ascii="Times New Roman" w:hAnsi="Times New Roman" w:cs="Times New Roman"/>
          </w:rPr>
          <w:t>also</w:t>
        </w:r>
      </w:ins>
      <w:ins w:id="407" w:author="Chih-Lin Wei" w:date="2022-06-18T12:06:00Z">
        <w:r w:rsidR="00DA29E0">
          <w:rPr>
            <w:rFonts w:ascii="Times New Roman" w:hAnsi="Times New Roman" w:cs="Times New Roman"/>
          </w:rPr>
          <w:t xml:space="preserve"> attribute</w:t>
        </w:r>
      </w:ins>
      <w:ins w:id="408" w:author="Chih-Lin Wei" w:date="2022-06-18T12:07:00Z">
        <w:r w:rsidR="00DA29E0">
          <w:rPr>
            <w:rFonts w:ascii="Times New Roman" w:hAnsi="Times New Roman" w:cs="Times New Roman"/>
          </w:rPr>
          <w:t>d</w:t>
        </w:r>
      </w:ins>
      <w:ins w:id="409" w:author="Chih-Lin Wei" w:date="2022-06-18T12:06:00Z">
        <w:r w:rsidR="00DA29E0">
          <w:rPr>
            <w:rFonts w:ascii="Times New Roman" w:hAnsi="Times New Roman" w:cs="Times New Roman"/>
          </w:rPr>
          <w:t xml:space="preserve"> t</w:t>
        </w:r>
      </w:ins>
      <w:del w:id="410" w:author="Chih-Lin Wei" w:date="2022-06-18T12:06:00Z">
        <w:r w:rsidRPr="003A7BAB" w:rsidDel="00DA29E0">
          <w:rPr>
            <w:rFonts w:ascii="Times New Roman" w:hAnsi="Times New Roman" w:cs="Times New Roman"/>
          </w:rPr>
          <w:delText>T</w:delText>
        </w:r>
      </w:del>
      <w:r w:rsidRPr="003A7BAB">
        <w:rPr>
          <w:rFonts w:ascii="Times New Roman" w:hAnsi="Times New Roman" w:cs="Times New Roman"/>
        </w:rPr>
        <w:t>he distinct</w:t>
      </w:r>
      <w:del w:id="411" w:author="Chih-Lin Wei" w:date="2022-06-18T12:16:00Z">
        <w:r w:rsidRPr="003A7BAB" w:rsidDel="00DA29E0">
          <w:rPr>
            <w:rFonts w:ascii="Times New Roman" w:hAnsi="Times New Roman" w:cs="Times New Roman"/>
          </w:rPr>
          <w:delText>i</w:delText>
        </w:r>
      </w:del>
      <w:del w:id="412" w:author="Chih-Lin Wei" w:date="2022-06-18T12:07:00Z">
        <w:r w:rsidRPr="003A7BAB" w:rsidDel="00DA29E0">
          <w:rPr>
            <w:rFonts w:ascii="Times New Roman" w:hAnsi="Times New Roman" w:cs="Times New Roman"/>
          </w:rPr>
          <w:delText>on</w:delText>
        </w:r>
      </w:del>
      <w:r w:rsidRPr="003A7BAB">
        <w:rPr>
          <w:rFonts w:ascii="Times New Roman" w:hAnsi="Times New Roman" w:cs="Times New Roman"/>
        </w:rPr>
        <w:t xml:space="preserve"> </w:t>
      </w:r>
      <w:del w:id="413" w:author="Chih-Lin Wei" w:date="2022-06-18T12:07:00Z">
        <w:r w:rsidRPr="003A7BAB" w:rsidDel="00DA29E0">
          <w:rPr>
            <w:rFonts w:ascii="Times New Roman" w:hAnsi="Times New Roman" w:cs="Times New Roman"/>
          </w:rPr>
          <w:delText xml:space="preserve">of </w:delText>
        </w:r>
      </w:del>
      <w:r w:rsidRPr="003A7BAB">
        <w:rPr>
          <w:rFonts w:ascii="Times New Roman" w:hAnsi="Times New Roman" w:cs="Times New Roman"/>
        </w:rPr>
        <w:t>nematode</w:t>
      </w:r>
      <w:ins w:id="414" w:author="Chih-Lin Wei" w:date="2022-06-18T12:07:00Z">
        <w:r w:rsidR="00DA29E0">
          <w:rPr>
            <w:rFonts w:ascii="Times New Roman" w:hAnsi="Times New Roman" w:cs="Times New Roman"/>
          </w:rPr>
          <w:t xml:space="preserve"> assemblage</w:t>
        </w:r>
      </w:ins>
      <w:ins w:id="415" w:author="Chih-Lin Wei" w:date="2022-06-18T12:10:00Z">
        <w:r w:rsidR="00DA29E0">
          <w:rPr>
            <w:rFonts w:ascii="Times New Roman" w:hAnsi="Times New Roman" w:cs="Times New Roman"/>
          </w:rPr>
          <w:t>s</w:t>
        </w:r>
      </w:ins>
      <w:ins w:id="416" w:author="Chih-Lin Wei" w:date="2022-06-18T12:07:00Z">
        <w:r w:rsidR="00DA29E0">
          <w:rPr>
            <w:rFonts w:ascii="Times New Roman" w:hAnsi="Times New Roman" w:cs="Times New Roman"/>
          </w:rPr>
          <w:t xml:space="preserve"> in the GPSC</w:t>
        </w:r>
      </w:ins>
      <w:del w:id="417" w:author="Chih-Lin Wei" w:date="2022-06-18T12:07:00Z">
        <w:r w:rsidRPr="003A7BAB" w:rsidDel="00DA29E0">
          <w:rPr>
            <w:rFonts w:ascii="Times New Roman" w:hAnsi="Times New Roman" w:cs="Times New Roman"/>
          </w:rPr>
          <w:delText>s</w:delText>
        </w:r>
      </w:del>
      <w:del w:id="418" w:author="Chih-Lin Wei" w:date="2022-06-18T12:08:00Z">
        <w:r w:rsidRPr="003A7BAB" w:rsidDel="00DA29E0">
          <w:rPr>
            <w:rFonts w:ascii="Times New Roman" w:hAnsi="Times New Roman" w:cs="Times New Roman"/>
          </w:rPr>
          <w:delText xml:space="preserve"> species composition was attr</w:delText>
        </w:r>
      </w:del>
      <w:del w:id="419" w:author="Chih-Lin Wei" w:date="2022-06-18T12:07:00Z">
        <w:r w:rsidRPr="003A7BAB" w:rsidDel="00DA29E0">
          <w:rPr>
            <w:rFonts w:ascii="Times New Roman" w:hAnsi="Times New Roman" w:cs="Times New Roman"/>
          </w:rPr>
          <w:delText>ibuted</w:delText>
        </w:r>
      </w:del>
      <w:r w:rsidRPr="003A7BAB">
        <w:rPr>
          <w:rFonts w:ascii="Times New Roman" w:hAnsi="Times New Roman" w:cs="Times New Roman"/>
        </w:rPr>
        <w:t xml:space="preserve"> to the species </w:t>
      </w:r>
      <w:del w:id="420" w:author="Chih-Lin Wei" w:date="2022-06-18T12:16:00Z">
        <w:r w:rsidRPr="003A7BAB" w:rsidDel="00DA29E0">
          <w:rPr>
            <w:rFonts w:ascii="Times New Roman" w:hAnsi="Times New Roman" w:cs="Times New Roman"/>
          </w:rPr>
          <w:delText xml:space="preserve">replacement </w:delText>
        </w:r>
      </w:del>
      <w:ins w:id="421" w:author="Chih-Lin Wei" w:date="2022-06-18T12:16:00Z">
        <w:r w:rsidR="00DA29E0">
          <w:rPr>
            <w:rFonts w:ascii="Times New Roman" w:hAnsi="Times New Roman" w:cs="Times New Roman"/>
          </w:rPr>
          <w:t>filtering</w:t>
        </w:r>
        <w:r w:rsidR="00DA29E0" w:rsidRPr="003A7BAB">
          <w:rPr>
            <w:rFonts w:ascii="Times New Roman" w:hAnsi="Times New Roman" w:cs="Times New Roman"/>
          </w:rPr>
          <w:t xml:space="preserve"> </w:t>
        </w:r>
      </w:ins>
      <w:del w:id="422" w:author="Chih-Lin Wei" w:date="2022-06-18T12:08:00Z">
        <w:r w:rsidRPr="003A7BAB" w:rsidDel="00DA29E0">
          <w:rPr>
            <w:rFonts w:ascii="Times New Roman" w:hAnsi="Times New Roman" w:cs="Times New Roman"/>
          </w:rPr>
          <w:delText xml:space="preserve">resulting </w:delText>
        </w:r>
      </w:del>
      <w:ins w:id="423" w:author="Chih-Lin Wei" w:date="2022-06-18T12:16:00Z">
        <w:r w:rsidR="00DA29E0">
          <w:rPr>
            <w:rFonts w:ascii="Times New Roman" w:hAnsi="Times New Roman" w:cs="Times New Roman"/>
          </w:rPr>
          <w:t>by</w:t>
        </w:r>
      </w:ins>
      <w:del w:id="424" w:author="Chih-Lin Wei" w:date="2022-06-18T12:16:00Z">
        <w:r w:rsidRPr="003A7BAB" w:rsidDel="00DA29E0">
          <w:rPr>
            <w:rFonts w:ascii="Times New Roman" w:hAnsi="Times New Roman" w:cs="Times New Roman"/>
          </w:rPr>
          <w:delText>from</w:delText>
        </w:r>
      </w:del>
      <w:r w:rsidRPr="003A7BAB">
        <w:rPr>
          <w:rFonts w:ascii="Times New Roman" w:hAnsi="Times New Roman" w:cs="Times New Roman"/>
        </w:rPr>
        <w:t xml:space="preserve"> </w:t>
      </w:r>
      <w:ins w:id="425" w:author="Chih-Lin Wei" w:date="2022-06-18T12:17:00Z">
        <w:r w:rsidR="00DA29E0">
          <w:rPr>
            <w:rFonts w:ascii="Times New Roman" w:hAnsi="Times New Roman" w:cs="Times New Roman"/>
          </w:rPr>
          <w:t xml:space="preserve">the </w:t>
        </w:r>
      </w:ins>
      <w:r w:rsidRPr="003A7BAB">
        <w:rPr>
          <w:rFonts w:ascii="Times New Roman" w:hAnsi="Times New Roman" w:cs="Times New Roman"/>
        </w:rPr>
        <w:t xml:space="preserve">environmental </w:t>
      </w:r>
      <w:del w:id="426" w:author="Chih-Lin Wei" w:date="2022-06-18T12:16:00Z">
        <w:r w:rsidRPr="003A7BAB" w:rsidDel="00DA29E0">
          <w:rPr>
            <w:rFonts w:ascii="Times New Roman" w:hAnsi="Times New Roman" w:cs="Times New Roman"/>
          </w:rPr>
          <w:delText>filtering</w:delText>
        </w:r>
      </w:del>
      <w:ins w:id="427" w:author="Chih-Lin Wei" w:date="2022-06-18T12:16:00Z">
        <w:r w:rsidR="00DA29E0">
          <w:rPr>
            <w:rFonts w:ascii="Times New Roman" w:hAnsi="Times New Roman" w:cs="Times New Roman"/>
          </w:rPr>
          <w:t>stress</w:t>
        </w:r>
      </w:ins>
      <w:ins w:id="428" w:author="Chih-Lin Wei" w:date="2022-06-19T00:24:00Z">
        <w:r w:rsidR="005A41F1">
          <w:rPr>
            <w:rFonts w:ascii="Times New Roman" w:hAnsi="Times New Roman" w:cs="Times New Roman"/>
          </w:rPr>
          <w:t>es</w:t>
        </w:r>
      </w:ins>
      <w:ins w:id="429" w:author="Chih-Lin Wei" w:date="2022-06-18T12:17:00Z">
        <w:r w:rsidR="00DA29E0">
          <w:rPr>
            <w:rFonts w:ascii="Times New Roman" w:hAnsi="Times New Roman" w:cs="Times New Roman"/>
          </w:rPr>
          <w:t xml:space="preserve"> in the canyon</w:t>
        </w:r>
      </w:ins>
      <w:r w:rsidRPr="003A7BAB">
        <w:rPr>
          <w:rFonts w:ascii="Times New Roman" w:hAnsi="Times New Roman" w:cs="Times New Roman"/>
        </w:rPr>
        <w:t xml:space="preserve">. </w:t>
      </w:r>
      <w:del w:id="430" w:author="Chih-Lin Wei" w:date="2022-06-18T12:10:00Z">
        <w:r w:rsidRPr="003A7BAB" w:rsidDel="00DA29E0">
          <w:rPr>
            <w:rFonts w:ascii="Times New Roman" w:hAnsi="Times New Roman" w:cs="Times New Roman"/>
          </w:rPr>
          <w:delText>In the GPSC</w:delText>
        </w:r>
      </w:del>
      <w:ins w:id="431" w:author="Chih-Lin Wei" w:date="2022-06-18T12:10:00Z">
        <w:r w:rsidR="00DA29E0">
          <w:rPr>
            <w:rFonts w:ascii="Times New Roman" w:hAnsi="Times New Roman" w:cs="Times New Roman"/>
          </w:rPr>
          <w:t>As a result</w:t>
        </w:r>
      </w:ins>
      <w:r w:rsidRPr="003A7BAB">
        <w:rPr>
          <w:rFonts w:ascii="Times New Roman" w:hAnsi="Times New Roman" w:cs="Times New Roman"/>
        </w:rPr>
        <w:t xml:space="preserve">, </w:t>
      </w:r>
      <w:ins w:id="432" w:author="Chih-Lin Wei" w:date="2022-06-18T12:10:00Z">
        <w:r w:rsidR="00DA29E0">
          <w:rPr>
            <w:rFonts w:ascii="Times New Roman" w:hAnsi="Times New Roman" w:cs="Times New Roman"/>
          </w:rPr>
          <w:t xml:space="preserve">the </w:t>
        </w:r>
      </w:ins>
      <w:r w:rsidRPr="003A7BAB">
        <w:rPr>
          <w:rFonts w:ascii="Times New Roman" w:hAnsi="Times New Roman" w:cs="Times New Roman"/>
        </w:rPr>
        <w:t>nematode</w:t>
      </w:r>
      <w:del w:id="433" w:author="Chih-Lin Wei" w:date="2022-06-18T12:10:00Z">
        <w:r w:rsidRPr="003A7BAB" w:rsidDel="00DA29E0">
          <w:rPr>
            <w:rFonts w:ascii="Times New Roman" w:hAnsi="Times New Roman" w:cs="Times New Roman"/>
          </w:rPr>
          <w:delText>s</w:delText>
        </w:r>
      </w:del>
      <w:r w:rsidRPr="003A7BAB">
        <w:rPr>
          <w:rFonts w:ascii="Times New Roman" w:hAnsi="Times New Roman" w:cs="Times New Roman"/>
        </w:rPr>
        <w:t xml:space="preserve"> assemblages </w:t>
      </w:r>
      <w:ins w:id="434" w:author="Chih-Lin Wei" w:date="2022-06-18T12:10:00Z">
        <w:r w:rsidR="00DA29E0">
          <w:rPr>
            <w:rFonts w:ascii="Times New Roman" w:hAnsi="Times New Roman" w:cs="Times New Roman"/>
          </w:rPr>
          <w:t xml:space="preserve">in the GPSC </w:t>
        </w:r>
      </w:ins>
      <w:r w:rsidRPr="003A7BAB">
        <w:rPr>
          <w:rFonts w:ascii="Times New Roman" w:hAnsi="Times New Roman" w:cs="Times New Roman"/>
        </w:rPr>
        <w:t>were dominated by r-strategist</w:t>
      </w:r>
      <w:ins w:id="435" w:author="Chih-Lin Wei" w:date="2022-06-18T12:10:00Z">
        <w:r w:rsidR="00DA29E0">
          <w:rPr>
            <w:rFonts w:ascii="Times New Roman" w:hAnsi="Times New Roman" w:cs="Times New Roman"/>
          </w:rPr>
          <w:t xml:space="preserve"> and</w:t>
        </w:r>
      </w:ins>
      <w:r w:rsidRPr="003A7BAB">
        <w:rPr>
          <w:rFonts w:ascii="Times New Roman" w:hAnsi="Times New Roman" w:cs="Times New Roman"/>
        </w:rPr>
        <w:t xml:space="preserve"> non-selective deposit feeders with clavate tails</w:t>
      </w:r>
      <w:del w:id="436" w:author="Chih-Lin Wei" w:date="2022-06-18T12:11:00Z">
        <w:r w:rsidRPr="003A7BAB" w:rsidDel="00DA29E0">
          <w:rPr>
            <w:rFonts w:ascii="Times New Roman" w:hAnsi="Times New Roman" w:cs="Times New Roman"/>
          </w:rPr>
          <w:delText>, whereas</w:delText>
        </w:r>
      </w:del>
      <w:ins w:id="437" w:author="Chih-Lin Wei" w:date="2022-06-18T12:11:00Z">
        <w:r w:rsidR="00DA29E0">
          <w:rPr>
            <w:rFonts w:ascii="Times New Roman" w:hAnsi="Times New Roman" w:cs="Times New Roman"/>
          </w:rPr>
          <w:t>. In contrast,</w:t>
        </w:r>
      </w:ins>
      <w:r w:rsidRPr="003A7BAB">
        <w:rPr>
          <w:rFonts w:ascii="Times New Roman" w:hAnsi="Times New Roman" w:cs="Times New Roman"/>
        </w:rPr>
        <w:t xml:space="preserve"> the species with longer lifespans, diverse feeding strategies, and tail shapes coexisted on the </w:t>
      </w:r>
      <w:del w:id="438" w:author="Chih-Lin Wei" w:date="2022-06-18T12:11:00Z">
        <w:r w:rsidRPr="003A7BAB" w:rsidDel="00DA29E0">
          <w:rPr>
            <w:rFonts w:ascii="Times New Roman" w:hAnsi="Times New Roman" w:cs="Times New Roman"/>
          </w:rPr>
          <w:delText>slope area</w:delText>
        </w:r>
      </w:del>
      <w:ins w:id="439" w:author="Chih-Lin Wei" w:date="2022-06-18T12:11:00Z">
        <w:r w:rsidR="00DA29E0">
          <w:rPr>
            <w:rFonts w:ascii="Times New Roman" w:hAnsi="Times New Roman" w:cs="Times New Roman"/>
          </w:rPr>
          <w:t>GS</w:t>
        </w:r>
      </w:ins>
      <w:r w:rsidRPr="003A7BAB">
        <w:rPr>
          <w:rFonts w:ascii="Times New Roman" w:hAnsi="Times New Roman" w:cs="Times New Roman"/>
        </w:rPr>
        <w:t xml:space="preserve">. Though environmental filtering was </w:t>
      </w:r>
      <w:ins w:id="440" w:author="Chih-Lin Wei" w:date="2022-06-18T12:17:00Z">
        <w:r w:rsidR="00DA29E0">
          <w:rPr>
            <w:rFonts w:ascii="Times New Roman" w:hAnsi="Times New Roman" w:cs="Times New Roman"/>
          </w:rPr>
          <w:t xml:space="preserve">the </w:t>
        </w:r>
      </w:ins>
      <w:del w:id="441" w:author="Chih-Lin Wei" w:date="2022-06-18T12:12:00Z">
        <w:r w:rsidRPr="003A7BAB" w:rsidDel="00DA29E0">
          <w:rPr>
            <w:rFonts w:ascii="Times New Roman" w:hAnsi="Times New Roman" w:cs="Times New Roman"/>
          </w:rPr>
          <w:delText xml:space="preserve">considered as the </w:delText>
        </w:r>
      </w:del>
      <w:ins w:id="442" w:author="Chih-Lin Wei" w:date="2022-06-18T12:12:00Z">
        <w:r w:rsidR="00DA29E0">
          <w:rPr>
            <w:rFonts w:ascii="Times New Roman" w:hAnsi="Times New Roman" w:cs="Times New Roman"/>
          </w:rPr>
          <w:t>primary</w:t>
        </w:r>
      </w:ins>
      <w:del w:id="443" w:author="Chih-Lin Wei" w:date="2022-06-18T12:12:00Z">
        <w:r w:rsidRPr="003A7BAB" w:rsidDel="00DA29E0">
          <w:rPr>
            <w:rFonts w:ascii="Times New Roman" w:hAnsi="Times New Roman" w:cs="Times New Roman"/>
          </w:rPr>
          <w:delText>main</w:delText>
        </w:r>
      </w:del>
      <w:r w:rsidRPr="003A7BAB">
        <w:rPr>
          <w:rFonts w:ascii="Times New Roman" w:hAnsi="Times New Roman" w:cs="Times New Roman"/>
        </w:rPr>
        <w:t xml:space="preserve"> mechanism</w:t>
      </w:r>
      <w:ins w:id="444" w:author="Chih-Lin Wei" w:date="2022-06-18T12:12:00Z">
        <w:r w:rsidR="00DA29E0">
          <w:rPr>
            <w:rFonts w:ascii="Times New Roman" w:hAnsi="Times New Roman" w:cs="Times New Roman"/>
          </w:rPr>
          <w:t xml:space="preserve"> structuring the benthic community betw</w:t>
        </w:r>
      </w:ins>
      <w:ins w:id="445" w:author="Chih-Lin Wei" w:date="2022-06-18T12:13:00Z">
        <w:r w:rsidR="00DA29E0">
          <w:rPr>
            <w:rFonts w:ascii="Times New Roman" w:hAnsi="Times New Roman" w:cs="Times New Roman"/>
          </w:rPr>
          <w:t>een the GPSC and GS</w:t>
        </w:r>
      </w:ins>
      <w:r w:rsidRPr="003A7BAB">
        <w:rPr>
          <w:rFonts w:ascii="Times New Roman" w:hAnsi="Times New Roman" w:cs="Times New Roman"/>
        </w:rPr>
        <w:t>, the nes</w:t>
      </w:r>
      <w:r w:rsidR="005B41FF">
        <w:rPr>
          <w:rFonts w:ascii="Times New Roman" w:hAnsi="Times New Roman" w:cs="Times New Roman"/>
        </w:rPr>
        <w:t>tedness patterns (Baselga, 2010;</w:t>
      </w:r>
      <w:r w:rsidRPr="003A7BAB">
        <w:rPr>
          <w:rFonts w:ascii="Times New Roman" w:hAnsi="Times New Roman" w:cs="Times New Roman"/>
        </w:rPr>
        <w:t xml:space="preserve"> 2012)</w:t>
      </w:r>
      <w:ins w:id="446" w:author="Chih-Lin Wei" w:date="2022-06-18T12:13:00Z">
        <w:r w:rsidR="00DA29E0">
          <w:rPr>
            <w:rFonts w:ascii="Times New Roman" w:hAnsi="Times New Roman" w:cs="Times New Roman"/>
          </w:rPr>
          <w:t xml:space="preserve"> were also evident,</w:t>
        </w:r>
      </w:ins>
      <w:r w:rsidRPr="003A7BAB">
        <w:rPr>
          <w:rFonts w:ascii="Times New Roman" w:hAnsi="Times New Roman" w:cs="Times New Roman"/>
        </w:rPr>
        <w:t xml:space="preserve"> indicat</w:t>
      </w:r>
      <w:ins w:id="447" w:author="Chih-Lin Wei" w:date="2022-06-18T12:13:00Z">
        <w:r w:rsidR="00DA29E0">
          <w:rPr>
            <w:rFonts w:ascii="Times New Roman" w:hAnsi="Times New Roman" w:cs="Times New Roman"/>
          </w:rPr>
          <w:t>ing</w:t>
        </w:r>
      </w:ins>
      <w:del w:id="448" w:author="Chih-Lin Wei" w:date="2022-06-18T12:13:00Z">
        <w:r w:rsidRPr="003A7BAB" w:rsidDel="00DA29E0">
          <w:rPr>
            <w:rFonts w:ascii="Times New Roman" w:hAnsi="Times New Roman" w:cs="Times New Roman"/>
          </w:rPr>
          <w:delText>ed</w:delText>
        </w:r>
      </w:del>
      <w:r w:rsidRPr="003A7BAB">
        <w:rPr>
          <w:rFonts w:ascii="Times New Roman" w:hAnsi="Times New Roman" w:cs="Times New Roman"/>
        </w:rPr>
        <w:t xml:space="preserve"> that species immigration and local extinction </w:t>
      </w:r>
      <w:del w:id="449" w:author="Chih-Lin Wei" w:date="2022-06-18T12:13:00Z">
        <w:r w:rsidRPr="003A7BAB" w:rsidDel="00DA29E0">
          <w:rPr>
            <w:rFonts w:ascii="Times New Roman" w:hAnsi="Times New Roman" w:cs="Times New Roman"/>
          </w:rPr>
          <w:delText xml:space="preserve">may </w:delText>
        </w:r>
      </w:del>
      <w:ins w:id="450" w:author="Chih-Lin Wei" w:date="2022-06-18T12:13:00Z">
        <w:r w:rsidR="00DA29E0" w:rsidRPr="003A7BAB">
          <w:rPr>
            <w:rFonts w:ascii="Times New Roman" w:hAnsi="Times New Roman" w:cs="Times New Roman"/>
          </w:rPr>
          <w:t>m</w:t>
        </w:r>
        <w:r w:rsidR="00DA29E0">
          <w:rPr>
            <w:rFonts w:ascii="Times New Roman" w:hAnsi="Times New Roman" w:cs="Times New Roman"/>
          </w:rPr>
          <w:t>ight</w:t>
        </w:r>
        <w:r w:rsidR="00DA29E0" w:rsidRPr="003A7BAB">
          <w:rPr>
            <w:rFonts w:ascii="Times New Roman" w:hAnsi="Times New Roman" w:cs="Times New Roman"/>
          </w:rPr>
          <w:t xml:space="preserve"> </w:t>
        </w:r>
      </w:ins>
      <w:r w:rsidRPr="003A7BAB">
        <w:rPr>
          <w:rFonts w:ascii="Times New Roman" w:hAnsi="Times New Roman" w:cs="Times New Roman"/>
        </w:rPr>
        <w:t>also occupy crucial roles in shaping the species composition in the canyon.</w:t>
      </w:r>
    </w:p>
    <w:p w14:paraId="787CD9E1" w14:textId="3AB4308A" w:rsidR="00A43A3E" w:rsidRDefault="00A43A3E" w:rsidP="00A43A3E">
      <w:pPr>
        <w:pStyle w:val="a3"/>
        <w:ind w:leftChars="0" w:left="0" w:firstLineChars="200" w:firstLine="480"/>
        <w:outlineLvl w:val="2"/>
        <w:rPr>
          <w:rFonts w:ascii="Times New Roman" w:hAnsi="Times New Roman" w:cs="Times New Roman"/>
        </w:rPr>
      </w:pPr>
    </w:p>
    <w:p w14:paraId="68BF7AF5" w14:textId="77777777" w:rsidR="00E256C8" w:rsidRDefault="00E256C8" w:rsidP="00A43A3E">
      <w:pPr>
        <w:pStyle w:val="11"/>
        <w:numPr>
          <w:ilvl w:val="0"/>
          <w:numId w:val="0"/>
        </w:numPr>
        <w:ind w:right="240"/>
      </w:pPr>
      <w:r w:rsidRPr="00BA6BFF">
        <w:t>Carbon flows</w:t>
      </w:r>
      <w:r w:rsidR="004926F2">
        <w:rPr>
          <w:rFonts w:hint="eastAsia"/>
        </w:rPr>
        <w:t xml:space="preserve"> a</w:t>
      </w:r>
      <w:r w:rsidR="004926F2">
        <w:t>nd food webs</w:t>
      </w:r>
      <w:r w:rsidRPr="00BA6BFF">
        <w:t xml:space="preserve"> in deep</w:t>
      </w:r>
      <w:r w:rsidR="00591FAD">
        <w:rPr>
          <w:rFonts w:hint="eastAsia"/>
        </w:rPr>
        <w:t>-</w:t>
      </w:r>
      <w:r w:rsidRPr="00BA6BFF">
        <w:t xml:space="preserve">sea environment </w:t>
      </w:r>
    </w:p>
    <w:p w14:paraId="14DCEA57" w14:textId="43519F69" w:rsidR="00E33C1F" w:rsidRDefault="00E33C1F" w:rsidP="00A43A3E">
      <w:pPr>
        <w:pStyle w:val="a3"/>
        <w:ind w:leftChars="0" w:left="0"/>
        <w:outlineLvl w:val="2"/>
        <w:rPr>
          <w:rFonts w:ascii="Times New Roman" w:hAnsi="Times New Roman" w:cs="Times New Roman"/>
        </w:rPr>
      </w:pPr>
      <w:r>
        <w:rPr>
          <w:rFonts w:ascii="Times New Roman" w:hAnsi="Times New Roman" w:cs="Times New Roman" w:hint="eastAsia"/>
        </w:rPr>
        <w:t xml:space="preserve">　　</w:t>
      </w:r>
      <w:r w:rsidRPr="00E33C1F">
        <w:rPr>
          <w:rFonts w:ascii="Times New Roman" w:hAnsi="Times New Roman" w:cs="Times New Roman"/>
        </w:rPr>
        <w:t xml:space="preserve">Despite </w:t>
      </w:r>
      <w:del w:id="451" w:author="Chih-Lin Wei" w:date="2022-06-18T17:00:00Z">
        <w:r w:rsidRPr="00E33C1F" w:rsidDel="00846398">
          <w:rPr>
            <w:rFonts w:ascii="Times New Roman" w:hAnsi="Times New Roman" w:cs="Times New Roman"/>
          </w:rPr>
          <w:delText xml:space="preserve">that </w:delText>
        </w:r>
      </w:del>
      <w:r w:rsidRPr="00E33C1F">
        <w:rPr>
          <w:rFonts w:ascii="Times New Roman" w:hAnsi="Times New Roman" w:cs="Times New Roman"/>
        </w:rPr>
        <w:t xml:space="preserve">the unique geology and </w:t>
      </w:r>
      <w:del w:id="452" w:author="Chih-Lin Wei" w:date="2022-06-18T17:53:00Z">
        <w:r w:rsidRPr="00E33C1F" w:rsidDel="004C7174">
          <w:rPr>
            <w:rFonts w:ascii="Times New Roman" w:hAnsi="Times New Roman" w:cs="Times New Roman"/>
          </w:rPr>
          <w:delText xml:space="preserve">biological </w:delText>
        </w:r>
      </w:del>
      <w:r w:rsidRPr="00E33C1F">
        <w:rPr>
          <w:rFonts w:ascii="Times New Roman" w:hAnsi="Times New Roman" w:cs="Times New Roman"/>
        </w:rPr>
        <w:t xml:space="preserve">community structure </w:t>
      </w:r>
      <w:del w:id="453" w:author="Chih-Lin Wei" w:date="2022-06-18T17:16:00Z">
        <w:r w:rsidRPr="00E33C1F" w:rsidDel="00846398">
          <w:rPr>
            <w:rFonts w:ascii="Times New Roman" w:hAnsi="Times New Roman" w:cs="Times New Roman"/>
          </w:rPr>
          <w:delText>in</w:delText>
        </w:r>
      </w:del>
      <w:ins w:id="454" w:author="Chih-Lin Wei" w:date="2022-06-18T17:16:00Z">
        <w:r w:rsidR="00846398">
          <w:rPr>
            <w:rFonts w:ascii="Times New Roman" w:hAnsi="Times New Roman" w:cs="Times New Roman"/>
          </w:rPr>
          <w:t>between</w:t>
        </w:r>
      </w:ins>
      <w:r w:rsidRPr="00E33C1F">
        <w:rPr>
          <w:rFonts w:ascii="Times New Roman" w:hAnsi="Times New Roman" w:cs="Times New Roman"/>
        </w:rPr>
        <w:t xml:space="preserve"> the GPSC and GS</w:t>
      </w:r>
      <w:del w:id="455" w:author="Chih-Lin Wei" w:date="2022-06-18T17:17:00Z">
        <w:r w:rsidRPr="00E33C1F" w:rsidDel="00846398">
          <w:rPr>
            <w:rFonts w:ascii="Times New Roman" w:hAnsi="Times New Roman" w:cs="Times New Roman"/>
          </w:rPr>
          <w:delText xml:space="preserve"> </w:delText>
        </w:r>
      </w:del>
      <w:del w:id="456" w:author="Chih-Lin Wei" w:date="2022-06-18T17:01:00Z">
        <w:r w:rsidRPr="00E33C1F" w:rsidDel="00846398">
          <w:rPr>
            <w:rFonts w:ascii="Times New Roman" w:hAnsi="Times New Roman" w:cs="Times New Roman"/>
          </w:rPr>
          <w:delText>were relatively well studied</w:delText>
        </w:r>
      </w:del>
      <w:r w:rsidRPr="00E33C1F">
        <w:rPr>
          <w:rFonts w:ascii="Times New Roman" w:hAnsi="Times New Roman" w:cs="Times New Roman"/>
        </w:rPr>
        <w:t xml:space="preserve">, </w:t>
      </w:r>
      <w:ins w:id="457" w:author="Chih-Lin Wei" w:date="2022-06-18T17:56:00Z">
        <w:r w:rsidR="004C7174">
          <w:rPr>
            <w:rFonts w:ascii="Times New Roman" w:hAnsi="Times New Roman" w:cs="Times New Roman"/>
          </w:rPr>
          <w:t>the</w:t>
        </w:r>
      </w:ins>
      <w:ins w:id="458" w:author="Chih-Lin Wei" w:date="2022-06-18T17:57:00Z">
        <w:r w:rsidR="004C7174">
          <w:rPr>
            <w:rFonts w:ascii="Times New Roman" w:hAnsi="Times New Roman" w:cs="Times New Roman"/>
          </w:rPr>
          <w:t>ir</w:t>
        </w:r>
      </w:ins>
      <w:ins w:id="459" w:author="Chih-Lin Wei" w:date="2022-06-18T17:56:00Z">
        <w:r w:rsidR="004C7174">
          <w:rPr>
            <w:rFonts w:ascii="Times New Roman" w:hAnsi="Times New Roman" w:cs="Times New Roman"/>
          </w:rPr>
          <w:t xml:space="preserve"> effects on</w:t>
        </w:r>
      </w:ins>
      <w:ins w:id="460" w:author="Chih-Lin Wei" w:date="2022-06-18T17:24:00Z">
        <w:r w:rsidR="00846398">
          <w:rPr>
            <w:rFonts w:ascii="Times New Roman" w:hAnsi="Times New Roman" w:cs="Times New Roman"/>
          </w:rPr>
          <w:t xml:space="preserve"> </w:t>
        </w:r>
      </w:ins>
      <w:r w:rsidRPr="00E33C1F">
        <w:rPr>
          <w:rFonts w:ascii="Times New Roman" w:hAnsi="Times New Roman" w:cs="Times New Roman"/>
        </w:rPr>
        <w:t xml:space="preserve">the </w:t>
      </w:r>
      <w:ins w:id="461" w:author="Chih-Lin Wei" w:date="2022-06-18T17:58:00Z">
        <w:r w:rsidR="004C7174">
          <w:rPr>
            <w:rFonts w:ascii="Times New Roman" w:hAnsi="Times New Roman" w:cs="Times New Roman"/>
          </w:rPr>
          <w:t xml:space="preserve">sediment </w:t>
        </w:r>
      </w:ins>
      <w:r w:rsidRPr="00E33C1F">
        <w:rPr>
          <w:rFonts w:ascii="Times New Roman" w:hAnsi="Times New Roman" w:cs="Times New Roman"/>
        </w:rPr>
        <w:t xml:space="preserve">biogeochemical cycles </w:t>
      </w:r>
      <w:ins w:id="462" w:author="Chih-Lin Wei" w:date="2022-06-18T17:24:00Z">
        <w:r w:rsidR="00846398">
          <w:rPr>
            <w:rFonts w:ascii="Times New Roman" w:hAnsi="Times New Roman" w:cs="Times New Roman"/>
          </w:rPr>
          <w:t>and</w:t>
        </w:r>
      </w:ins>
      <w:del w:id="463" w:author="Chih-Lin Wei" w:date="2022-06-18T17:17:00Z">
        <w:r w:rsidRPr="00E33C1F" w:rsidDel="00846398">
          <w:rPr>
            <w:rFonts w:ascii="Times New Roman" w:hAnsi="Times New Roman" w:cs="Times New Roman"/>
          </w:rPr>
          <w:delText>in the sediment and the environmental effect on</w:delText>
        </w:r>
      </w:del>
      <w:r w:rsidRPr="00E33C1F">
        <w:rPr>
          <w:rFonts w:ascii="Times New Roman" w:hAnsi="Times New Roman" w:cs="Times New Roman"/>
        </w:rPr>
        <w:t xml:space="preserve"> ecosystem functioning</w:t>
      </w:r>
      <w:ins w:id="464" w:author="Chih-Lin Wei" w:date="2022-06-18T17:58:00Z">
        <w:r w:rsidR="004C7174">
          <w:rPr>
            <w:rFonts w:ascii="Times New Roman" w:hAnsi="Times New Roman" w:cs="Times New Roman"/>
          </w:rPr>
          <w:t xml:space="preserve"> </w:t>
        </w:r>
      </w:ins>
      <w:del w:id="465" w:author="Chih-Lin Wei" w:date="2022-06-18T17:58:00Z">
        <w:r w:rsidRPr="00E33C1F" w:rsidDel="004C7174">
          <w:rPr>
            <w:rFonts w:ascii="Times New Roman" w:hAnsi="Times New Roman" w:cs="Times New Roman"/>
          </w:rPr>
          <w:delText xml:space="preserve"> </w:delText>
        </w:r>
      </w:del>
      <w:r w:rsidRPr="00E33C1F">
        <w:rPr>
          <w:rFonts w:ascii="Times New Roman" w:hAnsi="Times New Roman" w:cs="Times New Roman"/>
        </w:rPr>
        <w:t xml:space="preserve">remain unknown. </w:t>
      </w:r>
      <w:ins w:id="466" w:author="Chih-Lin Wei" w:date="2022-06-18T18:00:00Z">
        <w:r w:rsidR="004C7174">
          <w:rPr>
            <w:rFonts w:ascii="Times New Roman" w:hAnsi="Times New Roman" w:cs="Times New Roman"/>
          </w:rPr>
          <w:t>The b</w:t>
        </w:r>
      </w:ins>
      <w:del w:id="467" w:author="Chih-Lin Wei" w:date="2022-06-18T18:00:00Z">
        <w:r w:rsidRPr="00E33C1F" w:rsidDel="004C7174">
          <w:rPr>
            <w:rFonts w:ascii="Times New Roman" w:hAnsi="Times New Roman" w:cs="Times New Roman"/>
          </w:rPr>
          <w:delText>B</w:delText>
        </w:r>
      </w:del>
      <w:r w:rsidRPr="00E33C1F">
        <w:rPr>
          <w:rFonts w:ascii="Times New Roman" w:hAnsi="Times New Roman" w:cs="Times New Roman"/>
        </w:rPr>
        <w:t>iogeochemical cycles in aquatic sediments depend on coupled reaction</w:t>
      </w:r>
      <w:ins w:id="468" w:author="Chih-Lin Wei" w:date="2022-06-18T17:19:00Z">
        <w:r w:rsidR="00846398">
          <w:rPr>
            <w:rFonts w:ascii="Times New Roman" w:hAnsi="Times New Roman" w:cs="Times New Roman"/>
          </w:rPr>
          <w:t>s</w:t>
        </w:r>
      </w:ins>
      <w:r w:rsidRPr="00E33C1F">
        <w:rPr>
          <w:rFonts w:ascii="Times New Roman" w:hAnsi="Times New Roman" w:cs="Times New Roman"/>
        </w:rPr>
        <w:t xml:space="preserve"> and</w:t>
      </w:r>
      <w:del w:id="469" w:author="Chih-Lin Wei" w:date="2022-06-18T17:25:00Z">
        <w:r w:rsidRPr="00E33C1F" w:rsidDel="00846398">
          <w:rPr>
            <w:rFonts w:ascii="Times New Roman" w:hAnsi="Times New Roman" w:cs="Times New Roman"/>
          </w:rPr>
          <w:delText xml:space="preserve"> several</w:delText>
        </w:r>
      </w:del>
      <w:r w:rsidRPr="00E33C1F">
        <w:rPr>
          <w:rFonts w:ascii="Times New Roman" w:hAnsi="Times New Roman" w:cs="Times New Roman"/>
        </w:rPr>
        <w:t xml:space="preserve"> transport processes, including diffusion, advection, and biologically induced transport (Meile et al., 2001). For example, macrobenthos </w:t>
      </w:r>
      <w:ins w:id="470" w:author="Chih-Lin Wei" w:date="2022-06-18T17:28:00Z">
        <w:r w:rsidR="00846398" w:rsidRPr="00E33C1F">
          <w:rPr>
            <w:rFonts w:ascii="Times New Roman" w:hAnsi="Times New Roman" w:cs="Times New Roman"/>
          </w:rPr>
          <w:t>burrowing (i.e.</w:t>
        </w:r>
        <w:r w:rsidR="00846398">
          <w:rPr>
            <w:rFonts w:ascii="Times New Roman" w:hAnsi="Times New Roman" w:cs="Times New Roman"/>
          </w:rPr>
          <w:t>,</w:t>
        </w:r>
        <w:r w:rsidR="00846398" w:rsidRPr="00E33C1F">
          <w:rPr>
            <w:rFonts w:ascii="Times New Roman" w:hAnsi="Times New Roman" w:cs="Times New Roman"/>
          </w:rPr>
          <w:t xml:space="preserve"> </w:t>
        </w:r>
        <w:r w:rsidR="00846398">
          <w:rPr>
            <w:rFonts w:ascii="Times New Roman" w:hAnsi="Times New Roman" w:cs="Times New Roman"/>
          </w:rPr>
          <w:t xml:space="preserve">bioturbation and </w:t>
        </w:r>
        <w:r w:rsidR="00846398" w:rsidRPr="00E33C1F">
          <w:rPr>
            <w:rFonts w:ascii="Times New Roman" w:hAnsi="Times New Roman" w:cs="Times New Roman"/>
          </w:rPr>
          <w:t>bioirrigation</w:t>
        </w:r>
      </w:ins>
      <w:ins w:id="471" w:author="Chih-Lin Wei" w:date="2022-06-18T18:05:00Z">
        <w:r w:rsidR="00A167CD">
          <w:rPr>
            <w:rFonts w:ascii="Times New Roman" w:hAnsi="Times New Roman" w:cs="Times New Roman"/>
          </w:rPr>
          <w:t xml:space="preserve"> activities</w:t>
        </w:r>
      </w:ins>
      <w:ins w:id="472" w:author="Chih-Lin Wei" w:date="2022-06-18T17:28:00Z">
        <w:r w:rsidR="00846398" w:rsidRPr="00E33C1F">
          <w:rPr>
            <w:rFonts w:ascii="Times New Roman" w:hAnsi="Times New Roman" w:cs="Times New Roman"/>
          </w:rPr>
          <w:t>)</w:t>
        </w:r>
        <w:r w:rsidR="00846398">
          <w:rPr>
            <w:rFonts w:ascii="Times New Roman" w:hAnsi="Times New Roman" w:cs="Times New Roman"/>
          </w:rPr>
          <w:t xml:space="preserve"> </w:t>
        </w:r>
      </w:ins>
      <w:r w:rsidRPr="00E33C1F">
        <w:rPr>
          <w:rFonts w:ascii="Times New Roman" w:hAnsi="Times New Roman" w:cs="Times New Roman"/>
        </w:rPr>
        <w:t>enhance</w:t>
      </w:r>
      <w:ins w:id="473" w:author="Chih-Lin Wei" w:date="2022-06-19T00:25:00Z">
        <w:r w:rsidR="005A41F1">
          <w:rPr>
            <w:rFonts w:ascii="Times New Roman" w:hAnsi="Times New Roman" w:cs="Times New Roman"/>
          </w:rPr>
          <w:t>s</w:t>
        </w:r>
      </w:ins>
      <w:r w:rsidRPr="00E33C1F">
        <w:rPr>
          <w:rFonts w:ascii="Times New Roman" w:hAnsi="Times New Roman" w:cs="Times New Roman"/>
        </w:rPr>
        <w:t xml:space="preserve"> solute transport </w:t>
      </w:r>
      <w:del w:id="474" w:author="Chih-Lin Wei" w:date="2022-06-18T17:29:00Z">
        <w:r w:rsidRPr="00E33C1F" w:rsidDel="00846398">
          <w:rPr>
            <w:rFonts w:ascii="Times New Roman" w:hAnsi="Times New Roman" w:cs="Times New Roman"/>
          </w:rPr>
          <w:delText>with water from</w:delText>
        </w:r>
      </w:del>
      <w:ins w:id="475" w:author="Chih-Lin Wei" w:date="2022-06-18T17:29:00Z">
        <w:r w:rsidR="00846398">
          <w:rPr>
            <w:rFonts w:ascii="Times New Roman" w:hAnsi="Times New Roman" w:cs="Times New Roman"/>
          </w:rPr>
          <w:t>between</w:t>
        </w:r>
      </w:ins>
      <w:r w:rsidRPr="00E33C1F">
        <w:rPr>
          <w:rFonts w:ascii="Times New Roman" w:hAnsi="Times New Roman" w:cs="Times New Roman"/>
        </w:rPr>
        <w:t xml:space="preserve"> the sediment</w:t>
      </w:r>
      <w:ins w:id="476" w:author="Chih-Lin Wei" w:date="2022-06-18T17:29:00Z">
        <w:r w:rsidR="00846398">
          <w:rPr>
            <w:rFonts w:ascii="Times New Roman" w:hAnsi="Times New Roman" w:cs="Times New Roman"/>
          </w:rPr>
          <w:t xml:space="preserve"> and</w:t>
        </w:r>
      </w:ins>
      <w:ins w:id="477" w:author="Chih-Lin Wei" w:date="2022-06-19T00:25:00Z">
        <w:r w:rsidR="005A41F1">
          <w:rPr>
            <w:rFonts w:ascii="Times New Roman" w:hAnsi="Times New Roman" w:cs="Times New Roman"/>
          </w:rPr>
          <w:t xml:space="preserve"> </w:t>
        </w:r>
      </w:ins>
      <w:del w:id="478" w:author="Chih-Lin Wei" w:date="2022-06-18T17:29:00Z">
        <w:r w:rsidRPr="00E33C1F" w:rsidDel="00846398">
          <w:rPr>
            <w:rFonts w:ascii="Times New Roman" w:hAnsi="Times New Roman" w:cs="Times New Roman"/>
          </w:rPr>
          <w:delText>-</w:delText>
        </w:r>
      </w:del>
      <w:r w:rsidRPr="00E33C1F">
        <w:rPr>
          <w:rFonts w:ascii="Times New Roman" w:hAnsi="Times New Roman" w:cs="Times New Roman"/>
        </w:rPr>
        <w:t>water interface</w:t>
      </w:r>
      <w:del w:id="479" w:author="Chih-Lin Wei" w:date="2022-06-18T17:29:00Z">
        <w:r w:rsidRPr="00E33C1F" w:rsidDel="00846398">
          <w:rPr>
            <w:rFonts w:ascii="Times New Roman" w:hAnsi="Times New Roman" w:cs="Times New Roman"/>
          </w:rPr>
          <w:delText xml:space="preserve"> through burrowing activities (i.e. bioirrigation)</w:delText>
        </w:r>
      </w:del>
      <w:r w:rsidRPr="00E33C1F">
        <w:rPr>
          <w:rFonts w:ascii="Times New Roman" w:hAnsi="Times New Roman" w:cs="Times New Roman"/>
        </w:rPr>
        <w:t xml:space="preserve">. In </w:t>
      </w:r>
      <w:ins w:id="480" w:author="Chih-Lin Wei" w:date="2022-06-19T00:25:00Z">
        <w:r w:rsidR="005A41F1">
          <w:rPr>
            <w:rFonts w:ascii="Times New Roman" w:hAnsi="Times New Roman" w:cs="Times New Roman"/>
          </w:rPr>
          <w:t>t</w:t>
        </w:r>
      </w:ins>
      <w:ins w:id="481" w:author="Chih-Lin Wei" w:date="2022-06-19T00:26:00Z">
        <w:r w:rsidR="005A41F1">
          <w:rPr>
            <w:rFonts w:ascii="Times New Roman" w:hAnsi="Times New Roman" w:cs="Times New Roman"/>
          </w:rPr>
          <w:t xml:space="preserve">he </w:t>
        </w:r>
      </w:ins>
      <w:r w:rsidRPr="00E33C1F">
        <w:rPr>
          <w:rFonts w:ascii="Times New Roman" w:hAnsi="Times New Roman" w:cs="Times New Roman"/>
        </w:rPr>
        <w:t xml:space="preserve">sediment </w:t>
      </w:r>
      <w:del w:id="482" w:author="Chih-Lin Wei" w:date="2022-06-18T18:02:00Z">
        <w:r w:rsidRPr="00E33C1F" w:rsidDel="004C7174">
          <w:rPr>
            <w:rFonts w:ascii="Times New Roman" w:hAnsi="Times New Roman" w:cs="Times New Roman"/>
          </w:rPr>
          <w:delText xml:space="preserve">where </w:delText>
        </w:r>
      </w:del>
      <w:r w:rsidRPr="00E33C1F">
        <w:rPr>
          <w:rFonts w:ascii="Times New Roman" w:hAnsi="Times New Roman" w:cs="Times New Roman"/>
        </w:rPr>
        <w:t xml:space="preserve">with high macrofauna densities (e.g., Hammond and Fuller 1979; Archer and Devol 1992), </w:t>
      </w:r>
      <w:ins w:id="483" w:author="user" w:date="2022-06-22T17:51:00Z">
        <w:r w:rsidR="005F363C">
          <w:rPr>
            <w:rFonts w:ascii="Times New Roman" w:hAnsi="Times New Roman" w:cs="Times New Roman" w:hint="eastAsia"/>
          </w:rPr>
          <w:t>t</w:t>
        </w:r>
        <w:r w:rsidR="005F363C">
          <w:rPr>
            <w:rFonts w:ascii="Times New Roman" w:hAnsi="Times New Roman" w:cs="Times New Roman"/>
          </w:rPr>
          <w:t xml:space="preserve">he fluxes </w:t>
        </w:r>
      </w:ins>
      <w:ins w:id="484" w:author="user" w:date="2022-06-22T17:52:00Z">
        <w:r w:rsidR="005F363C" w:rsidRPr="00E33C1F">
          <w:rPr>
            <w:rFonts w:ascii="Times New Roman" w:hAnsi="Times New Roman" w:cs="Times New Roman"/>
          </w:rPr>
          <w:t>across the sediment-water interface</w:t>
        </w:r>
      </w:ins>
      <w:ins w:id="485" w:author="user" w:date="2022-06-22T17:53:00Z">
        <w:r w:rsidR="005F363C">
          <w:rPr>
            <w:rFonts w:ascii="Times New Roman" w:hAnsi="Times New Roman" w:cs="Times New Roman"/>
          </w:rPr>
          <w:t xml:space="preserve"> are mainly attributed to </w:t>
        </w:r>
      </w:ins>
      <w:ins w:id="486" w:author="user" w:date="2022-06-22T17:52:00Z">
        <w:r w:rsidR="005F363C">
          <w:rPr>
            <w:rFonts w:ascii="Times New Roman" w:hAnsi="Times New Roman" w:cs="Times New Roman"/>
          </w:rPr>
          <w:t>bioirrigation</w:t>
        </w:r>
      </w:ins>
      <w:ins w:id="487" w:author="user" w:date="2022-06-22T17:54:00Z">
        <w:r w:rsidR="005F363C">
          <w:rPr>
            <w:rFonts w:ascii="Times New Roman" w:hAnsi="Times New Roman" w:cs="Times New Roman"/>
          </w:rPr>
          <w:t xml:space="preserve"> instead of </w:t>
        </w:r>
      </w:ins>
      <w:del w:id="488" w:author="user" w:date="2022-06-22T17:54:00Z">
        <w:r w:rsidRPr="00E33C1F" w:rsidDel="005F363C">
          <w:rPr>
            <w:rFonts w:ascii="Times New Roman" w:hAnsi="Times New Roman" w:cs="Times New Roman"/>
          </w:rPr>
          <w:delText>bioirrigation</w:delText>
        </w:r>
      </w:del>
      <w:ins w:id="489" w:author="Chih-Lin Wei" w:date="2022-06-18T18:02:00Z">
        <w:del w:id="490" w:author="user" w:date="2022-06-22T17:54:00Z">
          <w:r w:rsidR="004C7174" w:rsidDel="005F363C">
            <w:rPr>
              <w:rFonts w:ascii="Times New Roman" w:hAnsi="Times New Roman" w:cs="Times New Roman"/>
            </w:rPr>
            <w:delText xml:space="preserve"> </w:delText>
          </w:r>
        </w:del>
      </w:ins>
      <w:del w:id="491" w:author="user" w:date="2022-06-22T17:54:00Z">
        <w:r w:rsidRPr="00E33C1F" w:rsidDel="005F363C">
          <w:rPr>
            <w:rFonts w:ascii="Times New Roman" w:hAnsi="Times New Roman" w:cs="Times New Roman"/>
          </w:rPr>
          <w:delText xml:space="preserve">-increased </w:delText>
        </w:r>
      </w:del>
      <w:ins w:id="492" w:author="Chih-Lin Wei" w:date="2022-06-18T18:06:00Z">
        <w:del w:id="493" w:author="user" w:date="2022-06-22T17:54:00Z">
          <w:r w:rsidR="00A167CD" w:rsidDel="005F363C">
            <w:rPr>
              <w:rFonts w:ascii="Times New Roman" w:hAnsi="Times New Roman" w:cs="Times New Roman"/>
            </w:rPr>
            <w:delText xml:space="preserve">the </w:delText>
          </w:r>
        </w:del>
      </w:ins>
      <w:del w:id="494" w:author="user" w:date="2022-06-22T17:54:00Z">
        <w:r w:rsidRPr="00E33C1F" w:rsidDel="005F363C">
          <w:rPr>
            <w:rFonts w:ascii="Times New Roman" w:hAnsi="Times New Roman" w:cs="Times New Roman"/>
          </w:rPr>
          <w:delText>fluxes exchange</w:delText>
        </w:r>
      </w:del>
      <w:ins w:id="495" w:author="Chih-Lin Wei" w:date="2022-06-18T18:06:00Z">
        <w:del w:id="496" w:author="user" w:date="2022-06-22T17:54:00Z">
          <w:r w:rsidR="00A167CD" w:rsidDel="005F363C">
            <w:rPr>
              <w:rFonts w:ascii="Times New Roman" w:hAnsi="Times New Roman" w:cs="Times New Roman"/>
            </w:rPr>
            <w:delText>s</w:delText>
          </w:r>
        </w:del>
      </w:ins>
      <w:del w:id="497" w:author="user" w:date="2022-06-22T17:54:00Z">
        <w:r w:rsidRPr="00E33C1F" w:rsidDel="005F363C">
          <w:rPr>
            <w:rFonts w:ascii="Times New Roman" w:hAnsi="Times New Roman" w:cs="Times New Roman"/>
          </w:rPr>
          <w:delText xml:space="preserve"> rather than </w:delText>
        </w:r>
      </w:del>
      <w:r w:rsidRPr="00E33C1F">
        <w:rPr>
          <w:rFonts w:ascii="Times New Roman" w:hAnsi="Times New Roman" w:cs="Times New Roman"/>
        </w:rPr>
        <w:t>diffusion</w:t>
      </w:r>
      <w:del w:id="498" w:author="user" w:date="2022-06-22T17:54:00Z">
        <w:r w:rsidRPr="00E33C1F" w:rsidDel="005F363C">
          <w:rPr>
            <w:rFonts w:ascii="Times New Roman" w:hAnsi="Times New Roman" w:cs="Times New Roman"/>
          </w:rPr>
          <w:delText xml:space="preserve"> mainly attributed </w:delText>
        </w:r>
      </w:del>
      <w:ins w:id="499" w:author="Chih-Lin Wei" w:date="2022-06-18T18:06:00Z">
        <w:del w:id="500" w:author="user" w:date="2022-06-22T17:54:00Z">
          <w:r w:rsidR="00A167CD" w:rsidDel="005F363C">
            <w:rPr>
              <w:rFonts w:ascii="Times New Roman" w:hAnsi="Times New Roman" w:cs="Times New Roman"/>
            </w:rPr>
            <w:delText xml:space="preserve">to </w:delText>
          </w:r>
        </w:del>
      </w:ins>
      <w:del w:id="501" w:author="user" w:date="2022-06-22T17:54:00Z">
        <w:r w:rsidRPr="00E33C1F" w:rsidDel="005F363C">
          <w:rPr>
            <w:rFonts w:ascii="Times New Roman" w:hAnsi="Times New Roman" w:cs="Times New Roman"/>
          </w:rPr>
          <w:delText>the measured benthic fluxes across the sediment-water interface</w:delText>
        </w:r>
      </w:del>
      <w:commentRangeStart w:id="502"/>
      <w:r w:rsidRPr="00E33C1F">
        <w:rPr>
          <w:rFonts w:ascii="Times New Roman" w:hAnsi="Times New Roman" w:cs="Times New Roman"/>
        </w:rPr>
        <w:t>.</w:t>
      </w:r>
      <w:commentRangeEnd w:id="502"/>
      <w:r w:rsidR="00A167CD">
        <w:rPr>
          <w:rStyle w:val="ac"/>
        </w:rPr>
        <w:commentReference w:id="502"/>
      </w:r>
      <w:ins w:id="503" w:author="user" w:date="2022-06-22T17:51:00Z">
        <w:r w:rsidR="005F363C">
          <w:rPr>
            <w:rFonts w:ascii="Times New Roman" w:hAnsi="Times New Roman" w:cs="Times New Roman"/>
          </w:rPr>
          <w:t xml:space="preserve"> </w:t>
        </w:r>
      </w:ins>
      <w:del w:id="504" w:author="user" w:date="2022-06-22T17:54:00Z">
        <w:r w:rsidRPr="00E33C1F" w:rsidDel="005F363C">
          <w:rPr>
            <w:rFonts w:ascii="Times New Roman" w:hAnsi="Times New Roman" w:cs="Times New Roman"/>
          </w:rPr>
          <w:delText xml:space="preserve"> </w:delText>
        </w:r>
      </w:del>
      <w:r w:rsidRPr="00E33C1F">
        <w:rPr>
          <w:rFonts w:ascii="Times New Roman" w:hAnsi="Times New Roman" w:cs="Times New Roman"/>
        </w:rPr>
        <w:t>On the other hand, ecosystem functioning is defined as the flow of matter and energy transfer within or between different trophic levels or ecosystems (Danovaro et al., 2008; Loreau, 2008). For instance, burrowing infauna and epifauna may affect microbial carbon remineralization, sediment oxygen penetration, carbon storage, and nutrient regenerations through reworking sediment and bioirrigation (Lohrer et al., 2004). In addition, the feeding, growth, predation, and mortality of the benthos directly affect the productivity, nutrient cycling, organic matter decomposition, and carbon sequestration on the seafloor (S</w:t>
      </w:r>
      <w:r>
        <w:rPr>
          <w:rFonts w:ascii="Times New Roman" w:hAnsi="Times New Roman" w:cs="Times New Roman"/>
        </w:rPr>
        <w:t>nelgrove et al., 2014).</w:t>
      </w:r>
    </w:p>
    <w:p w14:paraId="7A16BD34" w14:textId="59193580" w:rsidR="001574C3" w:rsidRDefault="00E33C1F" w:rsidP="00A43A3E">
      <w:pPr>
        <w:pStyle w:val="a3"/>
        <w:ind w:leftChars="0" w:left="0"/>
        <w:outlineLvl w:val="2"/>
        <w:rPr>
          <w:rFonts w:ascii="Times New Roman" w:hAnsi="Times New Roman" w:cs="Times New Roman"/>
        </w:rPr>
      </w:pPr>
      <w:r>
        <w:rPr>
          <w:rFonts w:ascii="Times New Roman" w:hAnsi="Times New Roman" w:cs="Times New Roman" w:hint="eastAsia"/>
        </w:rPr>
        <w:t xml:space="preserve">　　</w:t>
      </w:r>
      <w:r w:rsidRPr="00E33C1F">
        <w:rPr>
          <w:rFonts w:ascii="Times New Roman" w:hAnsi="Times New Roman" w:cs="Times New Roman"/>
        </w:rPr>
        <w:t xml:space="preserve">The estimate of annual sediment </w:t>
      </w:r>
      <w:del w:id="505" w:author="Chih-Lin Wei" w:date="2022-06-18T18:09:00Z">
        <w:r w:rsidRPr="00E33C1F" w:rsidDel="00A167CD">
          <w:rPr>
            <w:rFonts w:ascii="Times New Roman" w:hAnsi="Times New Roman" w:cs="Times New Roman"/>
          </w:rPr>
          <w:delText xml:space="preserve">transporting </w:delText>
        </w:r>
      </w:del>
      <w:ins w:id="506" w:author="Chih-Lin Wei" w:date="2022-06-18T18:09:00Z">
        <w:r w:rsidR="00A167CD">
          <w:rPr>
            <w:rFonts w:ascii="Times New Roman" w:hAnsi="Times New Roman" w:cs="Times New Roman"/>
          </w:rPr>
          <w:t>ex</w:t>
        </w:r>
        <w:r w:rsidR="00A167CD" w:rsidRPr="00E33C1F">
          <w:rPr>
            <w:rFonts w:ascii="Times New Roman" w:hAnsi="Times New Roman" w:cs="Times New Roman"/>
          </w:rPr>
          <w:t xml:space="preserve">porting </w:t>
        </w:r>
      </w:ins>
      <w:r w:rsidRPr="00E33C1F">
        <w:rPr>
          <w:rFonts w:ascii="Times New Roman" w:hAnsi="Times New Roman" w:cs="Times New Roman"/>
        </w:rPr>
        <w:t xml:space="preserve">from the Gaoping Rivers into the GPSC </w:t>
      </w:r>
      <w:del w:id="507" w:author="Chih-Lin Wei" w:date="2022-06-18T18:09:00Z">
        <w:r w:rsidRPr="00E33C1F" w:rsidDel="00A167CD">
          <w:rPr>
            <w:rFonts w:ascii="Times New Roman" w:hAnsi="Times New Roman" w:cs="Times New Roman"/>
          </w:rPr>
          <w:delText xml:space="preserve">ranged </w:delText>
        </w:r>
      </w:del>
      <w:ins w:id="508" w:author="Chih-Lin Wei" w:date="2022-06-18T18:09:00Z">
        <w:r w:rsidR="00A167CD" w:rsidRPr="00E33C1F">
          <w:rPr>
            <w:rFonts w:ascii="Times New Roman" w:hAnsi="Times New Roman" w:cs="Times New Roman"/>
          </w:rPr>
          <w:t>range</w:t>
        </w:r>
        <w:r w:rsidR="00A167CD">
          <w:rPr>
            <w:rFonts w:ascii="Times New Roman" w:hAnsi="Times New Roman" w:cs="Times New Roman"/>
          </w:rPr>
          <w:t>s</w:t>
        </w:r>
        <w:r w:rsidR="00A167CD" w:rsidRPr="00E33C1F">
          <w:rPr>
            <w:rFonts w:ascii="Times New Roman" w:hAnsi="Times New Roman" w:cs="Times New Roman"/>
          </w:rPr>
          <w:t xml:space="preserve"> </w:t>
        </w:r>
      </w:ins>
      <w:r w:rsidRPr="00E33C1F">
        <w:rPr>
          <w:rFonts w:ascii="Times New Roman" w:hAnsi="Times New Roman" w:cs="Times New Roman"/>
        </w:rPr>
        <w:t>from 45.6 to 110 MT (Hsu et al., 2014). This quantity is about 30-80% of the sediment transport</w:t>
      </w:r>
      <w:ins w:id="509" w:author="Chih-Lin Wei" w:date="2022-06-18T18:12:00Z">
        <w:r w:rsidR="00A167CD">
          <w:rPr>
            <w:rFonts w:ascii="Times New Roman" w:hAnsi="Times New Roman" w:cs="Times New Roman"/>
          </w:rPr>
          <w:t>ed</w:t>
        </w:r>
      </w:ins>
      <w:r w:rsidRPr="00E33C1F">
        <w:rPr>
          <w:rFonts w:ascii="Times New Roman" w:hAnsi="Times New Roman" w:cs="Times New Roman"/>
        </w:rPr>
        <w:t xml:space="preserve"> </w:t>
      </w:r>
      <w:del w:id="510" w:author="Chih-Lin Wei" w:date="2022-06-18T18:12:00Z">
        <w:r w:rsidRPr="00E33C1F" w:rsidDel="00A167CD">
          <w:rPr>
            <w:rFonts w:ascii="Times New Roman" w:hAnsi="Times New Roman" w:cs="Times New Roman"/>
          </w:rPr>
          <w:delText xml:space="preserve">in </w:delText>
        </w:r>
      </w:del>
      <w:ins w:id="511" w:author="Chih-Lin Wei" w:date="2022-06-18T18:12:00Z">
        <w:r w:rsidR="00A167CD">
          <w:rPr>
            <w:rFonts w:ascii="Times New Roman" w:hAnsi="Times New Roman" w:cs="Times New Roman"/>
          </w:rPr>
          <w:t>b</w:t>
        </w:r>
        <w:r w:rsidR="00A167CD" w:rsidRPr="00E33C1F">
          <w:rPr>
            <w:rFonts w:ascii="Times New Roman" w:hAnsi="Times New Roman" w:cs="Times New Roman"/>
          </w:rPr>
          <w:t xml:space="preserve"> </w:t>
        </w:r>
      </w:ins>
      <w:r w:rsidRPr="00E33C1F">
        <w:rPr>
          <w:rFonts w:ascii="Times New Roman" w:hAnsi="Times New Roman" w:cs="Times New Roman"/>
        </w:rPr>
        <w:t xml:space="preserve">the Mississippi River (~145 MT yr-1, Meade and Moody, 2010). However, the </w:t>
      </w:r>
      <w:del w:id="512" w:author="Chih-Lin Wei" w:date="2022-06-18T18:10:00Z">
        <w:r w:rsidRPr="00E33C1F" w:rsidDel="00A167CD">
          <w:rPr>
            <w:rFonts w:ascii="Times New Roman" w:hAnsi="Times New Roman" w:cs="Times New Roman"/>
          </w:rPr>
          <w:delText xml:space="preserve">annual </w:delText>
        </w:r>
      </w:del>
      <w:ins w:id="513" w:author="Chih-Lin Wei" w:date="2022-06-18T18:10:00Z">
        <w:r w:rsidR="00A167CD">
          <w:rPr>
            <w:rFonts w:ascii="Times New Roman" w:hAnsi="Times New Roman" w:cs="Times New Roman"/>
          </w:rPr>
          <w:t>sediment</w:t>
        </w:r>
        <w:r w:rsidR="00A167CD" w:rsidRPr="00E33C1F">
          <w:rPr>
            <w:rFonts w:ascii="Times New Roman" w:hAnsi="Times New Roman" w:cs="Times New Roman"/>
          </w:rPr>
          <w:t xml:space="preserve"> </w:t>
        </w:r>
      </w:ins>
      <w:r w:rsidRPr="00E33C1F">
        <w:rPr>
          <w:rFonts w:ascii="Times New Roman" w:hAnsi="Times New Roman" w:cs="Times New Roman"/>
        </w:rPr>
        <w:t xml:space="preserve">accumulation </w:t>
      </w:r>
      <w:ins w:id="514" w:author="Chih-Lin Wei" w:date="2022-06-18T18:11:00Z">
        <w:r w:rsidR="00A167CD">
          <w:rPr>
            <w:rFonts w:ascii="Times New Roman" w:hAnsi="Times New Roman" w:cs="Times New Roman"/>
          </w:rPr>
          <w:t>rates</w:t>
        </w:r>
      </w:ins>
      <w:del w:id="515" w:author="Chih-Lin Wei" w:date="2022-06-18T18:11:00Z">
        <w:r w:rsidRPr="00E33C1F" w:rsidDel="00A167CD">
          <w:rPr>
            <w:rFonts w:ascii="Times New Roman" w:hAnsi="Times New Roman" w:cs="Times New Roman"/>
          </w:rPr>
          <w:delText>fluxes</w:delText>
        </w:r>
      </w:del>
      <w:r w:rsidRPr="00E33C1F">
        <w:rPr>
          <w:rFonts w:ascii="Times New Roman" w:hAnsi="Times New Roman" w:cs="Times New Roman"/>
        </w:rPr>
        <w:t xml:space="preserve"> were 2-12 MT yr-1</w:t>
      </w:r>
      <w:del w:id="516" w:author="Chih-Lin Wei" w:date="2022-06-18T18:11:00Z">
        <w:r w:rsidRPr="00E33C1F" w:rsidDel="00A167CD">
          <w:rPr>
            <w:rFonts w:ascii="Times New Roman" w:hAnsi="Times New Roman" w:cs="Times New Roman"/>
          </w:rPr>
          <w:delText xml:space="preserve"> of sediments</w:delText>
        </w:r>
      </w:del>
      <w:r w:rsidRPr="00E33C1F">
        <w:rPr>
          <w:rFonts w:ascii="Times New Roman" w:hAnsi="Times New Roman" w:cs="Times New Roman"/>
        </w:rPr>
        <w:t xml:space="preserve"> in the Gaoping shelf and slope area (Hsu et al., 2014; Huh et al., 2009), which is approximately 4 to 55 times less than the transporting mass flux. Thus, most of the </w:t>
      </w:r>
      <w:r w:rsidRPr="00E33C1F">
        <w:rPr>
          <w:rFonts w:ascii="Times New Roman" w:hAnsi="Times New Roman" w:cs="Times New Roman"/>
        </w:rPr>
        <w:lastRenderedPageBreak/>
        <w:t>sediment, especially the organic carbon (OC) content, is likely exported down through the GPSC and buried in the deep South China Sea (Hsu et al., 2014; Kao et al., 2014; Liu et al., 2016, 2013). However, this view completely ignores the role of benthos, which likely remineralizes the OC through their feeding, respiration, burrowing, and predation activities</w:t>
      </w:r>
      <w:del w:id="517" w:author="Chih-Lin Wei" w:date="2022-06-18T18:12:00Z">
        <w:r w:rsidRPr="00E33C1F" w:rsidDel="00A167CD">
          <w:rPr>
            <w:rFonts w:ascii="Times New Roman" w:hAnsi="Times New Roman" w:cs="Times New Roman"/>
          </w:rPr>
          <w:delText>, and</w:delText>
        </w:r>
      </w:del>
      <w:ins w:id="518" w:author="Chih-Lin Wei" w:date="2022-06-18T18:12:00Z">
        <w:r w:rsidR="00A167CD">
          <w:rPr>
            <w:rFonts w:ascii="Times New Roman" w:hAnsi="Times New Roman" w:cs="Times New Roman"/>
          </w:rPr>
          <w:t>. It</w:t>
        </w:r>
      </w:ins>
      <w:r w:rsidRPr="00E33C1F">
        <w:rPr>
          <w:rFonts w:ascii="Times New Roman" w:hAnsi="Times New Roman" w:cs="Times New Roman"/>
        </w:rPr>
        <w:t xml:space="preserve"> may lead to an erroneous estimate of OC cycling on the </w:t>
      </w:r>
      <w:r w:rsidR="00471F11">
        <w:rPr>
          <w:rFonts w:ascii="Times New Roman" w:hAnsi="Times New Roman" w:cs="Times New Roman"/>
        </w:rPr>
        <w:t>seafloor (Snelgrove et al., 201</w:t>
      </w:r>
      <w:r w:rsidR="00471F11">
        <w:rPr>
          <w:rFonts w:ascii="Times New Roman" w:hAnsi="Times New Roman" w:cs="Times New Roman" w:hint="eastAsia"/>
        </w:rPr>
        <w:t>8</w:t>
      </w:r>
      <w:r w:rsidRPr="00E33C1F">
        <w:rPr>
          <w:rFonts w:ascii="Times New Roman" w:hAnsi="Times New Roman" w:cs="Times New Roman"/>
        </w:rPr>
        <w:t>).</w:t>
      </w:r>
    </w:p>
    <w:p w14:paraId="55657D88" w14:textId="25AD2C75" w:rsidR="00161382" w:rsidRDefault="00161382" w:rsidP="00A43A3E">
      <w:pPr>
        <w:pStyle w:val="a3"/>
        <w:ind w:leftChars="0" w:left="0" w:firstLineChars="200" w:firstLine="480"/>
        <w:outlineLvl w:val="2"/>
        <w:rPr>
          <w:rFonts w:ascii="Times New Roman" w:hAnsi="Times New Roman" w:cs="Times New Roman"/>
        </w:rPr>
      </w:pPr>
      <w:r w:rsidRPr="00161382">
        <w:rPr>
          <w:rFonts w:ascii="Times New Roman" w:hAnsi="Times New Roman" w:cs="Times New Roman"/>
        </w:rPr>
        <w:t xml:space="preserve">Previous studies suggested </w:t>
      </w:r>
      <w:ins w:id="519" w:author="Chih-Lin Wei" w:date="2022-06-19T00:29:00Z">
        <w:r w:rsidR="005A41F1">
          <w:rPr>
            <w:rFonts w:ascii="Times New Roman" w:hAnsi="Times New Roman" w:cs="Times New Roman"/>
          </w:rPr>
          <w:t xml:space="preserve">the </w:t>
        </w:r>
      </w:ins>
      <w:del w:id="520" w:author="Chih-Lin Wei" w:date="2022-06-19T00:29:00Z">
        <w:r w:rsidRPr="00161382" w:rsidDel="005A41F1">
          <w:rPr>
            <w:rFonts w:ascii="Times New Roman" w:hAnsi="Times New Roman" w:cs="Times New Roman"/>
          </w:rPr>
          <w:delText>that the</w:delText>
        </w:r>
      </w:del>
      <w:ins w:id="521" w:author="Chih-Lin Wei" w:date="2022-06-19T00:29:00Z">
        <w:r w:rsidR="005A41F1">
          <w:rPr>
            <w:rFonts w:ascii="Times New Roman" w:hAnsi="Times New Roman" w:cs="Times New Roman"/>
          </w:rPr>
          <w:t>higher</w:t>
        </w:r>
      </w:ins>
      <w:r w:rsidRPr="00161382">
        <w:rPr>
          <w:rFonts w:ascii="Times New Roman" w:hAnsi="Times New Roman" w:cs="Times New Roman"/>
        </w:rPr>
        <w:t xml:space="preserve"> quality of sedimentary OC </w:t>
      </w:r>
      <w:del w:id="522" w:author="Chih-Lin Wei" w:date="2022-06-19T00:29:00Z">
        <w:r w:rsidRPr="00161382" w:rsidDel="005A41F1">
          <w:rPr>
            <w:rFonts w:ascii="Times New Roman" w:hAnsi="Times New Roman" w:cs="Times New Roman"/>
          </w:rPr>
          <w:delText xml:space="preserve">results </w:delText>
        </w:r>
      </w:del>
      <w:r w:rsidRPr="00161382">
        <w:rPr>
          <w:rFonts w:ascii="Times New Roman" w:hAnsi="Times New Roman" w:cs="Times New Roman"/>
        </w:rPr>
        <w:t xml:space="preserve">from relatively rapid transport in the active canyon </w:t>
      </w:r>
      <w:del w:id="523" w:author="Chih-Lin Wei" w:date="2022-06-19T00:29:00Z">
        <w:r w:rsidRPr="00161382" w:rsidDel="005A41F1">
          <w:rPr>
            <w:rFonts w:ascii="Times New Roman" w:hAnsi="Times New Roman" w:cs="Times New Roman"/>
          </w:rPr>
          <w:delText>were higher in comparison</w:delText>
        </w:r>
      </w:del>
      <w:ins w:id="524" w:author="Chih-Lin Wei" w:date="2022-06-19T00:29:00Z">
        <w:r w:rsidR="005A41F1">
          <w:rPr>
            <w:rFonts w:ascii="Times New Roman" w:hAnsi="Times New Roman" w:cs="Times New Roman"/>
          </w:rPr>
          <w:t>compared</w:t>
        </w:r>
      </w:ins>
      <w:r w:rsidRPr="00161382">
        <w:rPr>
          <w:rFonts w:ascii="Times New Roman" w:hAnsi="Times New Roman" w:cs="Times New Roman"/>
        </w:rPr>
        <w:t xml:space="preserve"> to the slope sediments at similar depth (Garcia et al., 2007; Pusceddu et al., 2010; Vetter and Dayton, 1999). These high quantities and quality of the OM in submarine canyons enhanced the carbon oxidation rates (Epping et al., 2002; Rabouille et al., 2009), benthic standing stocks of nematodes (Ingels et al., 2009), and deposit-feeding holothurians (Amaro et al., 2009; De Leo et al., 2010; Vetter and Dayton, 1999), indicating the extensive carbon cycling in the benthic food web. Though we have already known </w:t>
      </w:r>
      <w:ins w:id="525" w:author="Chih-Lin Wei" w:date="2022-06-19T00:31:00Z">
        <w:r w:rsidR="005A41F1">
          <w:rPr>
            <w:rFonts w:ascii="Times New Roman" w:hAnsi="Times New Roman" w:cs="Times New Roman"/>
          </w:rPr>
          <w:t>that</w:t>
        </w:r>
      </w:ins>
      <w:ins w:id="526" w:author="Chih-Lin Wei" w:date="2022-06-19T00:32:00Z">
        <w:r w:rsidR="005A41F1">
          <w:rPr>
            <w:rFonts w:ascii="Times New Roman" w:hAnsi="Times New Roman" w:cs="Times New Roman"/>
          </w:rPr>
          <w:t xml:space="preserve"> </w:t>
        </w:r>
      </w:ins>
      <w:del w:id="527" w:author="Chih-Lin Wei" w:date="2022-06-19T00:31:00Z">
        <w:r w:rsidRPr="00161382" w:rsidDel="005A41F1">
          <w:rPr>
            <w:rFonts w:ascii="Times New Roman" w:hAnsi="Times New Roman" w:cs="Times New Roman"/>
          </w:rPr>
          <w:delText xml:space="preserve">the benthic community structures </w:delText>
        </w:r>
      </w:del>
      <w:del w:id="528" w:author="Chih-Lin Wei" w:date="2022-06-18T18:17:00Z">
        <w:r w:rsidRPr="00161382" w:rsidDel="009231E6">
          <w:rPr>
            <w:rFonts w:ascii="Times New Roman" w:hAnsi="Times New Roman" w:cs="Times New Roman"/>
          </w:rPr>
          <w:delText>showed an opposite trend in the GPSC due to</w:delText>
        </w:r>
      </w:del>
      <w:ins w:id="529" w:author="Chih-Lin Wei" w:date="2022-06-18T18:17:00Z">
        <w:r w:rsidR="009231E6">
          <w:rPr>
            <w:rFonts w:ascii="Times New Roman" w:hAnsi="Times New Roman" w:cs="Times New Roman"/>
          </w:rPr>
          <w:t>the</w:t>
        </w:r>
      </w:ins>
      <w:r w:rsidRPr="00161382">
        <w:rPr>
          <w:rFonts w:ascii="Times New Roman" w:hAnsi="Times New Roman" w:cs="Times New Roman"/>
        </w:rPr>
        <w:t xml:space="preserve"> unfavorable physical disturbance</w:t>
      </w:r>
      <w:ins w:id="530" w:author="Chih-Lin Wei" w:date="2022-06-18T18:17:00Z">
        <w:r w:rsidR="009231E6">
          <w:rPr>
            <w:rFonts w:ascii="Times New Roman" w:hAnsi="Times New Roman" w:cs="Times New Roman"/>
          </w:rPr>
          <w:t xml:space="preserve"> in t</w:t>
        </w:r>
      </w:ins>
      <w:ins w:id="531" w:author="Chih-Lin Wei" w:date="2022-06-18T18:18:00Z">
        <w:r w:rsidR="009231E6">
          <w:rPr>
            <w:rFonts w:ascii="Times New Roman" w:hAnsi="Times New Roman" w:cs="Times New Roman"/>
          </w:rPr>
          <w:t>he GPSC</w:t>
        </w:r>
      </w:ins>
      <w:ins w:id="532" w:author="Chih-Lin Wei" w:date="2022-06-19T00:31:00Z">
        <w:r w:rsidR="005A41F1">
          <w:rPr>
            <w:rFonts w:ascii="Times New Roman" w:hAnsi="Times New Roman" w:cs="Times New Roman"/>
          </w:rPr>
          <w:t xml:space="preserve"> may severely impact </w:t>
        </w:r>
        <w:r w:rsidR="005A41F1" w:rsidRPr="00161382">
          <w:rPr>
            <w:rFonts w:ascii="Times New Roman" w:hAnsi="Times New Roman" w:cs="Times New Roman"/>
          </w:rPr>
          <w:t>the benthic communit</w:t>
        </w:r>
        <w:r w:rsidR="005A41F1">
          <w:rPr>
            <w:rFonts w:ascii="Times New Roman" w:hAnsi="Times New Roman" w:cs="Times New Roman"/>
          </w:rPr>
          <w:t>ies</w:t>
        </w:r>
      </w:ins>
      <w:r w:rsidRPr="00161382">
        <w:rPr>
          <w:rFonts w:ascii="Times New Roman" w:hAnsi="Times New Roman" w:cs="Times New Roman"/>
        </w:rPr>
        <w:t xml:space="preserve">, how the carbon </w:t>
      </w:r>
      <w:del w:id="533" w:author="Chih-Lin Wei" w:date="2022-06-18T18:18:00Z">
        <w:r w:rsidRPr="00161382" w:rsidDel="009231E6">
          <w:rPr>
            <w:rFonts w:ascii="Times New Roman" w:hAnsi="Times New Roman" w:cs="Times New Roman"/>
          </w:rPr>
          <w:delText xml:space="preserve">partitioning </w:delText>
        </w:r>
      </w:del>
      <w:ins w:id="534" w:author="Chih-Lin Wei" w:date="2022-06-18T18:18:00Z">
        <w:r w:rsidR="009231E6">
          <w:rPr>
            <w:rFonts w:ascii="Times New Roman" w:hAnsi="Times New Roman" w:cs="Times New Roman"/>
          </w:rPr>
          <w:t>cycling</w:t>
        </w:r>
        <w:r w:rsidR="009231E6" w:rsidRPr="00161382">
          <w:rPr>
            <w:rFonts w:ascii="Times New Roman" w:hAnsi="Times New Roman" w:cs="Times New Roman"/>
          </w:rPr>
          <w:t xml:space="preserve"> </w:t>
        </w:r>
      </w:ins>
      <w:r w:rsidRPr="00161382">
        <w:rPr>
          <w:rFonts w:ascii="Times New Roman" w:hAnsi="Times New Roman" w:cs="Times New Roman"/>
        </w:rPr>
        <w:t xml:space="preserve">within the </w:t>
      </w:r>
      <w:ins w:id="535" w:author="Chih-Lin Wei" w:date="2022-06-18T18:19:00Z">
        <w:r w:rsidR="009231E6">
          <w:rPr>
            <w:rFonts w:ascii="Times New Roman" w:hAnsi="Times New Roman" w:cs="Times New Roman"/>
          </w:rPr>
          <w:t xml:space="preserve">canyon </w:t>
        </w:r>
      </w:ins>
      <w:r w:rsidRPr="00161382">
        <w:rPr>
          <w:rFonts w:ascii="Times New Roman" w:hAnsi="Times New Roman" w:cs="Times New Roman"/>
        </w:rPr>
        <w:t xml:space="preserve">food web </w:t>
      </w:r>
      <w:ins w:id="536" w:author="Chih-Lin Wei" w:date="2022-06-19T00:32:00Z">
        <w:r w:rsidR="005A41F1">
          <w:rPr>
            <w:rFonts w:ascii="Times New Roman" w:hAnsi="Times New Roman" w:cs="Times New Roman"/>
          </w:rPr>
          <w:t>may be</w:t>
        </w:r>
      </w:ins>
      <w:del w:id="537" w:author="Chih-Lin Wei" w:date="2022-06-19T00:32:00Z">
        <w:r w:rsidRPr="00161382" w:rsidDel="005A41F1">
          <w:rPr>
            <w:rFonts w:ascii="Times New Roman" w:hAnsi="Times New Roman" w:cs="Times New Roman"/>
          </w:rPr>
          <w:delText>is</w:delText>
        </w:r>
      </w:del>
      <w:r w:rsidRPr="00161382">
        <w:rPr>
          <w:rFonts w:ascii="Times New Roman" w:hAnsi="Times New Roman" w:cs="Times New Roman"/>
        </w:rPr>
        <w:t xml:space="preserve"> affected</w:t>
      </w:r>
      <w:del w:id="538" w:author="Chih-Lin Wei" w:date="2022-06-18T18:19:00Z">
        <w:r w:rsidRPr="00161382" w:rsidDel="009231E6">
          <w:rPr>
            <w:rFonts w:ascii="Times New Roman" w:hAnsi="Times New Roman" w:cs="Times New Roman"/>
          </w:rPr>
          <w:delText xml:space="preserve"> by canyon conditions</w:delText>
        </w:r>
      </w:del>
      <w:r w:rsidRPr="00161382">
        <w:rPr>
          <w:rFonts w:ascii="Times New Roman" w:hAnsi="Times New Roman" w:cs="Times New Roman"/>
        </w:rPr>
        <w:t xml:space="preserve"> remains unclear.</w:t>
      </w:r>
      <w:r w:rsidR="004926F2">
        <w:rPr>
          <w:rFonts w:ascii="Times New Roman" w:hAnsi="Times New Roman" w:cs="Times New Roman"/>
        </w:rPr>
        <w:t xml:space="preserve"> In addition</w:t>
      </w:r>
      <w:r w:rsidR="007B0621">
        <w:rPr>
          <w:rFonts w:ascii="Times New Roman" w:hAnsi="Times New Roman" w:cs="Times New Roman"/>
        </w:rPr>
        <w:t>, mo</w:t>
      </w:r>
      <w:r w:rsidR="000A5B3F">
        <w:rPr>
          <w:rFonts w:ascii="Times New Roman" w:hAnsi="Times New Roman" w:cs="Times New Roman"/>
        </w:rPr>
        <w:t xml:space="preserve">st of the </w:t>
      </w:r>
      <w:r w:rsidR="007B0621">
        <w:rPr>
          <w:rFonts w:ascii="Times New Roman" w:hAnsi="Times New Roman" w:cs="Times New Roman"/>
        </w:rPr>
        <w:t xml:space="preserve">marine </w:t>
      </w:r>
      <w:r w:rsidR="007B0621">
        <w:rPr>
          <w:rFonts w:ascii="Times New Roman" w:hAnsi="Times New Roman" w:cs="Times New Roman" w:hint="eastAsia"/>
        </w:rPr>
        <w:t>b</w:t>
      </w:r>
      <w:r w:rsidR="007B0621">
        <w:rPr>
          <w:rFonts w:ascii="Times New Roman" w:hAnsi="Times New Roman" w:cs="Times New Roman"/>
        </w:rPr>
        <w:t>enthic studies focused on the individual components of the food web (e.g.</w:t>
      </w:r>
      <w:ins w:id="539" w:author="Chih-Lin Wei" w:date="2022-06-18T18:19:00Z">
        <w:r w:rsidR="009231E6">
          <w:rPr>
            <w:rFonts w:ascii="Times New Roman" w:hAnsi="Times New Roman" w:cs="Times New Roman"/>
          </w:rPr>
          <w:t>,</w:t>
        </w:r>
      </w:ins>
      <w:r w:rsidR="006524AB" w:rsidRPr="006524AB">
        <w:t xml:space="preserve"> </w:t>
      </w:r>
      <w:r w:rsidR="006524AB" w:rsidRPr="006524AB">
        <w:rPr>
          <w:rFonts w:ascii="Times New Roman" w:hAnsi="Times New Roman" w:cs="Times New Roman"/>
        </w:rPr>
        <w:t>Ramirez‐Llodra</w:t>
      </w:r>
      <w:r w:rsidR="006524AB">
        <w:rPr>
          <w:rFonts w:ascii="Times New Roman" w:hAnsi="Times New Roman" w:cs="Times New Roman"/>
        </w:rPr>
        <w:t xml:space="preserve"> et al., 2010; </w:t>
      </w:r>
      <w:r w:rsidR="00F15E26" w:rsidRPr="00F15E26">
        <w:rPr>
          <w:rFonts w:ascii="Times New Roman" w:hAnsi="Times New Roman" w:cs="Times New Roman"/>
        </w:rPr>
        <w:t>Bianchelli</w:t>
      </w:r>
      <w:r w:rsidR="00F15E26">
        <w:rPr>
          <w:rFonts w:ascii="Times New Roman" w:hAnsi="Times New Roman" w:cs="Times New Roman"/>
        </w:rPr>
        <w:t xml:space="preserve"> et al., 2010</w:t>
      </w:r>
      <w:r w:rsidR="007B0621">
        <w:rPr>
          <w:rFonts w:ascii="Times New Roman" w:hAnsi="Times New Roman" w:cs="Times New Roman" w:hint="eastAsia"/>
        </w:rPr>
        <w:t>)</w:t>
      </w:r>
      <w:ins w:id="540" w:author="Chih-Lin Wei" w:date="2022-06-18T18:21:00Z">
        <w:r w:rsidR="009231E6">
          <w:rPr>
            <w:rFonts w:ascii="Times New Roman" w:hAnsi="Times New Roman" w:cs="Times New Roman"/>
          </w:rPr>
          <w:t xml:space="preserve"> and</w:t>
        </w:r>
      </w:ins>
      <w:del w:id="541" w:author="Chih-Lin Wei" w:date="2022-06-18T18:21:00Z">
        <w:r w:rsidR="007B0621" w:rsidDel="009231E6">
          <w:rPr>
            <w:rFonts w:ascii="Times New Roman" w:hAnsi="Times New Roman" w:cs="Times New Roman" w:hint="eastAsia"/>
          </w:rPr>
          <w:delText>,</w:delText>
        </w:r>
        <w:r w:rsidR="007B0621" w:rsidDel="009231E6">
          <w:rPr>
            <w:rFonts w:ascii="Times New Roman" w:hAnsi="Times New Roman" w:cs="Times New Roman"/>
          </w:rPr>
          <w:delText xml:space="preserve"> which</w:delText>
        </w:r>
      </w:del>
      <w:r w:rsidR="007B0621">
        <w:rPr>
          <w:rFonts w:ascii="Times New Roman" w:hAnsi="Times New Roman" w:cs="Times New Roman"/>
        </w:rPr>
        <w:t xml:space="preserve"> suggested that </w:t>
      </w:r>
      <w:ins w:id="542" w:author="Chih-Lin Wei" w:date="2022-06-18T18:22:00Z">
        <w:r w:rsidR="009231E6">
          <w:rPr>
            <w:rFonts w:ascii="Times New Roman" w:hAnsi="Times New Roman" w:cs="Times New Roman"/>
          </w:rPr>
          <w:t xml:space="preserve">the </w:t>
        </w:r>
      </w:ins>
      <w:del w:id="543" w:author="Chih-Lin Wei" w:date="2022-06-18T18:22:00Z">
        <w:r w:rsidR="007B0621" w:rsidDel="009231E6">
          <w:rPr>
            <w:rFonts w:ascii="Times New Roman" w:hAnsi="Times New Roman" w:cs="Times New Roman"/>
          </w:rPr>
          <w:delText>different components</w:delText>
        </w:r>
      </w:del>
      <w:ins w:id="544" w:author="Chih-Lin Wei" w:date="2022-06-18T18:22:00Z">
        <w:r w:rsidR="009231E6">
          <w:rPr>
            <w:rFonts w:ascii="Times New Roman" w:hAnsi="Times New Roman" w:cs="Times New Roman"/>
          </w:rPr>
          <w:t>entire benthic systems</w:t>
        </w:r>
      </w:ins>
      <w:r w:rsidR="007B0621">
        <w:rPr>
          <w:rFonts w:ascii="Times New Roman" w:hAnsi="Times New Roman" w:cs="Times New Roman"/>
        </w:rPr>
        <w:t xml:space="preserve"> may be benefited from the increased OM flux into the canyons. However, these </w:t>
      </w:r>
      <w:r w:rsidR="00686FEC">
        <w:rPr>
          <w:rFonts w:ascii="Times New Roman" w:hAnsi="Times New Roman" w:cs="Times New Roman"/>
        </w:rPr>
        <w:t xml:space="preserve">comparisons were </w:t>
      </w:r>
      <w:r w:rsidR="004926F2">
        <w:rPr>
          <w:rFonts w:ascii="Times New Roman" w:hAnsi="Times New Roman" w:cs="Times New Roman"/>
        </w:rPr>
        <w:t xml:space="preserve">only </w:t>
      </w:r>
      <w:r w:rsidR="00686FEC">
        <w:rPr>
          <w:rFonts w:ascii="Times New Roman" w:hAnsi="Times New Roman" w:cs="Times New Roman"/>
        </w:rPr>
        <w:t xml:space="preserve">based on </w:t>
      </w:r>
      <w:r w:rsidR="00686FEC" w:rsidRPr="00E33C1F">
        <w:rPr>
          <w:rFonts w:ascii="Times New Roman" w:hAnsi="Times New Roman" w:cs="Times New Roman"/>
        </w:rPr>
        <w:t>single biomass-to-biomass or process-by-process comparisons</w:t>
      </w:r>
      <w:r w:rsidR="00686FEC">
        <w:rPr>
          <w:rFonts w:ascii="Times New Roman" w:hAnsi="Times New Roman" w:cs="Times New Roman" w:hint="eastAsia"/>
        </w:rPr>
        <w:t xml:space="preserve">. </w:t>
      </w:r>
      <w:del w:id="545" w:author="Chih-Lin Wei" w:date="2022-06-18T18:23:00Z">
        <w:r w:rsidR="00686FEC" w:rsidDel="009231E6">
          <w:rPr>
            <w:rFonts w:ascii="Times New Roman" w:hAnsi="Times New Roman" w:cs="Times New Roman"/>
          </w:rPr>
          <w:delText xml:space="preserve">To evaluate the carbon cycle inside the whole system, </w:delText>
        </w:r>
      </w:del>
      <w:ins w:id="546" w:author="Chih-Lin Wei" w:date="2022-06-18T18:23:00Z">
        <w:r w:rsidR="009231E6">
          <w:rPr>
            <w:rFonts w:ascii="Times New Roman" w:hAnsi="Times New Roman" w:cs="Times New Roman"/>
          </w:rPr>
          <w:t>A</w:t>
        </w:r>
      </w:ins>
      <w:del w:id="547" w:author="Chih-Lin Wei" w:date="2022-06-18T18:23:00Z">
        <w:r w:rsidR="00686FEC" w:rsidDel="009231E6">
          <w:rPr>
            <w:rFonts w:ascii="Times New Roman" w:hAnsi="Times New Roman" w:cs="Times New Roman"/>
          </w:rPr>
          <w:delText>a</w:delText>
        </w:r>
      </w:del>
      <w:r w:rsidR="00686FEC">
        <w:rPr>
          <w:rFonts w:ascii="Times New Roman" w:hAnsi="Times New Roman" w:cs="Times New Roman"/>
        </w:rPr>
        <w:t xml:space="preserve"> comprehensive understanding of the benthic ecosystem structure is needed</w:t>
      </w:r>
      <w:ins w:id="548" w:author="Chih-Lin Wei" w:date="2022-06-18T18:23:00Z">
        <w:r w:rsidR="009231E6">
          <w:rPr>
            <w:rFonts w:ascii="Times New Roman" w:hAnsi="Times New Roman" w:cs="Times New Roman"/>
          </w:rPr>
          <w:t xml:space="preserve"> </w:t>
        </w:r>
      </w:ins>
      <w:ins w:id="549" w:author="Chih-Lin Wei" w:date="2022-06-18T18:24:00Z">
        <w:r w:rsidR="009231E6">
          <w:rPr>
            <w:rFonts w:ascii="Times New Roman" w:hAnsi="Times New Roman" w:cs="Times New Roman"/>
          </w:rPr>
          <w:t>to evaluate the carbon cycle within the food</w:t>
        </w:r>
      </w:ins>
      <w:ins w:id="550" w:author="Chih-Lin Wei" w:date="2022-06-19T00:33:00Z">
        <w:r w:rsidR="005A41F1">
          <w:rPr>
            <w:rFonts w:ascii="Times New Roman" w:hAnsi="Times New Roman" w:cs="Times New Roman"/>
          </w:rPr>
          <w:t xml:space="preserve"> </w:t>
        </w:r>
      </w:ins>
      <w:ins w:id="551" w:author="Chih-Lin Wei" w:date="2022-06-18T18:24:00Z">
        <w:r w:rsidR="009231E6">
          <w:rPr>
            <w:rFonts w:ascii="Times New Roman" w:hAnsi="Times New Roman" w:cs="Times New Roman"/>
          </w:rPr>
          <w:t>web</w:t>
        </w:r>
      </w:ins>
      <w:r w:rsidR="00686FEC">
        <w:rPr>
          <w:rFonts w:ascii="Times New Roman" w:hAnsi="Times New Roman" w:cs="Times New Roman"/>
        </w:rPr>
        <w:t>.</w:t>
      </w:r>
    </w:p>
    <w:p w14:paraId="318DBE2C" w14:textId="09E72F61" w:rsidR="004926F2" w:rsidRDefault="00686FEC" w:rsidP="00AE061B">
      <w:pPr>
        <w:outlineLvl w:val="2"/>
        <w:rPr>
          <w:rFonts w:ascii="Times New Roman" w:hAnsi="Times New Roman" w:cs="Times New Roman"/>
        </w:rPr>
      </w:pPr>
      <w:r w:rsidRPr="00686FEC">
        <w:rPr>
          <w:rFonts w:ascii="Times New Roman" w:hAnsi="Times New Roman" w:cs="Times New Roman"/>
        </w:rPr>
        <w:t>The deep-sea benthic ecosystems depend on the slow sinking of detritus derived from primary production in the euphotic zone. Before</w:t>
      </w:r>
      <w:r>
        <w:rPr>
          <w:rFonts w:ascii="Times New Roman" w:hAnsi="Times New Roman" w:cs="Times New Roman" w:hint="eastAsia"/>
        </w:rPr>
        <w:t xml:space="preserve"> d</w:t>
      </w:r>
      <w:r>
        <w:rPr>
          <w:rFonts w:ascii="Times New Roman" w:hAnsi="Times New Roman" w:cs="Times New Roman"/>
        </w:rPr>
        <w:t>etritus settle</w:t>
      </w:r>
      <w:r w:rsidRPr="00686FEC">
        <w:rPr>
          <w:rFonts w:ascii="Times New Roman" w:hAnsi="Times New Roman" w:cs="Times New Roman"/>
        </w:rPr>
        <w:t xml:space="preserve"> on the seabed, suspension feeders first consume the detritus from the overlying bottom water (Gage and Tyler, 1996). Bacteria (Lochte and Turley, 1988) and deposit feeders (Blair et al., 1996) of all sizes, who respond rapidly to the </w:t>
      </w:r>
      <w:del w:id="552" w:author="Chih-Lin Wei" w:date="2022-06-19T00:33:00Z">
        <w:r w:rsidRPr="00686FEC" w:rsidDel="005A41F1">
          <w:rPr>
            <w:rFonts w:ascii="Times New Roman" w:hAnsi="Times New Roman" w:cs="Times New Roman"/>
          </w:rPr>
          <w:delText xml:space="preserve">change of </w:delText>
        </w:r>
      </w:del>
      <w:r w:rsidRPr="00686FEC">
        <w:rPr>
          <w:rFonts w:ascii="Times New Roman" w:hAnsi="Times New Roman" w:cs="Times New Roman"/>
        </w:rPr>
        <w:t xml:space="preserve">food supplies with metabolic activities, such as growth and reproduction, consume the remaining detritus deposited on the seafloor (Tyler et al., 1982; </w:t>
      </w:r>
      <w:del w:id="553" w:author="Chih-Lin Wei" w:date="2022-06-18T18:28:00Z">
        <w:r w:rsidRPr="00686FEC" w:rsidDel="00AE061B">
          <w:rPr>
            <w:rFonts w:ascii="Times New Roman" w:hAnsi="Times New Roman" w:cs="Times New Roman"/>
          </w:rPr>
          <w:delText xml:space="preserve">C.R. </w:delText>
        </w:r>
      </w:del>
      <w:r w:rsidRPr="00686FEC">
        <w:rPr>
          <w:rFonts w:ascii="Times New Roman" w:hAnsi="Times New Roman" w:cs="Times New Roman"/>
        </w:rPr>
        <w:t>Smith et al., 2008). Then, the detritivores are predated by larger animals such as megafauna and fish. The waste products of all consumers again become food for deposit-feeders and bacteria or are released back to the water column as dissolved inorganic carbon (DIC) or nutrients. In brief, the food web comprises the abiotic (detritus, DIC, etc.), biotic compartments, and the linkage of flows between one another. Identifying and quantifying energy flows in the food web is essential to understanding their functional interactions. However, the direct measurement and experimentation are notorious</w:t>
      </w:r>
      <w:ins w:id="554" w:author="Chih-Lin Wei" w:date="2022-06-18T18:29:00Z">
        <w:r w:rsidR="00AE061B">
          <w:rPr>
            <w:rFonts w:ascii="Times New Roman" w:hAnsi="Times New Roman" w:cs="Times New Roman"/>
          </w:rPr>
          <w:t>ly difficult</w:t>
        </w:r>
      </w:ins>
      <w:r w:rsidRPr="00686FEC">
        <w:rPr>
          <w:rFonts w:ascii="Times New Roman" w:hAnsi="Times New Roman" w:cs="Times New Roman"/>
        </w:rPr>
        <w:t>, even for relatively well-studied shallow-water benthic ecosystems (e.g., van Oevelen et al., 2006), not to mention the undersampled deep</w:t>
      </w:r>
      <w:ins w:id="555" w:author="Chih-Lin Wei" w:date="2022-06-18T18:29:00Z">
        <w:r w:rsidR="00AE061B">
          <w:rPr>
            <w:rFonts w:ascii="Times New Roman" w:hAnsi="Times New Roman" w:cs="Times New Roman"/>
          </w:rPr>
          <w:t xml:space="preserve"> </w:t>
        </w:r>
      </w:ins>
      <w:del w:id="556" w:author="Chih-Lin Wei" w:date="2022-06-18T18:29:00Z">
        <w:r w:rsidRPr="00686FEC" w:rsidDel="00AE061B">
          <w:rPr>
            <w:rFonts w:ascii="Times New Roman" w:hAnsi="Times New Roman" w:cs="Times New Roman"/>
          </w:rPr>
          <w:delText>-</w:delText>
        </w:r>
      </w:del>
      <w:r w:rsidRPr="00686FEC">
        <w:rPr>
          <w:rFonts w:ascii="Times New Roman" w:hAnsi="Times New Roman" w:cs="Times New Roman"/>
        </w:rPr>
        <w:t>sea</w:t>
      </w:r>
      <w:del w:id="557" w:author="Chih-Lin Wei" w:date="2022-06-18T18:29:00Z">
        <w:r w:rsidRPr="00686FEC" w:rsidDel="00AE061B">
          <w:rPr>
            <w:rFonts w:ascii="Times New Roman" w:hAnsi="Times New Roman" w:cs="Times New Roman"/>
          </w:rPr>
          <w:delText xml:space="preserve"> ecosystems</w:delText>
        </w:r>
      </w:del>
      <w:r w:rsidRPr="00686FEC">
        <w:rPr>
          <w:rFonts w:ascii="Times New Roman" w:hAnsi="Times New Roman" w:cs="Times New Roman"/>
        </w:rPr>
        <w:t xml:space="preserve">. </w:t>
      </w:r>
      <w:r w:rsidR="00D607E9">
        <w:rPr>
          <w:rFonts w:ascii="Times New Roman" w:hAnsi="Times New Roman" w:cs="Times New Roman"/>
        </w:rPr>
        <w:t>Nevertheless, a</w:t>
      </w:r>
      <w:r w:rsidR="00D607E9" w:rsidRPr="00686FEC">
        <w:rPr>
          <w:rFonts w:ascii="Times New Roman" w:hAnsi="Times New Roman" w:cs="Times New Roman"/>
        </w:rPr>
        <w:t xml:space="preserve"> linear inverse model (LIM) has </w:t>
      </w:r>
      <w:del w:id="558" w:author="Chih-Lin Wei" w:date="2022-06-18T18:29:00Z">
        <w:r w:rsidR="00D607E9" w:rsidRPr="00686FEC" w:rsidDel="00AE061B">
          <w:rPr>
            <w:rFonts w:ascii="Times New Roman" w:hAnsi="Times New Roman" w:cs="Times New Roman"/>
          </w:rPr>
          <w:delText xml:space="preserve">thus </w:delText>
        </w:r>
      </w:del>
      <w:r w:rsidR="00D607E9" w:rsidRPr="00686FEC">
        <w:rPr>
          <w:rFonts w:ascii="Times New Roman" w:hAnsi="Times New Roman" w:cs="Times New Roman"/>
        </w:rPr>
        <w:t xml:space="preserve">been </w:t>
      </w:r>
      <w:r w:rsidR="00D607E9" w:rsidRPr="00686FEC">
        <w:rPr>
          <w:rFonts w:ascii="Times New Roman" w:hAnsi="Times New Roman" w:cs="Times New Roman"/>
        </w:rPr>
        <w:lastRenderedPageBreak/>
        <w:t>developed and applied to marine food-web studies to</w:t>
      </w:r>
      <w:r w:rsidR="00D607E9">
        <w:rPr>
          <w:rFonts w:ascii="Times New Roman" w:hAnsi="Times New Roman" w:cs="Times New Roman"/>
        </w:rPr>
        <w:t xml:space="preserve"> deal with data limitations (</w:t>
      </w:r>
      <w:r w:rsidR="00D607E9" w:rsidRPr="00D61CD2">
        <w:rPr>
          <w:rFonts w:ascii="Times New Roman" w:hAnsi="Times New Roman" w:cs="Times New Roman"/>
        </w:rPr>
        <w:t>Vézina</w:t>
      </w:r>
      <w:r w:rsidR="00D607E9" w:rsidRPr="00686FEC">
        <w:rPr>
          <w:rFonts w:ascii="Times New Roman" w:hAnsi="Times New Roman" w:cs="Times New Roman"/>
        </w:rPr>
        <w:t xml:space="preserve"> and Platt, 1988).</w:t>
      </w:r>
      <w:r w:rsidR="00D607E9">
        <w:rPr>
          <w:rFonts w:ascii="Times New Roman" w:hAnsi="Times New Roman" w:cs="Times New Roman"/>
        </w:rPr>
        <w:t xml:space="preserve"> Also, </w:t>
      </w:r>
      <w:del w:id="559" w:author="Chih-Lin Wei" w:date="2022-06-18T18:29:00Z">
        <w:r w:rsidR="00D607E9" w:rsidDel="00AE061B">
          <w:rPr>
            <w:rFonts w:ascii="Times New Roman" w:hAnsi="Times New Roman" w:cs="Times New Roman"/>
          </w:rPr>
          <w:delText xml:space="preserve">the </w:delText>
        </w:r>
      </w:del>
      <w:r w:rsidR="00D607E9">
        <w:rPr>
          <w:rFonts w:ascii="Times New Roman" w:hAnsi="Times New Roman" w:cs="Times New Roman"/>
        </w:rPr>
        <w:t>n</w:t>
      </w:r>
      <w:r w:rsidR="00591FAD">
        <w:rPr>
          <w:rFonts w:ascii="Times New Roman" w:hAnsi="Times New Roman" w:cs="Times New Roman"/>
        </w:rPr>
        <w:t xml:space="preserve">etwork analysis </w:t>
      </w:r>
      <w:r w:rsidR="00D607E9">
        <w:rPr>
          <w:rFonts w:ascii="Times New Roman" w:hAnsi="Times New Roman" w:cs="Times New Roman"/>
        </w:rPr>
        <w:t xml:space="preserve">developed from the information theory </w:t>
      </w:r>
      <w:r w:rsidR="00591FAD">
        <w:rPr>
          <w:rFonts w:ascii="Times New Roman" w:hAnsi="Times New Roman" w:cs="Times New Roman"/>
        </w:rPr>
        <w:t xml:space="preserve">has </w:t>
      </w:r>
      <w:r w:rsidR="00D607E9">
        <w:rPr>
          <w:rFonts w:ascii="Times New Roman" w:hAnsi="Times New Roman" w:cs="Times New Roman"/>
        </w:rPr>
        <w:t xml:space="preserve">been </w:t>
      </w:r>
      <w:del w:id="560" w:author="Chih-Lin Wei" w:date="2022-06-18T18:31:00Z">
        <w:r w:rsidR="00D607E9" w:rsidDel="00AE061B">
          <w:rPr>
            <w:rFonts w:ascii="Times New Roman" w:hAnsi="Times New Roman" w:cs="Times New Roman"/>
          </w:rPr>
          <w:delText xml:space="preserve">applied </w:delText>
        </w:r>
      </w:del>
      <w:ins w:id="561" w:author="Chih-Lin Wei" w:date="2022-06-18T18:31:00Z">
        <w:r w:rsidR="00AE061B">
          <w:rPr>
            <w:rFonts w:ascii="Times New Roman" w:hAnsi="Times New Roman" w:cs="Times New Roman"/>
          </w:rPr>
          <w:t xml:space="preserve">used </w:t>
        </w:r>
      </w:ins>
      <w:r w:rsidR="00D607E9">
        <w:rPr>
          <w:rFonts w:ascii="Times New Roman" w:hAnsi="Times New Roman" w:cs="Times New Roman"/>
        </w:rPr>
        <w:t xml:space="preserve">to solve information </w:t>
      </w:r>
      <w:del w:id="562" w:author="Chih-Lin Wei" w:date="2022-06-19T00:35:00Z">
        <w:r w:rsidR="00D607E9" w:rsidDel="005A41F1">
          <w:rPr>
            <w:rFonts w:ascii="Times New Roman" w:hAnsi="Times New Roman" w:cs="Times New Roman"/>
          </w:rPr>
          <w:delText xml:space="preserve">involved </w:delText>
        </w:r>
      </w:del>
      <w:r w:rsidR="00D607E9">
        <w:rPr>
          <w:rFonts w:ascii="Times New Roman" w:hAnsi="Times New Roman" w:cs="Times New Roman"/>
        </w:rPr>
        <w:t xml:space="preserve">in a complex network (e.g., a food web) </w:t>
      </w:r>
      <w:r w:rsidR="00D607E9">
        <w:rPr>
          <w:rFonts w:ascii="Times New Roman" w:hAnsi="Times New Roman" w:cs="Times New Roman" w:hint="eastAsia"/>
        </w:rPr>
        <w:t>a</w:t>
      </w:r>
      <w:r w:rsidR="00D607E9">
        <w:rPr>
          <w:rFonts w:ascii="Times New Roman" w:hAnsi="Times New Roman" w:cs="Times New Roman"/>
        </w:rPr>
        <w:t>nd then condense this information into interpretable indices (Fath and</w:t>
      </w:r>
      <w:r w:rsidR="00D607E9">
        <w:rPr>
          <w:rFonts w:ascii="Times New Roman" w:hAnsi="Times New Roman" w:cs="Times New Roman" w:hint="eastAsia"/>
        </w:rPr>
        <w:t xml:space="preserve"> </w:t>
      </w:r>
      <w:r w:rsidR="00D607E9" w:rsidRPr="00D607E9">
        <w:rPr>
          <w:rFonts w:ascii="Times New Roman" w:hAnsi="Times New Roman" w:cs="Times New Roman"/>
        </w:rPr>
        <w:t>Patten, 1999; Ulanowicz, 2004).</w:t>
      </w:r>
      <w:r w:rsidR="00D607E9">
        <w:rPr>
          <w:rFonts w:ascii="Times New Roman" w:hAnsi="Times New Roman" w:cs="Times New Roman" w:hint="eastAsia"/>
        </w:rPr>
        <w:t xml:space="preserve"> </w:t>
      </w:r>
    </w:p>
    <w:p w14:paraId="25C569D0" w14:textId="77777777" w:rsidR="002B0A8D" w:rsidRPr="00D32ADC" w:rsidRDefault="002B0A8D" w:rsidP="00A43A3E">
      <w:pPr>
        <w:ind w:leftChars="323" w:left="775"/>
        <w:rPr>
          <w:rFonts w:ascii="Times New Roman" w:hAnsi="Times New Roman" w:cs="Times New Roman"/>
        </w:rPr>
      </w:pPr>
    </w:p>
    <w:p w14:paraId="21792383" w14:textId="77777777" w:rsidR="002D4132" w:rsidRDefault="005032CE" w:rsidP="00A43A3E">
      <w:pPr>
        <w:pStyle w:val="11"/>
        <w:numPr>
          <w:ilvl w:val="0"/>
          <w:numId w:val="0"/>
        </w:numPr>
        <w:ind w:right="240"/>
      </w:pPr>
      <w:r>
        <w:t>R</w:t>
      </w:r>
      <w:r w:rsidR="002B0A8D">
        <w:t xml:space="preserve">elated </w:t>
      </w:r>
      <w:r>
        <w:t xml:space="preserve">food-web </w:t>
      </w:r>
      <w:r w:rsidR="002B0A8D">
        <w:t>studies in submarine canyons</w:t>
      </w:r>
      <w:r>
        <w:t xml:space="preserve"> </w:t>
      </w:r>
    </w:p>
    <w:p w14:paraId="3F540EFD" w14:textId="638181A1" w:rsidR="002D4132" w:rsidRDefault="002D4132" w:rsidP="00A43A3E">
      <w:pPr>
        <w:rPr>
          <w:rFonts w:ascii="Times New Roman" w:hAnsi="Times New Roman" w:cs="Times New Roman"/>
        </w:rPr>
      </w:pPr>
      <w:r>
        <w:rPr>
          <w:rFonts w:ascii="Times New Roman" w:hAnsi="Times New Roman" w:cs="Times New Roman" w:hint="eastAsia"/>
        </w:rPr>
        <w:t xml:space="preserve">　　</w:t>
      </w:r>
      <w:r w:rsidRPr="002D4132">
        <w:rPr>
          <w:rFonts w:ascii="Times New Roman" w:hAnsi="Times New Roman" w:cs="Times New Roman"/>
        </w:rPr>
        <w:t xml:space="preserve">To </w:t>
      </w:r>
      <w:del w:id="563" w:author="Chih-Lin Wei" w:date="2022-06-18T18:33:00Z">
        <w:r w:rsidRPr="002D4132" w:rsidDel="00AE061B">
          <w:rPr>
            <w:rFonts w:ascii="Times New Roman" w:hAnsi="Times New Roman" w:cs="Times New Roman"/>
          </w:rPr>
          <w:delText>the best of our knowledge, only two studies have attempted to construct a comprehensive benthic carbon food web in the submarine canyons so far</w:delText>
        </w:r>
      </w:del>
      <w:ins w:id="564" w:author="Chih-Lin Wei" w:date="2022-06-18T18:33:00Z">
        <w:r w:rsidR="00AE061B">
          <w:rPr>
            <w:rFonts w:ascii="Times New Roman" w:hAnsi="Times New Roman" w:cs="Times New Roman"/>
          </w:rPr>
          <w:t>our knowledge, only two studies have attempted to construct a comprehensive benthic carbon food web in the submarine canyons</w:t>
        </w:r>
      </w:ins>
      <w:r w:rsidRPr="002D4132">
        <w:rPr>
          <w:rFonts w:ascii="Times New Roman" w:hAnsi="Times New Roman" w:cs="Times New Roman"/>
        </w:rPr>
        <w:t>. The first study was conducted in the northern Gulf of Mexico (Rowe et al., 2008). The carbon food webs were contrasted between the head of the Mississippi Canyon and the adjacent mid-slopes. A single species of amphipod dominated the Mississippi Canyon head, resulting in extremely high macrofauna abundance (&gt; 20,000 individual m</w:t>
      </w:r>
      <w:r w:rsidRPr="00072186">
        <w:rPr>
          <w:rFonts w:ascii="Times New Roman" w:hAnsi="Times New Roman" w:cs="Times New Roman"/>
          <w:vertAlign w:val="superscript"/>
        </w:rPr>
        <w:t>-2</w:t>
      </w:r>
      <w:r>
        <w:rPr>
          <w:rFonts w:ascii="Times New Roman" w:hAnsi="Times New Roman" w:cs="Times New Roman"/>
        </w:rPr>
        <w:t xml:space="preserve">) and biomass (&gt; 400 </w:t>
      </w:r>
      <w:ins w:id="565" w:author="user" w:date="2022-06-28T18:33:00Z">
        <w:r w:rsidR="006C40C0" w:rsidRPr="006C40C0">
          <w:rPr>
            <w:rFonts w:ascii="Times New Roman" w:hAnsi="Times New Roman" w:cs="Times New Roman"/>
          </w:rPr>
          <w:t>mg C/ m</w:t>
        </w:r>
        <w:r w:rsidR="006C40C0" w:rsidRPr="006C40C0">
          <w:rPr>
            <w:rFonts w:ascii="Times New Roman" w:hAnsi="Times New Roman" w:cs="Times New Roman"/>
            <w:vertAlign w:val="superscript"/>
          </w:rPr>
          <w:t>2</w:t>
        </w:r>
      </w:ins>
      <w:del w:id="566" w:author="user" w:date="2022-06-28T18:33:00Z">
        <w:r w:rsidDel="006C40C0">
          <w:rPr>
            <w:rFonts w:ascii="Times New Roman" w:hAnsi="Times New Roman" w:cs="Times New Roman"/>
          </w:rPr>
          <w:delText>mg C</w:delText>
        </w:r>
        <m:oMath>
          <m:r>
            <m:rPr>
              <m:sty m:val="p"/>
            </m:rPr>
            <w:rPr>
              <w:rFonts w:ascii="Cambria Math" w:hAnsi="Cambria Math" w:cs="Times New Roman"/>
            </w:rPr>
            <m:t>∙</m:t>
          </m:r>
        </m:oMath>
        <w:r w:rsidDel="006C40C0">
          <w:rPr>
            <w:rFonts w:ascii="Times New Roman" w:hAnsi="Times New Roman" w:cs="Times New Roman"/>
          </w:rPr>
          <w:delText>m</w:delText>
        </w:r>
        <w:r w:rsidRPr="00072186" w:rsidDel="006C40C0">
          <w:rPr>
            <w:rFonts w:ascii="Times New Roman" w:hAnsi="Times New Roman" w:cs="Times New Roman"/>
            <w:vertAlign w:val="superscript"/>
          </w:rPr>
          <w:delText>-2</w:delText>
        </w:r>
      </w:del>
      <w:r>
        <w:rPr>
          <w:rFonts w:ascii="Times New Roman" w:hAnsi="Times New Roman" w:cs="Times New Roman"/>
        </w:rPr>
        <w:t xml:space="preserve">) </w:t>
      </w:r>
      <w:r w:rsidRPr="002D4132">
        <w:rPr>
          <w:rFonts w:ascii="Times New Roman" w:hAnsi="Times New Roman" w:cs="Times New Roman"/>
        </w:rPr>
        <w:t>(Wei et al., 2012). Therefore, based on the secondary production estimates and total sediment community oxygen consumption (SCOC), considerable carbon was cycled mainly through the macrofauna stock</w:t>
      </w:r>
      <w:del w:id="567" w:author="Chih-Lin Wei" w:date="2022-06-18T18:34:00Z">
        <w:r w:rsidRPr="002D4132" w:rsidDel="00AE061B">
          <w:rPr>
            <w:rFonts w:ascii="Times New Roman" w:hAnsi="Times New Roman" w:cs="Times New Roman"/>
          </w:rPr>
          <w:delText>, while</w:delText>
        </w:r>
      </w:del>
      <w:ins w:id="568" w:author="Chih-Lin Wei" w:date="2022-06-18T18:34:00Z">
        <w:r w:rsidR="00AE061B">
          <w:rPr>
            <w:rFonts w:ascii="Times New Roman" w:hAnsi="Times New Roman" w:cs="Times New Roman"/>
          </w:rPr>
          <w:t>. At the same time,</w:t>
        </w:r>
      </w:ins>
      <w:r w:rsidRPr="002D4132">
        <w:rPr>
          <w:rFonts w:ascii="Times New Roman" w:hAnsi="Times New Roman" w:cs="Times New Roman"/>
        </w:rPr>
        <w:t xml:space="preserve"> the OC remineralization of bacteria and meiofauna was reduced in the canyon. </w:t>
      </w:r>
      <w:del w:id="569" w:author="Chih-Lin Wei" w:date="2022-06-18T18:34:00Z">
        <w:r w:rsidRPr="002D4132" w:rsidDel="00AE061B">
          <w:rPr>
            <w:rFonts w:ascii="Times New Roman" w:hAnsi="Times New Roman" w:cs="Times New Roman"/>
          </w:rPr>
          <w:delText xml:space="preserve">On the other hand, </w:delText>
        </w:r>
      </w:del>
      <w:ins w:id="570" w:author="Chih-Lin Wei" w:date="2022-06-18T18:34:00Z">
        <w:r w:rsidR="00AE061B">
          <w:rPr>
            <w:rFonts w:ascii="Times New Roman" w:hAnsi="Times New Roman" w:cs="Times New Roman"/>
          </w:rPr>
          <w:t>B</w:t>
        </w:r>
      </w:ins>
      <w:del w:id="571" w:author="Chih-Lin Wei" w:date="2022-06-18T18:34:00Z">
        <w:r w:rsidRPr="002D4132" w:rsidDel="00AE061B">
          <w:rPr>
            <w:rFonts w:ascii="Times New Roman" w:hAnsi="Times New Roman" w:cs="Times New Roman"/>
          </w:rPr>
          <w:delText>b</w:delText>
        </w:r>
      </w:del>
      <w:r w:rsidRPr="002D4132">
        <w:rPr>
          <w:rFonts w:ascii="Times New Roman" w:hAnsi="Times New Roman" w:cs="Times New Roman"/>
        </w:rPr>
        <w:t xml:space="preserve">ecause the production of the amphipods was considered </w:t>
      </w:r>
      <w:del w:id="572" w:author="Chih-Lin Wei" w:date="2022-06-18T18:35:00Z">
        <w:r w:rsidRPr="002D4132" w:rsidDel="00AE061B">
          <w:rPr>
            <w:rFonts w:ascii="Times New Roman" w:hAnsi="Times New Roman" w:cs="Times New Roman"/>
          </w:rPr>
          <w:delText xml:space="preserve">as </w:delText>
        </w:r>
      </w:del>
      <w:r w:rsidRPr="002D4132">
        <w:rPr>
          <w:rFonts w:ascii="Times New Roman" w:hAnsi="Times New Roman" w:cs="Times New Roman"/>
        </w:rPr>
        <w:t xml:space="preserve">a food source for larger invertebrates and fishes, the diversity and biomass of megafauna and fishes were relatively higher </w:t>
      </w:r>
      <w:ins w:id="573" w:author="Chih-Lin Wei" w:date="2022-06-18T18:35:00Z">
        <w:r w:rsidR="00AE061B">
          <w:rPr>
            <w:rFonts w:ascii="Times New Roman" w:hAnsi="Times New Roman" w:cs="Times New Roman"/>
          </w:rPr>
          <w:t xml:space="preserve">in the Mississippi Canyon </w:t>
        </w:r>
      </w:ins>
      <w:r w:rsidRPr="002D4132">
        <w:rPr>
          <w:rFonts w:ascii="Times New Roman" w:hAnsi="Times New Roman" w:cs="Times New Roman"/>
        </w:rPr>
        <w:t xml:space="preserve">than </w:t>
      </w:r>
      <w:del w:id="574" w:author="Chih-Lin Wei" w:date="2022-06-19T00:36:00Z">
        <w:r w:rsidRPr="002D4132" w:rsidDel="005A41F1">
          <w:rPr>
            <w:rFonts w:ascii="Times New Roman" w:hAnsi="Times New Roman" w:cs="Times New Roman"/>
          </w:rPr>
          <w:delText xml:space="preserve">that </w:delText>
        </w:r>
      </w:del>
      <w:r w:rsidRPr="002D4132">
        <w:rPr>
          <w:rFonts w:ascii="Times New Roman" w:hAnsi="Times New Roman" w:cs="Times New Roman"/>
        </w:rPr>
        <w:t xml:space="preserve">on the upper continental slopes. </w:t>
      </w:r>
      <w:del w:id="575" w:author="Chih-Lin Wei" w:date="2022-06-18T18:37:00Z">
        <w:r w:rsidRPr="002D4132" w:rsidDel="00AE061B">
          <w:rPr>
            <w:rFonts w:ascii="Times New Roman" w:hAnsi="Times New Roman" w:cs="Times New Roman"/>
          </w:rPr>
          <w:delText xml:space="preserve">In </w:delText>
        </w:r>
      </w:del>
      <w:del w:id="576" w:author="Chih-Lin Wei" w:date="2022-06-18T18:36:00Z">
        <w:r w:rsidRPr="002D4132" w:rsidDel="00AE061B">
          <w:rPr>
            <w:rFonts w:ascii="Times New Roman" w:hAnsi="Times New Roman" w:cs="Times New Roman"/>
          </w:rPr>
          <w:delText xml:space="preserve">Rowe et al. (2008) </w:delText>
        </w:r>
      </w:del>
      <w:del w:id="577" w:author="Chih-Lin Wei" w:date="2022-06-18T18:37:00Z">
        <w:r w:rsidRPr="002D4132" w:rsidDel="00AE061B">
          <w:rPr>
            <w:rFonts w:ascii="Times New Roman" w:hAnsi="Times New Roman" w:cs="Times New Roman"/>
          </w:rPr>
          <w:delText>food-web model</w:delText>
        </w:r>
      </w:del>
      <w:ins w:id="578" w:author="Chih-Lin Wei" w:date="2022-06-18T18:54:00Z">
        <w:r w:rsidR="004A5585">
          <w:rPr>
            <w:rFonts w:ascii="Times New Roman" w:hAnsi="Times New Roman" w:cs="Times New Roman"/>
          </w:rPr>
          <w:t>Notab</w:t>
        </w:r>
      </w:ins>
      <w:ins w:id="579" w:author="Chih-Lin Wei" w:date="2022-06-18T18:37:00Z">
        <w:r w:rsidR="00AE061B">
          <w:rPr>
            <w:rFonts w:ascii="Times New Roman" w:hAnsi="Times New Roman" w:cs="Times New Roman"/>
          </w:rPr>
          <w:t>ly</w:t>
        </w:r>
      </w:ins>
      <w:r w:rsidRPr="002D4132">
        <w:rPr>
          <w:rFonts w:ascii="Times New Roman" w:hAnsi="Times New Roman" w:cs="Times New Roman"/>
        </w:rPr>
        <w:t xml:space="preserve">, the </w:t>
      </w:r>
      <w:r w:rsidR="009C0BE6">
        <w:rPr>
          <w:rFonts w:ascii="Times New Roman" w:hAnsi="Times New Roman" w:cs="Times New Roman" w:hint="eastAsia"/>
        </w:rPr>
        <w:t>p</w:t>
      </w:r>
      <w:r w:rsidR="009C0BE6">
        <w:rPr>
          <w:rFonts w:ascii="Times New Roman" w:hAnsi="Times New Roman" w:cs="Times New Roman"/>
        </w:rPr>
        <w:t>articulate organic carbon (POC)</w:t>
      </w:r>
      <w:r w:rsidRPr="002D4132">
        <w:rPr>
          <w:rFonts w:ascii="Times New Roman" w:hAnsi="Times New Roman" w:cs="Times New Roman"/>
        </w:rPr>
        <w:t xml:space="preserve"> input was two times higher than the required amount to support the calculated </w:t>
      </w:r>
      <w:ins w:id="580" w:author="Chih-Lin Wei" w:date="2022-06-18T18:55:00Z">
        <w:r w:rsidR="004A5585">
          <w:rPr>
            <w:rFonts w:ascii="Times New Roman" w:hAnsi="Times New Roman" w:cs="Times New Roman"/>
          </w:rPr>
          <w:t xml:space="preserve">biological </w:t>
        </w:r>
      </w:ins>
      <w:r w:rsidRPr="002D4132">
        <w:rPr>
          <w:rFonts w:ascii="Times New Roman" w:hAnsi="Times New Roman" w:cs="Times New Roman"/>
        </w:rPr>
        <w:t>demand (i.e.</w:t>
      </w:r>
      <w:ins w:id="581" w:author="Chih-Lin Wei" w:date="2022-06-18T18:37:00Z">
        <w:r w:rsidR="00AE061B">
          <w:rPr>
            <w:rFonts w:ascii="Times New Roman" w:hAnsi="Times New Roman" w:cs="Times New Roman"/>
          </w:rPr>
          <w:t>,</w:t>
        </w:r>
      </w:ins>
      <w:r w:rsidRPr="002D4132">
        <w:rPr>
          <w:rFonts w:ascii="Times New Roman" w:hAnsi="Times New Roman" w:cs="Times New Roman"/>
        </w:rPr>
        <w:t xml:space="preserve"> </w:t>
      </w:r>
      <w:ins w:id="582" w:author="Chih-Lin Wei" w:date="2022-06-18T18:37:00Z">
        <w:r w:rsidR="00AE061B">
          <w:rPr>
            <w:rFonts w:ascii="Times New Roman" w:hAnsi="Times New Roman" w:cs="Times New Roman"/>
          </w:rPr>
          <w:t xml:space="preserve">the </w:t>
        </w:r>
      </w:ins>
      <w:r w:rsidRPr="002D4132">
        <w:rPr>
          <w:rFonts w:ascii="Times New Roman" w:hAnsi="Times New Roman" w:cs="Times New Roman"/>
        </w:rPr>
        <w:t xml:space="preserve">sum of total respiration, production, and export), suggesting almost 40% of POC rain was exported </w:t>
      </w:r>
      <w:del w:id="583" w:author="Chih-Lin Wei" w:date="2022-06-18T18:38:00Z">
        <w:r w:rsidRPr="002D4132" w:rsidDel="00AE061B">
          <w:rPr>
            <w:rFonts w:ascii="Times New Roman" w:hAnsi="Times New Roman" w:cs="Times New Roman"/>
          </w:rPr>
          <w:delText xml:space="preserve">down </w:delText>
        </w:r>
      </w:del>
      <w:ins w:id="584" w:author="Chih-Lin Wei" w:date="2022-06-18T18:38:00Z">
        <w:r w:rsidR="00AE061B">
          <w:rPr>
            <w:rFonts w:ascii="Times New Roman" w:hAnsi="Times New Roman" w:cs="Times New Roman"/>
          </w:rPr>
          <w:t>through</w:t>
        </w:r>
        <w:r w:rsidR="00AE061B" w:rsidRPr="002D4132">
          <w:rPr>
            <w:rFonts w:ascii="Times New Roman" w:hAnsi="Times New Roman" w:cs="Times New Roman"/>
          </w:rPr>
          <w:t xml:space="preserve"> </w:t>
        </w:r>
      </w:ins>
      <w:r w:rsidRPr="002D4132">
        <w:rPr>
          <w:rFonts w:ascii="Times New Roman" w:hAnsi="Times New Roman" w:cs="Times New Roman"/>
        </w:rPr>
        <w:t>the</w:t>
      </w:r>
      <w:ins w:id="585" w:author="Chih-Lin Wei" w:date="2022-06-18T18:38:00Z">
        <w:r w:rsidR="00AE061B">
          <w:rPr>
            <w:rFonts w:ascii="Times New Roman" w:hAnsi="Times New Roman" w:cs="Times New Roman"/>
          </w:rPr>
          <w:t xml:space="preserve"> Mississippi</w:t>
        </w:r>
      </w:ins>
      <w:r w:rsidRPr="002D4132">
        <w:rPr>
          <w:rFonts w:ascii="Times New Roman" w:hAnsi="Times New Roman" w:cs="Times New Roman"/>
        </w:rPr>
        <w:t xml:space="preserve"> </w:t>
      </w:r>
      <w:ins w:id="586" w:author="Chih-Lin Wei" w:date="2022-06-18T18:38:00Z">
        <w:r w:rsidR="00AE061B">
          <w:rPr>
            <w:rFonts w:ascii="Times New Roman" w:hAnsi="Times New Roman" w:cs="Times New Roman"/>
          </w:rPr>
          <w:t>C</w:t>
        </w:r>
      </w:ins>
      <w:del w:id="587" w:author="Chih-Lin Wei" w:date="2022-06-18T18:38:00Z">
        <w:r w:rsidRPr="002D4132" w:rsidDel="00AE061B">
          <w:rPr>
            <w:rFonts w:ascii="Times New Roman" w:hAnsi="Times New Roman" w:cs="Times New Roman"/>
          </w:rPr>
          <w:delText>c</w:delText>
        </w:r>
      </w:del>
      <w:r w:rsidRPr="002D4132">
        <w:rPr>
          <w:rFonts w:ascii="Times New Roman" w:hAnsi="Times New Roman" w:cs="Times New Roman"/>
        </w:rPr>
        <w:t>anyon</w:t>
      </w:r>
      <w:ins w:id="588" w:author="Chih-Lin Wei" w:date="2022-06-18T18:38:00Z">
        <w:r w:rsidR="00AE061B">
          <w:rPr>
            <w:rFonts w:ascii="Times New Roman" w:hAnsi="Times New Roman" w:cs="Times New Roman"/>
          </w:rPr>
          <w:t xml:space="preserve"> (Rowe et al., 2008)</w:t>
        </w:r>
      </w:ins>
      <w:r w:rsidRPr="002D4132">
        <w:rPr>
          <w:rFonts w:ascii="Times New Roman" w:hAnsi="Times New Roman" w:cs="Times New Roman"/>
        </w:rPr>
        <w:t xml:space="preserve">. </w:t>
      </w:r>
      <w:del w:id="589" w:author="Chih-Lin Wei" w:date="2022-06-18T18:56:00Z">
        <w:r w:rsidRPr="002D4132" w:rsidDel="004A5585">
          <w:rPr>
            <w:rFonts w:ascii="Times New Roman" w:hAnsi="Times New Roman" w:cs="Times New Roman"/>
          </w:rPr>
          <w:delText xml:space="preserve">While </w:delText>
        </w:r>
      </w:del>
      <w:ins w:id="590" w:author="Chih-Lin Wei" w:date="2022-06-18T18:56:00Z">
        <w:r w:rsidR="004A5585">
          <w:rPr>
            <w:rFonts w:ascii="Times New Roman" w:hAnsi="Times New Roman" w:cs="Times New Roman"/>
          </w:rPr>
          <w:t>In contrast,</w:t>
        </w:r>
        <w:r w:rsidR="004A5585" w:rsidRPr="002D4132">
          <w:rPr>
            <w:rFonts w:ascii="Times New Roman" w:hAnsi="Times New Roman" w:cs="Times New Roman"/>
          </w:rPr>
          <w:t xml:space="preserve"> </w:t>
        </w:r>
      </w:ins>
      <w:r w:rsidRPr="002D4132">
        <w:rPr>
          <w:rFonts w:ascii="Times New Roman" w:hAnsi="Times New Roman" w:cs="Times New Roman"/>
        </w:rPr>
        <w:t xml:space="preserve">the carbon demand at the continental slope was greater than the estimated POC input, indicating </w:t>
      </w:r>
      <w:ins w:id="591" w:author="Chih-Lin Wei" w:date="2022-06-18T18:58:00Z">
        <w:r w:rsidR="004A5585">
          <w:rPr>
            <w:rFonts w:ascii="Times New Roman" w:hAnsi="Times New Roman" w:cs="Times New Roman"/>
          </w:rPr>
          <w:t xml:space="preserve">that </w:t>
        </w:r>
      </w:ins>
      <w:r w:rsidRPr="002D4132">
        <w:rPr>
          <w:rFonts w:ascii="Times New Roman" w:hAnsi="Times New Roman" w:cs="Times New Roman"/>
        </w:rPr>
        <w:t xml:space="preserve">the organic resources </w:t>
      </w:r>
      <w:del w:id="592" w:author="Chih-Lin Wei" w:date="2022-06-18T18:57:00Z">
        <w:r w:rsidRPr="002D4132" w:rsidDel="004A5585">
          <w:rPr>
            <w:rFonts w:ascii="Times New Roman" w:hAnsi="Times New Roman" w:cs="Times New Roman"/>
          </w:rPr>
          <w:delText xml:space="preserve">in </w:delText>
        </w:r>
      </w:del>
      <w:ins w:id="593" w:author="Chih-Lin Wei" w:date="2022-06-18T18:57:00Z">
        <w:r w:rsidR="004A5585">
          <w:rPr>
            <w:rFonts w:ascii="Times New Roman" w:hAnsi="Times New Roman" w:cs="Times New Roman"/>
          </w:rPr>
          <w:t>required by</w:t>
        </w:r>
        <w:r w:rsidR="004A5585" w:rsidRPr="002D4132">
          <w:rPr>
            <w:rFonts w:ascii="Times New Roman" w:hAnsi="Times New Roman" w:cs="Times New Roman"/>
          </w:rPr>
          <w:t xml:space="preserve"> </w:t>
        </w:r>
      </w:ins>
      <w:r w:rsidRPr="002D4132">
        <w:rPr>
          <w:rFonts w:ascii="Times New Roman" w:hAnsi="Times New Roman" w:cs="Times New Roman"/>
        </w:rPr>
        <w:t>the community were supplemented from the basin margin</w:t>
      </w:r>
      <w:ins w:id="594" w:author="Chih-Lin Wei" w:date="2022-06-18T18:59:00Z">
        <w:r w:rsidR="004A5585">
          <w:rPr>
            <w:rFonts w:ascii="Times New Roman" w:hAnsi="Times New Roman" w:cs="Times New Roman"/>
          </w:rPr>
          <w:t xml:space="preserve"> (Rowe et al., 2008)</w:t>
        </w:r>
      </w:ins>
      <w:r w:rsidRPr="002D4132">
        <w:rPr>
          <w:rFonts w:ascii="Times New Roman" w:hAnsi="Times New Roman" w:cs="Times New Roman"/>
        </w:rPr>
        <w:t xml:space="preserve">. </w:t>
      </w:r>
    </w:p>
    <w:p w14:paraId="16CFD4CF" w14:textId="03F8DE48" w:rsidR="002D4132" w:rsidRDefault="002D4132" w:rsidP="00A43A3E">
      <w:pPr>
        <w:rPr>
          <w:rFonts w:ascii="Times New Roman" w:hAnsi="Times New Roman" w:cs="Times New Roman"/>
        </w:rPr>
      </w:pPr>
      <w:r>
        <w:rPr>
          <w:rFonts w:ascii="Times New Roman" w:hAnsi="Times New Roman" w:cs="Times New Roman" w:hint="eastAsia"/>
        </w:rPr>
        <w:t xml:space="preserve">　　</w:t>
      </w:r>
      <w:r w:rsidRPr="002D4132">
        <w:rPr>
          <w:rFonts w:ascii="Times New Roman" w:hAnsi="Times New Roman" w:cs="Times New Roman"/>
        </w:rPr>
        <w:t xml:space="preserve">In </w:t>
      </w:r>
      <w:r>
        <w:rPr>
          <w:rFonts w:ascii="Times New Roman" w:hAnsi="Times New Roman" w:cs="Times New Roman" w:hint="eastAsia"/>
        </w:rPr>
        <w:t>t</w:t>
      </w:r>
      <w:r>
        <w:rPr>
          <w:rFonts w:ascii="Times New Roman" w:hAnsi="Times New Roman" w:cs="Times New Roman"/>
        </w:rPr>
        <w:t>he other</w:t>
      </w:r>
      <w:r w:rsidRPr="002D4132">
        <w:rPr>
          <w:rFonts w:ascii="Times New Roman" w:hAnsi="Times New Roman" w:cs="Times New Roman"/>
        </w:rPr>
        <w:t xml:space="preserve"> study, carbon food-web models were contrasted within </w:t>
      </w:r>
      <w:ins w:id="595" w:author="Chih-Lin Wei" w:date="2022-06-18T19:03:00Z">
        <w:r w:rsidR="004A5585">
          <w:rPr>
            <w:rFonts w:ascii="Times New Roman" w:hAnsi="Times New Roman" w:cs="Times New Roman"/>
          </w:rPr>
          <w:t xml:space="preserve">the </w:t>
        </w:r>
      </w:ins>
      <w:r w:rsidRPr="002D4132">
        <w:rPr>
          <w:rFonts w:ascii="Times New Roman" w:hAnsi="Times New Roman" w:cs="Times New Roman"/>
        </w:rPr>
        <w:t xml:space="preserve">three sections of the Nazaré Canyon (eastern Atlantic Ocean) off Portugal's coast (van Oevelen et al., 2011), including </w:t>
      </w:r>
      <w:ins w:id="596" w:author="Chih-Lin Wei" w:date="2022-06-18T20:04:00Z">
        <w:r w:rsidR="003A4937">
          <w:rPr>
            <w:rFonts w:ascii="Times New Roman" w:hAnsi="Times New Roman" w:cs="Times New Roman"/>
          </w:rPr>
          <w:t xml:space="preserve">the </w:t>
        </w:r>
      </w:ins>
      <w:r w:rsidRPr="002D4132">
        <w:rPr>
          <w:rFonts w:ascii="Times New Roman" w:hAnsi="Times New Roman" w:cs="Times New Roman"/>
        </w:rPr>
        <w:t>upper (300–750 m water depth), middle (2700–3500 m) and a lower section</w:t>
      </w:r>
      <w:ins w:id="597" w:author="Chih-Lin Wei" w:date="2022-06-18T20:04:00Z">
        <w:r w:rsidR="003A4937">
          <w:rPr>
            <w:rFonts w:ascii="Times New Roman" w:hAnsi="Times New Roman" w:cs="Times New Roman"/>
          </w:rPr>
          <w:t>s</w:t>
        </w:r>
      </w:ins>
      <w:r w:rsidRPr="002D4132">
        <w:rPr>
          <w:rFonts w:ascii="Times New Roman" w:hAnsi="Times New Roman" w:cs="Times New Roman"/>
        </w:rPr>
        <w:t xml:space="preserve"> (4000–5000 m) of the canyon. </w:t>
      </w:r>
      <w:del w:id="598" w:author="Chih-Lin Wei" w:date="2022-06-18T18:59:00Z">
        <w:r w:rsidRPr="002D4132" w:rsidDel="004A5585">
          <w:rPr>
            <w:rFonts w:ascii="Times New Roman" w:hAnsi="Times New Roman" w:cs="Times New Roman"/>
          </w:rPr>
          <w:delText>In comparison</w:delText>
        </w:r>
      </w:del>
      <w:ins w:id="599" w:author="Chih-Lin Wei" w:date="2022-06-18T18:59:00Z">
        <w:r w:rsidR="004A5585">
          <w:rPr>
            <w:rFonts w:ascii="Times New Roman" w:hAnsi="Times New Roman" w:cs="Times New Roman"/>
          </w:rPr>
          <w:t>Compared</w:t>
        </w:r>
      </w:ins>
      <w:r w:rsidRPr="002D4132">
        <w:rPr>
          <w:rFonts w:ascii="Times New Roman" w:hAnsi="Times New Roman" w:cs="Times New Roman"/>
        </w:rPr>
        <w:t xml:space="preserve"> to Rowe et al. (2008), the </w:t>
      </w:r>
      <w:del w:id="600" w:author="Chih-Lin Wei" w:date="2022-06-18T20:05:00Z">
        <w:r w:rsidRPr="002D4132" w:rsidDel="003A4937">
          <w:rPr>
            <w:rFonts w:ascii="Times New Roman" w:hAnsi="Times New Roman" w:cs="Times New Roman"/>
          </w:rPr>
          <w:delText xml:space="preserve">models </w:delText>
        </w:r>
      </w:del>
      <w:ins w:id="601" w:author="Chih-Lin Wei" w:date="2022-06-18T20:05:00Z">
        <w:r w:rsidR="003A4937">
          <w:rPr>
            <w:rFonts w:ascii="Times New Roman" w:hAnsi="Times New Roman" w:cs="Times New Roman"/>
          </w:rPr>
          <w:t>food web</w:t>
        </w:r>
        <w:r w:rsidR="003A4937" w:rsidRPr="002D4132">
          <w:rPr>
            <w:rFonts w:ascii="Times New Roman" w:hAnsi="Times New Roman" w:cs="Times New Roman"/>
          </w:rPr>
          <w:t xml:space="preserve">s </w:t>
        </w:r>
      </w:ins>
      <w:r w:rsidRPr="002D4132">
        <w:rPr>
          <w:rFonts w:ascii="Times New Roman" w:hAnsi="Times New Roman" w:cs="Times New Roman"/>
        </w:rPr>
        <w:t>were constructed with linear inverse modeling, which combined the biomass, data of carbon processes, and the general physiological constraints from literature</w:t>
      </w:r>
      <w:del w:id="602" w:author="Chih-Lin Wei" w:date="2022-06-18T19:00:00Z">
        <w:r w:rsidRPr="002D4132" w:rsidDel="004A5585">
          <w:rPr>
            <w:rFonts w:ascii="Times New Roman" w:hAnsi="Times New Roman" w:cs="Times New Roman"/>
          </w:rPr>
          <w:delText>,</w:delText>
        </w:r>
      </w:del>
      <w:r w:rsidRPr="002D4132">
        <w:rPr>
          <w:rFonts w:ascii="Times New Roman" w:hAnsi="Times New Roman" w:cs="Times New Roman"/>
        </w:rPr>
        <w:t xml:space="preserve"> to examine how </w:t>
      </w:r>
      <w:del w:id="603" w:author="Chih-Lin Wei" w:date="2022-06-18T20:06:00Z">
        <w:r w:rsidRPr="002D4132" w:rsidDel="003A4937">
          <w:rPr>
            <w:rFonts w:ascii="Times New Roman" w:hAnsi="Times New Roman" w:cs="Times New Roman"/>
          </w:rPr>
          <w:delText xml:space="preserve">the food web was influenced by </w:delText>
        </w:r>
      </w:del>
      <w:r w:rsidRPr="002D4132">
        <w:rPr>
          <w:rFonts w:ascii="Times New Roman" w:hAnsi="Times New Roman" w:cs="Times New Roman"/>
        </w:rPr>
        <w:t>the characteristics of different</w:t>
      </w:r>
      <w:ins w:id="604" w:author="Chih-Lin Wei" w:date="2022-06-18T20:12:00Z">
        <w:r w:rsidR="003A4937">
          <w:rPr>
            <w:rFonts w:ascii="Times New Roman" w:hAnsi="Times New Roman" w:cs="Times New Roman"/>
          </w:rPr>
          <w:t xml:space="preserve"> </w:t>
        </w:r>
      </w:ins>
      <w:ins w:id="605" w:author="Chih-Lin Wei" w:date="2022-06-18T20:11:00Z">
        <w:r w:rsidR="003A4937">
          <w:rPr>
            <w:rFonts w:ascii="Times New Roman" w:hAnsi="Times New Roman" w:cs="Times New Roman"/>
          </w:rPr>
          <w:t>canyon</w:t>
        </w:r>
      </w:ins>
      <w:r w:rsidRPr="002D4132">
        <w:rPr>
          <w:rFonts w:ascii="Times New Roman" w:hAnsi="Times New Roman" w:cs="Times New Roman"/>
        </w:rPr>
        <w:t xml:space="preserve"> sections </w:t>
      </w:r>
      <w:del w:id="606" w:author="Chih-Lin Wei" w:date="2022-06-18T20:11:00Z">
        <w:r w:rsidRPr="002D4132" w:rsidDel="003A4937">
          <w:rPr>
            <w:rFonts w:ascii="Times New Roman" w:hAnsi="Times New Roman" w:cs="Times New Roman"/>
          </w:rPr>
          <w:delText>of the canyon</w:delText>
        </w:r>
      </w:del>
      <w:ins w:id="607" w:author="Chih-Lin Wei" w:date="2022-06-18T20:09:00Z">
        <w:r w:rsidR="003A4937">
          <w:rPr>
            <w:rFonts w:ascii="Times New Roman" w:hAnsi="Times New Roman" w:cs="Times New Roman"/>
          </w:rPr>
          <w:t xml:space="preserve">may </w:t>
        </w:r>
      </w:ins>
      <w:ins w:id="608" w:author="Chih-Lin Wei" w:date="2022-06-18T20:06:00Z">
        <w:r w:rsidR="003A4937">
          <w:rPr>
            <w:rFonts w:ascii="Times New Roman" w:hAnsi="Times New Roman" w:cs="Times New Roman"/>
          </w:rPr>
          <w:t>influence the food we</w:t>
        </w:r>
      </w:ins>
      <w:ins w:id="609" w:author="Chih-Lin Wei" w:date="2022-06-18T20:07:00Z">
        <w:r w:rsidR="003A4937">
          <w:rPr>
            <w:rFonts w:ascii="Times New Roman" w:hAnsi="Times New Roman" w:cs="Times New Roman"/>
          </w:rPr>
          <w:t>bs</w:t>
        </w:r>
      </w:ins>
      <w:r w:rsidRPr="002D4132">
        <w:rPr>
          <w:rFonts w:ascii="Times New Roman" w:hAnsi="Times New Roman" w:cs="Times New Roman"/>
        </w:rPr>
        <w:t>. The environmental conditions</w:t>
      </w:r>
      <w:del w:id="610" w:author="Chih-Lin Wei" w:date="2022-06-18T19:08:00Z">
        <w:r w:rsidRPr="002D4132" w:rsidDel="004A5585">
          <w:rPr>
            <w:rFonts w:ascii="Times New Roman" w:hAnsi="Times New Roman" w:cs="Times New Roman"/>
          </w:rPr>
          <w:delText xml:space="preserve"> </w:delText>
        </w:r>
      </w:del>
      <w:del w:id="611" w:author="Chih-Lin Wei" w:date="2022-06-18T19:07:00Z">
        <w:r w:rsidRPr="002D4132" w:rsidDel="004A5585">
          <w:rPr>
            <w:rFonts w:ascii="Times New Roman" w:hAnsi="Times New Roman" w:cs="Times New Roman"/>
          </w:rPr>
          <w:delText xml:space="preserve">were notably differed </w:delText>
        </w:r>
      </w:del>
      <w:del w:id="612" w:author="Chih-Lin Wei" w:date="2022-06-18T19:00:00Z">
        <w:r w:rsidRPr="002D4132" w:rsidDel="004A5585">
          <w:rPr>
            <w:rFonts w:ascii="Times New Roman" w:hAnsi="Times New Roman" w:cs="Times New Roman"/>
          </w:rPr>
          <w:delText xml:space="preserve">between </w:delText>
        </w:r>
      </w:del>
      <w:del w:id="613" w:author="Chih-Lin Wei" w:date="2022-06-18T19:07:00Z">
        <w:r w:rsidRPr="002D4132" w:rsidDel="004A5585">
          <w:rPr>
            <w:rFonts w:ascii="Times New Roman" w:hAnsi="Times New Roman" w:cs="Times New Roman"/>
          </w:rPr>
          <w:delText>sections</w:delText>
        </w:r>
      </w:del>
      <w:r w:rsidRPr="002D4132">
        <w:rPr>
          <w:rFonts w:ascii="Times New Roman" w:hAnsi="Times New Roman" w:cs="Times New Roman"/>
        </w:rPr>
        <w:t xml:space="preserve">, especially </w:t>
      </w:r>
      <w:del w:id="614" w:author="Chih-Lin Wei" w:date="2022-06-18T19:09:00Z">
        <w:r w:rsidRPr="002D4132" w:rsidDel="004A5585">
          <w:rPr>
            <w:rFonts w:ascii="Times New Roman" w:hAnsi="Times New Roman" w:cs="Times New Roman"/>
          </w:rPr>
          <w:delText xml:space="preserve">for </w:delText>
        </w:r>
      </w:del>
      <w:r w:rsidRPr="002D4132">
        <w:rPr>
          <w:rFonts w:ascii="Times New Roman" w:hAnsi="Times New Roman" w:cs="Times New Roman"/>
        </w:rPr>
        <w:t xml:space="preserve">OM input and hydrodynamic activity, </w:t>
      </w:r>
      <w:ins w:id="615" w:author="Chih-Lin Wei" w:date="2022-06-18T19:09:00Z">
        <w:r w:rsidR="004A5585">
          <w:rPr>
            <w:rFonts w:ascii="Times New Roman" w:hAnsi="Times New Roman" w:cs="Times New Roman"/>
          </w:rPr>
          <w:t>var</w:t>
        </w:r>
      </w:ins>
      <w:ins w:id="616" w:author="Chih-Lin Wei" w:date="2022-06-18T19:10:00Z">
        <w:r w:rsidR="004A5585">
          <w:rPr>
            <w:rFonts w:ascii="Times New Roman" w:hAnsi="Times New Roman" w:cs="Times New Roman"/>
          </w:rPr>
          <w:t>y significantly along the canyon, resulting in distinct food web structures at different canyon sections</w:t>
        </w:r>
      </w:ins>
      <w:del w:id="617" w:author="Chih-Lin Wei" w:date="2022-06-18T19:10:00Z">
        <w:r w:rsidRPr="002D4132" w:rsidDel="004A5585">
          <w:rPr>
            <w:rFonts w:ascii="Times New Roman" w:hAnsi="Times New Roman" w:cs="Times New Roman"/>
          </w:rPr>
          <w:delText xml:space="preserve">resulting in </w:delText>
        </w:r>
      </w:del>
      <w:del w:id="618" w:author="Chih-Lin Wei" w:date="2022-06-18T19:06:00Z">
        <w:r w:rsidRPr="002D4132" w:rsidDel="004A5585">
          <w:rPr>
            <w:rFonts w:ascii="Times New Roman" w:hAnsi="Times New Roman" w:cs="Times New Roman"/>
          </w:rPr>
          <w:delText>strongly affected the</w:delText>
        </w:r>
      </w:del>
      <w:del w:id="619" w:author="Chih-Lin Wei" w:date="2022-06-18T19:10:00Z">
        <w:r w:rsidRPr="002D4132" w:rsidDel="004A5585">
          <w:rPr>
            <w:rFonts w:ascii="Times New Roman" w:hAnsi="Times New Roman" w:cs="Times New Roman"/>
          </w:rPr>
          <w:delText xml:space="preserve"> food web structure</w:delText>
        </w:r>
      </w:del>
      <w:r w:rsidRPr="002D4132">
        <w:rPr>
          <w:rFonts w:ascii="Times New Roman" w:hAnsi="Times New Roman" w:cs="Times New Roman"/>
        </w:rPr>
        <w:t xml:space="preserve">. </w:t>
      </w:r>
      <w:del w:id="620" w:author="Chih-Lin Wei" w:date="2022-06-18T19:35:00Z">
        <w:r w:rsidRPr="002D4132" w:rsidDel="003A4937">
          <w:rPr>
            <w:rFonts w:ascii="Times New Roman" w:hAnsi="Times New Roman" w:cs="Times New Roman" w:hint="eastAsia"/>
          </w:rPr>
          <w:delText>van Oevelen et al. (2011) found that</w:delText>
        </w:r>
      </w:del>
      <w:ins w:id="621" w:author="Chih-Lin Wei" w:date="2022-06-18T20:13:00Z">
        <w:r w:rsidR="003A4937">
          <w:rPr>
            <w:rFonts w:ascii="Times New Roman" w:hAnsi="Times New Roman" w:cs="Times New Roman"/>
          </w:rPr>
          <w:t>For example, the</w:t>
        </w:r>
      </w:ins>
      <w:r w:rsidRPr="002D4132">
        <w:rPr>
          <w:rFonts w:ascii="Times New Roman" w:hAnsi="Times New Roman" w:cs="Times New Roman"/>
        </w:rPr>
        <w:t xml:space="preserve"> prokaryote</w:t>
      </w:r>
      <w:del w:id="622" w:author="Chih-Lin Wei" w:date="2022-06-18T19:36:00Z">
        <w:r w:rsidRPr="002D4132" w:rsidDel="003A4937">
          <w:rPr>
            <w:rFonts w:ascii="Times New Roman" w:hAnsi="Times New Roman" w:cs="Times New Roman"/>
          </w:rPr>
          <w:delText>s</w:delText>
        </w:r>
      </w:del>
      <w:r w:rsidRPr="002D4132">
        <w:rPr>
          <w:rFonts w:ascii="Times New Roman" w:hAnsi="Times New Roman" w:cs="Times New Roman"/>
        </w:rPr>
        <w:t xml:space="preserve"> uptake of DOC and its respiration to DIC dominated the </w:t>
      </w:r>
      <w:ins w:id="623" w:author="Chih-Lin Wei" w:date="2022-06-18T19:36:00Z">
        <w:r w:rsidR="003A4937">
          <w:rPr>
            <w:rFonts w:ascii="Times New Roman" w:hAnsi="Times New Roman" w:cs="Times New Roman"/>
          </w:rPr>
          <w:t xml:space="preserve">carbon flows in the </w:t>
        </w:r>
      </w:ins>
      <w:r w:rsidRPr="002D4132">
        <w:rPr>
          <w:rFonts w:ascii="Times New Roman" w:hAnsi="Times New Roman" w:cs="Times New Roman"/>
        </w:rPr>
        <w:t xml:space="preserve">upper </w:t>
      </w:r>
      <w:del w:id="624" w:author="Chih-Lin Wei" w:date="2022-06-18T19:35:00Z">
        <w:r w:rsidRPr="002D4132" w:rsidDel="003A4937">
          <w:rPr>
            <w:rFonts w:ascii="Times New Roman" w:hAnsi="Times New Roman" w:cs="Times New Roman"/>
          </w:rPr>
          <w:lastRenderedPageBreak/>
          <w:delText>section</w:delText>
        </w:r>
      </w:del>
      <w:ins w:id="625" w:author="Chih-Lin Wei" w:date="2022-06-18T19:35:00Z">
        <w:r w:rsidR="003A4937">
          <w:rPr>
            <w:rFonts w:ascii="Times New Roman" w:hAnsi="Times New Roman" w:cs="Times New Roman"/>
          </w:rPr>
          <w:t>canyon food web</w:t>
        </w:r>
      </w:ins>
      <w:ins w:id="626" w:author="Chih-Lin Wei" w:date="2022-06-18T19:36:00Z">
        <w:r w:rsidR="003A4937">
          <w:rPr>
            <w:rFonts w:ascii="Times New Roman" w:hAnsi="Times New Roman" w:cs="Times New Roman"/>
          </w:rPr>
          <w:t>.</w:t>
        </w:r>
      </w:ins>
      <w:del w:id="627" w:author="Chih-Lin Wei" w:date="2022-06-18T19:36:00Z">
        <w:r w:rsidRPr="002D4132" w:rsidDel="003A4937">
          <w:rPr>
            <w:rFonts w:ascii="Times New Roman" w:hAnsi="Times New Roman" w:cs="Times New Roman"/>
          </w:rPr>
          <w:delText>,</w:delText>
        </w:r>
      </w:del>
      <w:r w:rsidRPr="002D4132">
        <w:rPr>
          <w:rFonts w:ascii="Times New Roman" w:hAnsi="Times New Roman" w:cs="Times New Roman"/>
        </w:rPr>
        <w:t xml:space="preserve"> </w:t>
      </w:r>
      <w:del w:id="628" w:author="Chih-Lin Wei" w:date="2022-06-18T19:38:00Z">
        <w:r w:rsidRPr="002D4132" w:rsidDel="003A4937">
          <w:rPr>
            <w:rFonts w:ascii="Times New Roman" w:hAnsi="Times New Roman" w:cs="Times New Roman"/>
          </w:rPr>
          <w:delText>with a significant</w:delText>
        </w:r>
      </w:del>
      <w:ins w:id="629" w:author="Chih-Lin Wei" w:date="2022-06-18T19:38:00Z">
        <w:r w:rsidR="003A4937">
          <w:rPr>
            <w:rFonts w:ascii="Times New Roman" w:hAnsi="Times New Roman" w:cs="Times New Roman"/>
          </w:rPr>
          <w:t>The</w:t>
        </w:r>
      </w:ins>
      <w:r w:rsidRPr="002D4132">
        <w:rPr>
          <w:rFonts w:ascii="Times New Roman" w:hAnsi="Times New Roman" w:cs="Times New Roman"/>
        </w:rPr>
        <w:t xml:space="preserve"> meiofauna</w:t>
      </w:r>
      <w:del w:id="630" w:author="Chih-Lin Wei" w:date="2022-06-18T19:38:00Z">
        <w:r w:rsidRPr="002D4132" w:rsidDel="003A4937">
          <w:rPr>
            <w:rFonts w:ascii="Times New Roman" w:hAnsi="Times New Roman" w:cs="Times New Roman"/>
          </w:rPr>
          <w:delText>l</w:delText>
        </w:r>
      </w:del>
      <w:r w:rsidRPr="002D4132">
        <w:rPr>
          <w:rFonts w:ascii="Times New Roman" w:hAnsi="Times New Roman" w:cs="Times New Roman"/>
        </w:rPr>
        <w:t xml:space="preserve"> </w:t>
      </w:r>
      <w:ins w:id="631" w:author="Chih-Lin Wei" w:date="2022-06-18T20:17:00Z">
        <w:r w:rsidR="003A4937">
          <w:rPr>
            <w:rFonts w:ascii="Times New Roman" w:hAnsi="Times New Roman" w:cs="Times New Roman"/>
          </w:rPr>
          <w:t xml:space="preserve">also </w:t>
        </w:r>
      </w:ins>
      <w:ins w:id="632" w:author="Chih-Lin Wei" w:date="2022-06-18T19:39:00Z">
        <w:r w:rsidR="003A4937">
          <w:rPr>
            <w:rFonts w:ascii="Times New Roman" w:hAnsi="Times New Roman" w:cs="Times New Roman"/>
          </w:rPr>
          <w:t xml:space="preserve">has </w:t>
        </w:r>
      </w:ins>
      <w:ins w:id="633" w:author="Chih-Lin Wei" w:date="2022-06-18T19:40:00Z">
        <w:r w:rsidR="003A4937">
          <w:rPr>
            <w:rFonts w:ascii="Times New Roman" w:hAnsi="Times New Roman" w:cs="Times New Roman"/>
          </w:rPr>
          <w:t xml:space="preserve">a </w:t>
        </w:r>
      </w:ins>
      <w:ins w:id="634" w:author="Chih-Lin Wei" w:date="2022-06-18T19:39:00Z">
        <w:r w:rsidR="003A4937">
          <w:rPr>
            <w:rFonts w:ascii="Times New Roman" w:hAnsi="Times New Roman" w:cs="Times New Roman"/>
          </w:rPr>
          <w:t xml:space="preserve">higher density and </w:t>
        </w:r>
      </w:ins>
      <w:ins w:id="635" w:author="Chih-Lin Wei" w:date="2022-06-18T19:41:00Z">
        <w:r w:rsidR="003A4937">
          <w:rPr>
            <w:rFonts w:ascii="Times New Roman" w:hAnsi="Times New Roman" w:cs="Times New Roman"/>
          </w:rPr>
          <w:t>contributes more to the carbon flows than</w:t>
        </w:r>
        <w:r w:rsidR="003A4937" w:rsidRPr="002D4132" w:rsidDel="003A4937">
          <w:rPr>
            <w:rFonts w:ascii="Times New Roman" w:hAnsi="Times New Roman" w:cs="Times New Roman"/>
          </w:rPr>
          <w:t xml:space="preserve"> </w:t>
        </w:r>
      </w:ins>
      <w:ins w:id="636" w:author="Chih-Lin Wei" w:date="2022-06-18T19:44:00Z">
        <w:r w:rsidR="003A4937">
          <w:rPr>
            <w:rFonts w:ascii="Times New Roman" w:hAnsi="Times New Roman" w:cs="Times New Roman"/>
          </w:rPr>
          <w:t xml:space="preserve">the </w:t>
        </w:r>
      </w:ins>
      <w:del w:id="637" w:author="Chih-Lin Wei" w:date="2022-06-18T19:38:00Z">
        <w:r w:rsidRPr="002D4132" w:rsidDel="003A4937">
          <w:rPr>
            <w:rFonts w:ascii="Times New Roman" w:hAnsi="Times New Roman" w:cs="Times New Roman"/>
          </w:rPr>
          <w:delText>and smaller</w:delText>
        </w:r>
      </w:del>
      <w:del w:id="638" w:author="Chih-Lin Wei" w:date="2022-06-18T19:41:00Z">
        <w:r w:rsidRPr="002D4132" w:rsidDel="003A4937">
          <w:rPr>
            <w:rFonts w:ascii="Times New Roman" w:hAnsi="Times New Roman" w:cs="Times New Roman"/>
          </w:rPr>
          <w:delText xml:space="preserve"> </w:delText>
        </w:r>
      </w:del>
      <w:r w:rsidRPr="002D4132">
        <w:rPr>
          <w:rFonts w:ascii="Times New Roman" w:hAnsi="Times New Roman" w:cs="Times New Roman"/>
        </w:rPr>
        <w:t>macrofauna</w:t>
      </w:r>
      <w:del w:id="639" w:author="Chih-Lin Wei" w:date="2022-06-18T19:38:00Z">
        <w:r w:rsidRPr="002D4132" w:rsidDel="003A4937">
          <w:rPr>
            <w:rFonts w:ascii="Times New Roman" w:hAnsi="Times New Roman" w:cs="Times New Roman"/>
          </w:rPr>
          <w:delText>l contribution</w:delText>
        </w:r>
      </w:del>
      <w:del w:id="640" w:author="Chih-Lin Wei" w:date="2022-06-18T19:41:00Z">
        <w:r w:rsidRPr="002D4132" w:rsidDel="003A4937">
          <w:rPr>
            <w:rFonts w:ascii="Times New Roman" w:hAnsi="Times New Roman" w:cs="Times New Roman"/>
          </w:rPr>
          <w:delText>. The high densities of meiofauna</w:delText>
        </w:r>
      </w:del>
      <w:ins w:id="641" w:author="Chih-Lin Wei" w:date="2022-06-18T20:15:00Z">
        <w:r w:rsidR="003A4937">
          <w:rPr>
            <w:rFonts w:ascii="Times New Roman" w:hAnsi="Times New Roman" w:cs="Times New Roman"/>
          </w:rPr>
          <w:t>,</w:t>
        </w:r>
      </w:ins>
      <w:r w:rsidRPr="002D4132">
        <w:rPr>
          <w:rFonts w:ascii="Times New Roman" w:hAnsi="Times New Roman" w:cs="Times New Roman"/>
        </w:rPr>
        <w:t xml:space="preserve"> suggest</w:t>
      </w:r>
      <w:ins w:id="642" w:author="Chih-Lin Wei" w:date="2022-06-18T20:15:00Z">
        <w:r w:rsidR="003A4937">
          <w:rPr>
            <w:rFonts w:ascii="Times New Roman" w:hAnsi="Times New Roman" w:cs="Times New Roman"/>
          </w:rPr>
          <w:t>ing</w:t>
        </w:r>
      </w:ins>
      <w:del w:id="643" w:author="Chih-Lin Wei" w:date="2022-06-18T20:15:00Z">
        <w:r w:rsidRPr="002D4132" w:rsidDel="003A4937">
          <w:rPr>
            <w:rFonts w:ascii="Times New Roman" w:hAnsi="Times New Roman" w:cs="Times New Roman"/>
          </w:rPr>
          <w:delText>ed</w:delText>
        </w:r>
      </w:del>
      <w:r w:rsidRPr="002D4132">
        <w:rPr>
          <w:rFonts w:ascii="Times New Roman" w:hAnsi="Times New Roman" w:cs="Times New Roman"/>
        </w:rPr>
        <w:t xml:space="preserve"> that the </w:t>
      </w:r>
      <w:del w:id="644" w:author="Chih-Lin Wei" w:date="2022-06-18T20:15:00Z">
        <w:r w:rsidRPr="002D4132" w:rsidDel="003A4937">
          <w:rPr>
            <w:rFonts w:ascii="Times New Roman" w:hAnsi="Times New Roman" w:cs="Times New Roman"/>
          </w:rPr>
          <w:delText xml:space="preserve">conditions of the upper canyon, such as </w:delText>
        </w:r>
      </w:del>
      <w:ins w:id="645" w:author="Chih-Lin Wei" w:date="2022-06-18T19:51:00Z">
        <w:r w:rsidR="003A4937">
          <w:rPr>
            <w:rFonts w:ascii="Times New Roman" w:hAnsi="Times New Roman" w:cs="Times New Roman"/>
          </w:rPr>
          <w:t xml:space="preserve">meifauna </w:t>
        </w:r>
      </w:ins>
      <w:ins w:id="646" w:author="Chih-Lin Wei" w:date="2022-06-18T20:15:00Z">
        <w:r w:rsidR="003A4937">
          <w:rPr>
            <w:rFonts w:ascii="Times New Roman" w:hAnsi="Times New Roman" w:cs="Times New Roman"/>
          </w:rPr>
          <w:t xml:space="preserve">may </w:t>
        </w:r>
      </w:ins>
      <w:ins w:id="647" w:author="Chih-Lin Wei" w:date="2022-06-18T19:51:00Z">
        <w:r w:rsidR="003A4937">
          <w:rPr>
            <w:rFonts w:ascii="Times New Roman" w:hAnsi="Times New Roman" w:cs="Times New Roman"/>
          </w:rPr>
          <w:t>tolerate</w:t>
        </w:r>
      </w:ins>
      <w:ins w:id="648" w:author="Chih-Lin Wei" w:date="2022-06-18T20:18:00Z">
        <w:r w:rsidR="003A4937">
          <w:rPr>
            <w:rFonts w:ascii="Times New Roman" w:hAnsi="Times New Roman" w:cs="Times New Roman"/>
          </w:rPr>
          <w:t xml:space="preserve"> the</w:t>
        </w:r>
      </w:ins>
      <w:ins w:id="649" w:author="Chih-Lin Wei" w:date="2022-06-18T19:46:00Z">
        <w:r w:rsidR="003A4937">
          <w:rPr>
            <w:rFonts w:ascii="Times New Roman" w:hAnsi="Times New Roman" w:cs="Times New Roman"/>
          </w:rPr>
          <w:t xml:space="preserve"> </w:t>
        </w:r>
      </w:ins>
      <w:r w:rsidRPr="002D4132">
        <w:rPr>
          <w:rFonts w:ascii="Times New Roman" w:hAnsi="Times New Roman" w:cs="Times New Roman"/>
        </w:rPr>
        <w:t>high current speeds and sediment resuspension</w:t>
      </w:r>
      <w:ins w:id="650" w:author="Chih-Lin Wei" w:date="2022-06-18T19:48:00Z">
        <w:r w:rsidR="003A4937">
          <w:rPr>
            <w:rFonts w:ascii="Times New Roman" w:hAnsi="Times New Roman" w:cs="Times New Roman"/>
          </w:rPr>
          <w:t xml:space="preserve"> </w:t>
        </w:r>
      </w:ins>
      <w:ins w:id="651" w:author="Chih-Lin Wei" w:date="2022-06-18T20:18:00Z">
        <w:r w:rsidR="003A4937">
          <w:rPr>
            <w:rFonts w:ascii="Times New Roman" w:hAnsi="Times New Roman" w:cs="Times New Roman"/>
          </w:rPr>
          <w:t xml:space="preserve">in the upper canyon </w:t>
        </w:r>
      </w:ins>
      <w:del w:id="652" w:author="Chih-Lin Wei" w:date="2022-06-18T19:47:00Z">
        <w:r w:rsidRPr="002D4132" w:rsidDel="003A4937">
          <w:rPr>
            <w:rFonts w:ascii="Times New Roman" w:hAnsi="Times New Roman" w:cs="Times New Roman"/>
          </w:rPr>
          <w:delText>,</w:delText>
        </w:r>
      </w:del>
      <w:del w:id="653" w:author="Chih-Lin Wei" w:date="2022-06-18T19:52:00Z">
        <w:r w:rsidRPr="002D4132" w:rsidDel="003A4937">
          <w:rPr>
            <w:rFonts w:ascii="Times New Roman" w:hAnsi="Times New Roman" w:cs="Times New Roman"/>
          </w:rPr>
          <w:delText xml:space="preserve"> favor the meiofauna</w:delText>
        </w:r>
      </w:del>
      <w:ins w:id="654" w:author="Chih-Lin Wei" w:date="2022-06-18T19:53:00Z">
        <w:r w:rsidR="003A4937">
          <w:rPr>
            <w:rFonts w:ascii="Times New Roman" w:hAnsi="Times New Roman" w:cs="Times New Roman"/>
          </w:rPr>
          <w:t xml:space="preserve">better </w:t>
        </w:r>
      </w:ins>
      <w:ins w:id="655" w:author="Chih-Lin Wei" w:date="2022-06-18T19:42:00Z">
        <w:r w:rsidR="003A4937">
          <w:rPr>
            <w:rFonts w:ascii="Times New Roman" w:hAnsi="Times New Roman" w:cs="Times New Roman"/>
          </w:rPr>
          <w:t xml:space="preserve">than </w:t>
        </w:r>
      </w:ins>
      <w:ins w:id="656" w:author="Chih-Lin Wei" w:date="2022-06-18T19:53:00Z">
        <w:r w:rsidR="003A4937">
          <w:rPr>
            <w:rFonts w:ascii="Times New Roman" w:hAnsi="Times New Roman" w:cs="Times New Roman"/>
          </w:rPr>
          <w:t xml:space="preserve">the </w:t>
        </w:r>
      </w:ins>
      <w:ins w:id="657" w:author="Chih-Lin Wei" w:date="2022-06-18T19:43:00Z">
        <w:r w:rsidR="003A4937">
          <w:rPr>
            <w:rFonts w:ascii="Times New Roman" w:hAnsi="Times New Roman" w:cs="Times New Roman"/>
          </w:rPr>
          <w:t>macrofauna</w:t>
        </w:r>
      </w:ins>
      <w:r w:rsidRPr="002D4132">
        <w:rPr>
          <w:rFonts w:ascii="Times New Roman" w:hAnsi="Times New Roman" w:cs="Times New Roman"/>
        </w:rPr>
        <w:t>. In the mid</w:t>
      </w:r>
      <w:del w:id="658" w:author="Chih-Lin Wei" w:date="2022-06-18T19:47:00Z">
        <w:r w:rsidRPr="002D4132" w:rsidDel="003A4937">
          <w:rPr>
            <w:rFonts w:ascii="Times New Roman" w:hAnsi="Times New Roman" w:cs="Times New Roman"/>
          </w:rPr>
          <w:delText>dle</w:delText>
        </w:r>
      </w:del>
      <w:r w:rsidRPr="002D4132">
        <w:rPr>
          <w:rFonts w:ascii="Times New Roman" w:hAnsi="Times New Roman" w:cs="Times New Roman"/>
        </w:rPr>
        <w:t xml:space="preserve"> canyon</w:t>
      </w:r>
      <w:del w:id="659" w:author="Chih-Lin Wei" w:date="2022-06-18T19:47:00Z">
        <w:r w:rsidRPr="002D4132" w:rsidDel="003A4937">
          <w:rPr>
            <w:rFonts w:ascii="Times New Roman" w:hAnsi="Times New Roman" w:cs="Times New Roman"/>
          </w:rPr>
          <w:delText xml:space="preserve"> section</w:delText>
        </w:r>
      </w:del>
      <w:r w:rsidRPr="002D4132">
        <w:rPr>
          <w:rFonts w:ascii="Times New Roman" w:hAnsi="Times New Roman" w:cs="Times New Roman"/>
        </w:rPr>
        <w:t xml:space="preserve">, </w:t>
      </w:r>
      <w:del w:id="660" w:author="Chih-Lin Wei" w:date="2022-06-18T19:55:00Z">
        <w:r w:rsidRPr="002D4132" w:rsidDel="003A4937">
          <w:rPr>
            <w:rFonts w:ascii="Times New Roman" w:hAnsi="Times New Roman" w:cs="Times New Roman"/>
          </w:rPr>
          <w:delText xml:space="preserve">the </w:delText>
        </w:r>
      </w:del>
      <w:del w:id="661" w:author="Chih-Lin Wei" w:date="2022-06-18T19:54:00Z">
        <w:r w:rsidRPr="002D4132" w:rsidDel="003A4937">
          <w:rPr>
            <w:rFonts w:ascii="Times New Roman" w:hAnsi="Times New Roman" w:cs="Times New Roman"/>
          </w:rPr>
          <w:delText>megafauna (</w:delText>
        </w:r>
      </w:del>
      <w:r w:rsidRPr="002D4132">
        <w:rPr>
          <w:rFonts w:ascii="Times New Roman" w:hAnsi="Times New Roman" w:cs="Times New Roman"/>
        </w:rPr>
        <w:t>holothurians</w:t>
      </w:r>
      <w:del w:id="662" w:author="Chih-Lin Wei" w:date="2022-06-18T19:54:00Z">
        <w:r w:rsidRPr="002D4132" w:rsidDel="003A4937">
          <w:rPr>
            <w:rFonts w:ascii="Times New Roman" w:hAnsi="Times New Roman" w:cs="Times New Roman"/>
          </w:rPr>
          <w:delText>)</w:delText>
        </w:r>
      </w:del>
      <w:r w:rsidRPr="002D4132">
        <w:rPr>
          <w:rFonts w:ascii="Times New Roman" w:hAnsi="Times New Roman" w:cs="Times New Roman"/>
        </w:rPr>
        <w:t xml:space="preserve"> benefited from the high OM input</w:t>
      </w:r>
      <w:ins w:id="663" w:author="Chih-Lin Wei" w:date="2022-06-18T19:55:00Z">
        <w:r w:rsidR="003A4937">
          <w:rPr>
            <w:rFonts w:ascii="Times New Roman" w:hAnsi="Times New Roman" w:cs="Times New Roman"/>
          </w:rPr>
          <w:t>s</w:t>
        </w:r>
      </w:ins>
      <w:r w:rsidRPr="002D4132">
        <w:rPr>
          <w:rFonts w:ascii="Times New Roman" w:hAnsi="Times New Roman" w:cs="Times New Roman"/>
        </w:rPr>
        <w:t xml:space="preserve"> and accreted sediments, </w:t>
      </w:r>
      <w:del w:id="664" w:author="Chih-Lin Wei" w:date="2022-06-18T19:54:00Z">
        <w:r w:rsidRPr="002D4132" w:rsidDel="003A4937">
          <w:rPr>
            <w:rFonts w:ascii="Times New Roman" w:hAnsi="Times New Roman" w:cs="Times New Roman"/>
          </w:rPr>
          <w:delText xml:space="preserve">showing </w:delText>
        </w:r>
      </w:del>
      <w:ins w:id="665" w:author="Chih-Lin Wei" w:date="2022-06-18T19:54:00Z">
        <w:r w:rsidR="003A4937">
          <w:rPr>
            <w:rFonts w:ascii="Times New Roman" w:hAnsi="Times New Roman" w:cs="Times New Roman"/>
          </w:rPr>
          <w:t>resulting in</w:t>
        </w:r>
        <w:r w:rsidR="003A4937" w:rsidRPr="002D4132">
          <w:rPr>
            <w:rFonts w:ascii="Times New Roman" w:hAnsi="Times New Roman" w:cs="Times New Roman"/>
          </w:rPr>
          <w:t xml:space="preserve"> </w:t>
        </w:r>
      </w:ins>
      <w:r w:rsidRPr="002D4132">
        <w:rPr>
          <w:rFonts w:ascii="Times New Roman" w:hAnsi="Times New Roman" w:cs="Times New Roman"/>
        </w:rPr>
        <w:t>a megafaunal hotspot</w:t>
      </w:r>
      <w:del w:id="666" w:author="Chih-Lin Wei" w:date="2022-06-18T19:56:00Z">
        <w:r w:rsidRPr="002D4132" w:rsidDel="003A4937">
          <w:rPr>
            <w:rFonts w:ascii="Times New Roman" w:hAnsi="Times New Roman" w:cs="Times New Roman"/>
          </w:rPr>
          <w:delText xml:space="preserve"> in the deep sea</w:delText>
        </w:r>
      </w:del>
      <w:r w:rsidRPr="002D4132">
        <w:rPr>
          <w:rFonts w:ascii="Times New Roman" w:hAnsi="Times New Roman" w:cs="Times New Roman"/>
        </w:rPr>
        <w:t xml:space="preserve">. In </w:t>
      </w:r>
      <w:del w:id="667" w:author="Chih-Lin Wei" w:date="2022-06-18T19:56:00Z">
        <w:r w:rsidRPr="002D4132" w:rsidDel="003A4937">
          <w:rPr>
            <w:rFonts w:ascii="Times New Roman" w:hAnsi="Times New Roman" w:cs="Times New Roman"/>
          </w:rPr>
          <w:delText>contrast</w:delText>
        </w:r>
      </w:del>
      <w:ins w:id="668" w:author="Chih-Lin Wei" w:date="2022-06-18T19:56:00Z">
        <w:r w:rsidR="003A4937">
          <w:rPr>
            <w:rFonts w:ascii="Times New Roman" w:hAnsi="Times New Roman" w:cs="Times New Roman"/>
          </w:rPr>
          <w:t>the low canyon</w:t>
        </w:r>
      </w:ins>
      <w:r w:rsidRPr="002D4132">
        <w:rPr>
          <w:rFonts w:ascii="Times New Roman" w:hAnsi="Times New Roman" w:cs="Times New Roman"/>
        </w:rPr>
        <w:t xml:space="preserve">, </w:t>
      </w:r>
      <w:ins w:id="669" w:author="Chih-Lin Wei" w:date="2022-06-18T19:58:00Z">
        <w:r w:rsidR="003A4937" w:rsidRPr="002D4132">
          <w:rPr>
            <w:rFonts w:ascii="Times New Roman" w:hAnsi="Times New Roman" w:cs="Times New Roman"/>
          </w:rPr>
          <w:t>all carbon flows diminished</w:t>
        </w:r>
      </w:ins>
      <w:ins w:id="670" w:author="Chih-Lin Wei" w:date="2022-06-18T19:59:00Z">
        <w:r w:rsidR="003A4937">
          <w:rPr>
            <w:rFonts w:ascii="Times New Roman" w:hAnsi="Times New Roman" w:cs="Times New Roman"/>
          </w:rPr>
          <w:t>,</w:t>
        </w:r>
      </w:ins>
      <w:ins w:id="671" w:author="Chih-Lin Wei" w:date="2022-06-18T19:58:00Z">
        <w:r w:rsidR="003A4937" w:rsidRPr="002D4132">
          <w:rPr>
            <w:rFonts w:ascii="Times New Roman" w:hAnsi="Times New Roman" w:cs="Times New Roman"/>
          </w:rPr>
          <w:t xml:space="preserve"> </w:t>
        </w:r>
        <w:r w:rsidR="003A4937">
          <w:rPr>
            <w:rFonts w:ascii="Times New Roman" w:hAnsi="Times New Roman" w:cs="Times New Roman"/>
          </w:rPr>
          <w:t xml:space="preserve">but </w:t>
        </w:r>
      </w:ins>
      <w:ins w:id="672" w:author="Chih-Lin Wei" w:date="2022-06-18T19:57:00Z">
        <w:r w:rsidR="003A4937">
          <w:rPr>
            <w:rFonts w:ascii="Times New Roman" w:hAnsi="Times New Roman" w:cs="Times New Roman"/>
          </w:rPr>
          <w:t xml:space="preserve">the </w:t>
        </w:r>
      </w:ins>
      <w:r w:rsidRPr="002D4132">
        <w:rPr>
          <w:rFonts w:ascii="Times New Roman" w:hAnsi="Times New Roman" w:cs="Times New Roman"/>
        </w:rPr>
        <w:t>prokaryote</w:t>
      </w:r>
      <w:del w:id="673" w:author="Chih-Lin Wei" w:date="2022-06-18T19:57:00Z">
        <w:r w:rsidRPr="002D4132" w:rsidDel="003A4937">
          <w:rPr>
            <w:rFonts w:ascii="Times New Roman" w:hAnsi="Times New Roman" w:cs="Times New Roman"/>
          </w:rPr>
          <w:delText>s</w:delText>
        </w:r>
      </w:del>
      <w:r w:rsidRPr="002D4132">
        <w:rPr>
          <w:rFonts w:ascii="Times New Roman" w:hAnsi="Times New Roman" w:cs="Times New Roman"/>
        </w:rPr>
        <w:t xml:space="preserve"> uptake of DIC dominated the </w:t>
      </w:r>
      <w:del w:id="674" w:author="Chih-Lin Wei" w:date="2022-06-18T19:58:00Z">
        <w:r w:rsidRPr="002D4132" w:rsidDel="003A4937">
          <w:rPr>
            <w:rFonts w:ascii="Times New Roman" w:hAnsi="Times New Roman" w:cs="Times New Roman"/>
          </w:rPr>
          <w:delText xml:space="preserve">carbon cycling and all carbon flows diminished in the lower section of the canyon, </w:delText>
        </w:r>
      </w:del>
      <w:del w:id="675" w:author="Chih-Lin Wei" w:date="2022-06-18T20:00:00Z">
        <w:r w:rsidRPr="002D4132" w:rsidDel="003A4937">
          <w:rPr>
            <w:rFonts w:ascii="Times New Roman" w:hAnsi="Times New Roman" w:cs="Times New Roman"/>
          </w:rPr>
          <w:delText xml:space="preserve">therefore, the </w:delText>
        </w:r>
      </w:del>
      <w:r w:rsidRPr="002D4132">
        <w:rPr>
          <w:rFonts w:ascii="Times New Roman" w:hAnsi="Times New Roman" w:cs="Times New Roman"/>
        </w:rPr>
        <w:t>food web</w:t>
      </w:r>
      <w:del w:id="676" w:author="Chih-Lin Wei" w:date="2022-06-18T20:03:00Z">
        <w:r w:rsidRPr="002D4132" w:rsidDel="003A4937">
          <w:rPr>
            <w:rFonts w:ascii="Times New Roman" w:hAnsi="Times New Roman" w:cs="Times New Roman"/>
          </w:rPr>
          <w:delText xml:space="preserve"> structure</w:delText>
        </w:r>
      </w:del>
      <w:ins w:id="677" w:author="Chih-Lin Wei" w:date="2022-06-18T20:03:00Z">
        <w:r w:rsidR="003A4937">
          <w:rPr>
            <w:rFonts w:ascii="Times New Roman" w:hAnsi="Times New Roman" w:cs="Times New Roman" w:hint="eastAsia"/>
          </w:rPr>
          <w:t>,</w:t>
        </w:r>
      </w:ins>
      <w:r w:rsidRPr="002D4132">
        <w:rPr>
          <w:rFonts w:ascii="Times New Roman" w:hAnsi="Times New Roman" w:cs="Times New Roman"/>
        </w:rPr>
        <w:t xml:space="preserve"> resembl</w:t>
      </w:r>
      <w:ins w:id="678" w:author="Chih-Lin Wei" w:date="2022-06-18T20:03:00Z">
        <w:r w:rsidR="003A4937">
          <w:rPr>
            <w:rFonts w:ascii="Times New Roman" w:hAnsi="Times New Roman" w:cs="Times New Roman"/>
          </w:rPr>
          <w:t>ing</w:t>
        </w:r>
      </w:ins>
      <w:del w:id="679" w:author="Chih-Lin Wei" w:date="2022-06-18T20:03:00Z">
        <w:r w:rsidRPr="002D4132" w:rsidDel="003A4937">
          <w:rPr>
            <w:rFonts w:ascii="Times New Roman" w:hAnsi="Times New Roman" w:cs="Times New Roman"/>
          </w:rPr>
          <w:delText xml:space="preserve">ed </w:delText>
        </w:r>
      </w:del>
      <w:del w:id="680" w:author="Chih-Lin Wei" w:date="2022-06-18T20:02:00Z">
        <w:r w:rsidRPr="002D4132" w:rsidDel="003A4937">
          <w:rPr>
            <w:rFonts w:ascii="Times New Roman" w:hAnsi="Times New Roman" w:cs="Times New Roman"/>
          </w:rPr>
          <w:delText>that</w:delText>
        </w:r>
      </w:del>
      <w:ins w:id="681" w:author="Chih-Lin Wei" w:date="2022-06-18T20:02:00Z">
        <w:r w:rsidR="003A4937">
          <w:rPr>
            <w:rFonts w:ascii="Times New Roman" w:hAnsi="Times New Roman" w:cs="Times New Roman"/>
          </w:rPr>
          <w:t xml:space="preserve"> the food web</w:t>
        </w:r>
      </w:ins>
      <w:r w:rsidRPr="002D4132">
        <w:rPr>
          <w:rFonts w:ascii="Times New Roman" w:hAnsi="Times New Roman" w:cs="Times New Roman"/>
        </w:rPr>
        <w:t xml:space="preserve"> of </w:t>
      </w:r>
      <w:ins w:id="682" w:author="Chih-Lin Wei" w:date="2022-06-18T20:19:00Z">
        <w:r w:rsidR="003A4937">
          <w:rPr>
            <w:rFonts w:ascii="Times New Roman" w:hAnsi="Times New Roman" w:cs="Times New Roman"/>
          </w:rPr>
          <w:t xml:space="preserve">the </w:t>
        </w:r>
      </w:ins>
      <w:r w:rsidRPr="002D4132">
        <w:rPr>
          <w:rFonts w:ascii="Times New Roman" w:hAnsi="Times New Roman" w:cs="Times New Roman"/>
        </w:rPr>
        <w:t xml:space="preserve">lower slope and abyssal plain sediments. </w:t>
      </w:r>
    </w:p>
    <w:p w14:paraId="3E23B4F5" w14:textId="77777777" w:rsidR="0066242F" w:rsidRDefault="0066242F" w:rsidP="00A43A3E">
      <w:pPr>
        <w:ind w:leftChars="123" w:left="295"/>
        <w:rPr>
          <w:rFonts w:ascii="Times New Roman" w:hAnsi="Times New Roman" w:cs="Times New Roman"/>
        </w:rPr>
      </w:pPr>
    </w:p>
    <w:p w14:paraId="7AE1F7D6" w14:textId="77777777" w:rsidR="002D4132" w:rsidRDefault="002D4132" w:rsidP="00A43A3E">
      <w:pPr>
        <w:pStyle w:val="11"/>
        <w:numPr>
          <w:ilvl w:val="0"/>
          <w:numId w:val="0"/>
        </w:numPr>
        <w:ind w:right="240"/>
      </w:pPr>
      <w:r w:rsidRPr="002D4132">
        <w:t>Aim of this study</w:t>
      </w:r>
    </w:p>
    <w:p w14:paraId="328FF331" w14:textId="4370711D" w:rsidR="00C131FD" w:rsidRDefault="00C131FD" w:rsidP="00A43A3E">
      <w:pPr>
        <w:pStyle w:val="a3"/>
        <w:ind w:leftChars="0" w:left="0"/>
        <w:rPr>
          <w:ins w:id="683" w:author="user" w:date="2022-06-27T17:59:00Z"/>
          <w:rFonts w:ascii="Times New Roman" w:hAnsi="Times New Roman" w:cs="Times New Roman"/>
        </w:rPr>
      </w:pPr>
      <w:ins w:id="684" w:author="user" w:date="2022-06-27T17:59:00Z">
        <w:r w:rsidRPr="00C131FD">
          <w:rPr>
            <w:rFonts w:ascii="Times New Roman" w:hAnsi="Times New Roman" w:cs="Times New Roman"/>
          </w:rPr>
          <w:t xml:space="preserve">In this study, the carbon stocks of biota and abiota were estimated in the upper GPSC and adjacent slope off SW Taiwan. Firstly, if the seasonality difference exists is examined. Then, combining the biogeochemical data from references with our </w:t>
        </w:r>
      </w:ins>
      <w:bookmarkStart w:id="685" w:name="_GoBack"/>
      <w:ins w:id="686" w:author="user" w:date="2022-06-28T18:48:00Z">
        <w:r w:rsidR="009E3539">
          <w:rPr>
            <w:rFonts w:ascii="Times New Roman" w:hAnsi="Times New Roman" w:cs="Times New Roman"/>
            <w:i/>
            <w:kern w:val="0"/>
          </w:rPr>
          <w:t>in situ</w:t>
        </w:r>
      </w:ins>
      <w:bookmarkEnd w:id="685"/>
      <w:ins w:id="687" w:author="user" w:date="2022-06-27T17:59:00Z">
        <w:r w:rsidRPr="00C131FD">
          <w:rPr>
            <w:rFonts w:ascii="Times New Roman" w:hAnsi="Times New Roman" w:cs="Times New Roman"/>
          </w:rPr>
          <w:t xml:space="preserve"> data, LIM models are constructed to quantify carbon flows in the simplified food webs structure of the two study sites. Finally, the selected network indices are examined as a function of the characteristics of the system. This study follows Liao et al. (2017; 2020), attempting to contribute to knowledge gaps by quantifying the carbon cycling in an SMR-fed submarine canyon ecosystem.</w:t>
        </w:r>
      </w:ins>
    </w:p>
    <w:p w14:paraId="7EA24D86" w14:textId="77777777" w:rsidR="00C131FD" w:rsidRDefault="00C131FD" w:rsidP="00A43A3E">
      <w:pPr>
        <w:pStyle w:val="a3"/>
        <w:ind w:leftChars="0" w:left="0"/>
        <w:rPr>
          <w:ins w:id="688" w:author="user" w:date="2022-06-27T17:59:00Z"/>
          <w:rFonts w:ascii="Times New Roman" w:hAnsi="Times New Roman" w:cs="Times New Roman"/>
        </w:rPr>
      </w:pPr>
    </w:p>
    <w:p w14:paraId="49EDCEF8" w14:textId="1067F157" w:rsidR="00367E23" w:rsidRPr="00C131FD" w:rsidDel="00DA2FB0" w:rsidRDefault="00CE6C2C" w:rsidP="00A43A3E">
      <w:pPr>
        <w:pStyle w:val="a3"/>
        <w:ind w:leftChars="0" w:left="0"/>
        <w:rPr>
          <w:del w:id="689" w:author="user" w:date="2022-06-27T17:41:00Z"/>
          <w:rFonts w:ascii="Times New Roman" w:hAnsi="Times New Roman" w:cs="Times New Roman"/>
          <w:b/>
          <w:rPrChange w:id="690" w:author="user" w:date="2022-06-27T17:57:00Z">
            <w:rPr>
              <w:del w:id="691" w:author="user" w:date="2022-06-27T17:41:00Z"/>
              <w:rFonts w:ascii="Times New Roman" w:hAnsi="Times New Roman" w:cs="Times New Roman"/>
              <w:b/>
              <w:highlight w:val="yellow"/>
            </w:rPr>
          </w:rPrChange>
        </w:rPr>
      </w:pPr>
      <w:del w:id="692" w:author="user" w:date="2022-06-27T17:41:00Z">
        <w:r w:rsidRPr="00C131FD" w:rsidDel="00DA2FB0">
          <w:rPr>
            <w:rFonts w:ascii="Times New Roman" w:hAnsi="Times New Roman" w:cs="Times New Roman"/>
            <w:b/>
            <w:rPrChange w:id="693" w:author="user" w:date="2022-06-27T17:57:00Z">
              <w:rPr>
                <w:rFonts w:ascii="Times New Roman" w:hAnsi="Times New Roman" w:cs="Times New Roman"/>
                <w:b/>
                <w:highlight w:val="yellow"/>
              </w:rPr>
            </w:rPrChange>
          </w:rPr>
          <w:delText>First LIM model apply in GPSC</w:delText>
        </w:r>
      </w:del>
    </w:p>
    <w:p w14:paraId="4329CE3E" w14:textId="1A85B67F" w:rsidR="00367E23" w:rsidRPr="00C131FD" w:rsidDel="00DA2FB0" w:rsidRDefault="00367E23" w:rsidP="00A43A3E">
      <w:pPr>
        <w:rPr>
          <w:del w:id="694" w:author="user" w:date="2022-06-27T17:41:00Z"/>
          <w:rFonts w:ascii="Times New Roman" w:hAnsi="Times New Roman" w:cs="Times New Roman"/>
          <w:rPrChange w:id="695" w:author="user" w:date="2022-06-27T17:57:00Z">
            <w:rPr>
              <w:del w:id="696" w:author="user" w:date="2022-06-27T17:41:00Z"/>
              <w:rFonts w:ascii="Times New Roman" w:hAnsi="Times New Roman" w:cs="Times New Roman"/>
              <w:highlight w:val="yellow"/>
            </w:rPr>
          </w:rPrChange>
        </w:rPr>
      </w:pPr>
      <w:del w:id="697" w:author="user" w:date="2022-06-27T17:41:00Z">
        <w:r w:rsidRPr="00C131FD" w:rsidDel="00DA2FB0">
          <w:rPr>
            <w:rFonts w:ascii="Times New Roman" w:hAnsi="Times New Roman" w:cs="Times New Roman"/>
            <w:rPrChange w:id="698" w:author="user" w:date="2022-06-27T17:57:00Z">
              <w:rPr>
                <w:rFonts w:ascii="Times New Roman" w:hAnsi="Times New Roman" w:cs="Times New Roman"/>
                <w:highlight w:val="yellow"/>
              </w:rPr>
            </w:rPrChange>
          </w:rPr>
          <w:delText xml:space="preserve">Considering </w:delText>
        </w:r>
        <w:r w:rsidR="0076774C" w:rsidRPr="00C131FD" w:rsidDel="00DA2FB0">
          <w:rPr>
            <w:rFonts w:ascii="Times New Roman" w:hAnsi="Times New Roman" w:cs="Times New Roman"/>
            <w:rPrChange w:id="699" w:author="user" w:date="2022-06-27T17:57:00Z">
              <w:rPr>
                <w:rFonts w:ascii="Times New Roman" w:hAnsi="Times New Roman" w:cs="Times New Roman"/>
                <w:highlight w:val="yellow"/>
              </w:rPr>
            </w:rPrChange>
          </w:rPr>
          <w:delText>the GPSC’s high energy setting (Liu et al., 2016, 2013) and peculiar biological community strucuture(Chen, 2018; Liao et al., 2020, 2017), we expected that carbon cycling in the submarine canyons off the SW Taiwan would be drastically different from that of the Mississippi or Nazaré Canyons (Rowe et al., 2008; van Oevelen et al., 2011).</w:delText>
        </w:r>
      </w:del>
    </w:p>
    <w:p w14:paraId="35DA0BAC" w14:textId="16B6ECB9" w:rsidR="002D4132" w:rsidRPr="00C131FD" w:rsidDel="00DA2FB0" w:rsidRDefault="002D4132" w:rsidP="00A43A3E">
      <w:pPr>
        <w:pStyle w:val="a3"/>
        <w:ind w:leftChars="0" w:left="0"/>
        <w:rPr>
          <w:del w:id="700" w:author="user" w:date="2022-06-27T17:41:00Z"/>
          <w:rFonts w:ascii="Times New Roman" w:hAnsi="Times New Roman" w:cs="Times New Roman"/>
          <w:b/>
          <w:rPrChange w:id="701" w:author="user" w:date="2022-06-27T17:57:00Z">
            <w:rPr>
              <w:del w:id="702" w:author="user" w:date="2022-06-27T17:41:00Z"/>
              <w:rFonts w:ascii="Times New Roman" w:hAnsi="Times New Roman" w:cs="Times New Roman"/>
              <w:b/>
              <w:highlight w:val="yellow"/>
            </w:rPr>
          </w:rPrChange>
        </w:rPr>
      </w:pPr>
      <w:del w:id="703" w:author="user" w:date="2022-06-27T17:41:00Z">
        <w:r w:rsidRPr="00C131FD" w:rsidDel="00DA2FB0">
          <w:rPr>
            <w:rFonts w:ascii="Times New Roman" w:hAnsi="Times New Roman" w:cs="Times New Roman"/>
            <w:b/>
            <w:rPrChange w:id="704" w:author="user" w:date="2022-06-27T17:57:00Z">
              <w:rPr>
                <w:rFonts w:ascii="Times New Roman" w:hAnsi="Times New Roman" w:cs="Times New Roman"/>
                <w:b/>
                <w:highlight w:val="yellow"/>
              </w:rPr>
            </w:rPrChange>
          </w:rPr>
          <w:delText>Difference in carbon flow between GC1 and GS1</w:delText>
        </w:r>
      </w:del>
    </w:p>
    <w:p w14:paraId="08FE9596" w14:textId="6F54CC43" w:rsidR="00367E23" w:rsidRPr="00464B27" w:rsidDel="00DA2FB0" w:rsidRDefault="002D4132" w:rsidP="00A43A3E">
      <w:pPr>
        <w:pStyle w:val="a3"/>
        <w:ind w:leftChars="0" w:left="0"/>
        <w:rPr>
          <w:del w:id="705" w:author="user" w:date="2022-06-27T17:41:00Z"/>
          <w:rFonts w:ascii="Times New Roman" w:hAnsi="Times New Roman" w:cs="Times New Roman"/>
          <w:b/>
          <w:highlight w:val="yellow"/>
        </w:rPr>
      </w:pPr>
      <w:del w:id="706" w:author="user" w:date="2022-06-27T17:41:00Z">
        <w:r w:rsidRPr="00C131FD" w:rsidDel="00DA2FB0">
          <w:rPr>
            <w:rFonts w:ascii="Times New Roman" w:hAnsi="Times New Roman" w:cs="Times New Roman"/>
            <w:b/>
            <w:rPrChange w:id="707" w:author="user" w:date="2022-06-27T17:57:00Z">
              <w:rPr>
                <w:rFonts w:ascii="Times New Roman" w:hAnsi="Times New Roman" w:cs="Times New Roman"/>
                <w:b/>
                <w:highlight w:val="yellow"/>
              </w:rPr>
            </w:rPrChange>
          </w:rPr>
          <w:delText>Compare with other submarine canyons</w:delText>
        </w:r>
      </w:del>
    </w:p>
    <w:p w14:paraId="29BD55A3" w14:textId="232D0760" w:rsidR="00367E23" w:rsidRPr="001F63EA" w:rsidDel="00DA2FB0" w:rsidRDefault="00367E23" w:rsidP="00A43A3E">
      <w:pPr>
        <w:ind w:leftChars="323" w:left="775"/>
        <w:rPr>
          <w:del w:id="708" w:author="user" w:date="2022-06-27T17:41:00Z"/>
          <w:rFonts w:ascii="Times New Roman" w:hAnsi="Times New Roman" w:cs="Times New Roman"/>
        </w:rPr>
      </w:pPr>
    </w:p>
    <w:p w14:paraId="5F8B2641" w14:textId="77777777" w:rsidR="006937FE" w:rsidRDefault="0086218C" w:rsidP="00A43A3E">
      <w:pPr>
        <w:rPr>
          <w:rFonts w:ascii="Times New Roman" w:hAnsi="Times New Roman" w:cs="Times New Roman"/>
          <w:b/>
        </w:rPr>
      </w:pPr>
      <w:del w:id="709" w:author="user" w:date="2022-06-27T20:07:00Z">
        <w:r w:rsidRPr="00072186" w:rsidDel="00316045">
          <w:rPr>
            <w:rFonts w:ascii="Times New Roman" w:hAnsi="Times New Roman" w:cs="Times New Roman"/>
            <w:b/>
          </w:rPr>
          <w:delText xml:space="preserve"> </w:delText>
        </w:r>
      </w:del>
    </w:p>
    <w:sectPr w:rsidR="006937FE" w:rsidSect="00791151">
      <w:pgSz w:w="11906" w:h="16838"/>
      <w:pgMar w:top="1440" w:right="1800" w:bottom="1440" w:left="1800" w:header="851" w:footer="992" w:gutter="0"/>
      <w:lnNumType w:countBy="1" w:restart="continuous"/>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Chih-Lin Wei" w:date="2022-06-14T18:20:00Z" w:initials="CW">
    <w:p w14:paraId="1A9E7C1F" w14:textId="77777777" w:rsidR="009345BB" w:rsidRDefault="009345BB" w:rsidP="002E221C">
      <w:pPr>
        <w:pStyle w:val="ad"/>
      </w:pPr>
      <w:r>
        <w:rPr>
          <w:rStyle w:val="ac"/>
        </w:rPr>
        <w:annotationRef/>
      </w:r>
      <w:r>
        <w:t>Review by Harris &amp; Whiteway (2011) may be more up-to-date</w:t>
      </w:r>
    </w:p>
    <w:p w14:paraId="4D0C72F9" w14:textId="77777777" w:rsidR="009345BB" w:rsidRDefault="009345BB" w:rsidP="002E221C">
      <w:pPr>
        <w:pStyle w:val="ad"/>
      </w:pPr>
    </w:p>
    <w:p w14:paraId="71A39FC2" w14:textId="77777777" w:rsidR="009345BB" w:rsidRDefault="009345BB" w:rsidP="002E221C">
      <w:pPr>
        <w:pStyle w:val="ad"/>
      </w:pPr>
      <w:r w:rsidRPr="007A7CCD">
        <w:t>Harris, P.T., Whiteway, T., 2011. Global distribution of large submarine canyons: Geomorphic differences between active and passive continental margins. Marine Geology 285, 69–86. https://doi.org/10.1016/j.margeo.2011.05.008</w:t>
      </w:r>
    </w:p>
    <w:p w14:paraId="66227670" w14:textId="53269056" w:rsidR="009345BB" w:rsidRDefault="009345BB">
      <w:pPr>
        <w:pStyle w:val="ad"/>
      </w:pPr>
    </w:p>
  </w:comment>
  <w:comment w:id="22" w:author="Chih-Lin Wei" w:date="2022-06-10T12:57:00Z" w:initials="cw">
    <w:p w14:paraId="6ECE7619" w14:textId="7A6EE615" w:rsidR="009345BB" w:rsidRDefault="009345BB">
      <w:pPr>
        <w:pStyle w:val="ad"/>
      </w:pPr>
      <w:r>
        <w:rPr>
          <w:rStyle w:val="ac"/>
        </w:rPr>
        <w:annotationRef/>
      </w:r>
      <w:r>
        <w:rPr>
          <w:rFonts w:hint="eastAsia"/>
        </w:rPr>
        <w:t>D</w:t>
      </w:r>
      <w:r>
        <w:t>o you mean “habitat heterogeneity among sampling localities may enhence meiofauna trophic complexity in the sedimentary environment”?</w:t>
      </w:r>
    </w:p>
  </w:comment>
  <w:comment w:id="32" w:author="Chih-Lin Wei" w:date="2022-06-10T13:46:00Z" w:initials="cw">
    <w:p w14:paraId="330FD19B" w14:textId="1AB2B3C1" w:rsidR="009345BB" w:rsidRDefault="009345BB">
      <w:pPr>
        <w:pStyle w:val="ad"/>
      </w:pPr>
      <w:r>
        <w:rPr>
          <w:rStyle w:val="ac"/>
        </w:rPr>
        <w:annotationRef/>
      </w:r>
      <w:r>
        <w:rPr>
          <w:rFonts w:hint="eastAsia"/>
        </w:rPr>
        <w:t>I</w:t>
      </w:r>
      <w:r>
        <w:t xml:space="preserve"> try to break up this long sentence and hopefully my interpretation is correct.</w:t>
      </w:r>
    </w:p>
  </w:comment>
  <w:comment w:id="99" w:author="Chih-Lin Wei" w:date="2022-06-18T23:42:00Z" w:initials="CW">
    <w:p w14:paraId="1F7B1170" w14:textId="1FBF17E1" w:rsidR="009345BB" w:rsidRDefault="009345BB">
      <w:pPr>
        <w:pStyle w:val="ad"/>
      </w:pPr>
      <w:r>
        <w:rPr>
          <w:rStyle w:val="ac"/>
        </w:rPr>
        <w:annotationRef/>
      </w:r>
      <w:r>
        <w:t xml:space="preserve">These two sentences are not clear. They don’t explain why canyons often have high suspended particles and sediment transports.   </w:t>
      </w:r>
    </w:p>
  </w:comment>
  <w:comment w:id="106" w:author="Chih-Lin Wei" w:date="2022-06-18T23:46:00Z" w:initials="CW">
    <w:p w14:paraId="6C5F4128" w14:textId="496ABF0F" w:rsidR="009345BB" w:rsidRDefault="009345BB">
      <w:pPr>
        <w:pStyle w:val="ad"/>
      </w:pPr>
      <w:r>
        <w:rPr>
          <w:rStyle w:val="ac"/>
        </w:rPr>
        <w:annotationRef/>
      </w:r>
      <w:r>
        <w:t>This sentence and the paragraph need some work to make a better connection with previous and subsequent paragraphs and also set the stage for the “Gaoping Submarine Canyon”.</w:t>
      </w:r>
    </w:p>
    <w:p w14:paraId="18E8BB19" w14:textId="77777777" w:rsidR="009345BB" w:rsidRDefault="009345BB">
      <w:pPr>
        <w:pStyle w:val="ad"/>
      </w:pPr>
    </w:p>
    <w:p w14:paraId="759FDD11" w14:textId="41033947" w:rsidR="009345BB" w:rsidRDefault="009345BB">
      <w:pPr>
        <w:pStyle w:val="ad"/>
      </w:pPr>
      <w:r>
        <w:rPr>
          <w:rFonts w:hint="eastAsia"/>
        </w:rPr>
        <w:t>I t</w:t>
      </w:r>
      <w:r>
        <w:t xml:space="preserve">hink you may start this paragraph with the uniqueness of the river canyon (i.e., GPSC) among all types of the canyon. How this type of canyon may transport a huge amount of sediment and OM into the deep sea. You probably can finish the paragraph with the disproposally importance of the river canyon on carbon cycling and the fact it is little studied. </w:t>
      </w:r>
    </w:p>
    <w:p w14:paraId="33FCD355" w14:textId="77777777" w:rsidR="009345BB" w:rsidRDefault="009345BB">
      <w:pPr>
        <w:pStyle w:val="ad"/>
      </w:pPr>
    </w:p>
    <w:p w14:paraId="01699FB5" w14:textId="44A2C8C4" w:rsidR="009345BB" w:rsidRDefault="009345BB">
      <w:pPr>
        <w:pStyle w:val="ad"/>
      </w:pPr>
      <w:r>
        <w:t>The following papers may be useful.</w:t>
      </w:r>
    </w:p>
    <w:p w14:paraId="2AFB3E4F" w14:textId="2451938B" w:rsidR="009345BB" w:rsidRDefault="00C358E3">
      <w:pPr>
        <w:pStyle w:val="ad"/>
      </w:pPr>
      <w:hyperlink r:id="rId1" w:history="1">
        <w:r w:rsidR="009345BB" w:rsidRPr="000F3F79">
          <w:rPr>
            <w:rStyle w:val="af3"/>
          </w:rPr>
          <w:t>https://doi.org/10.1029/2020GL092234</w:t>
        </w:r>
      </w:hyperlink>
    </w:p>
    <w:p w14:paraId="11BB3F76" w14:textId="5A9CDA75" w:rsidR="009345BB" w:rsidRDefault="00C358E3">
      <w:pPr>
        <w:pStyle w:val="ad"/>
      </w:pPr>
      <w:hyperlink r:id="rId2" w:history="1">
        <w:r w:rsidR="009345BB" w:rsidRPr="000F3F79">
          <w:rPr>
            <w:rStyle w:val="af3"/>
          </w:rPr>
          <w:t>https://doi.org/10.3390/jmse10040494</w:t>
        </w:r>
      </w:hyperlink>
    </w:p>
    <w:p w14:paraId="6EC245D9" w14:textId="6D37D38A" w:rsidR="009345BB" w:rsidRDefault="009345BB">
      <w:pPr>
        <w:pStyle w:val="ad"/>
      </w:pPr>
    </w:p>
  </w:comment>
  <w:comment w:id="238" w:author="Chih-Lin Wei" w:date="2022-06-17T17:19:00Z" w:initials="cw">
    <w:p w14:paraId="7345A8D3" w14:textId="61C7B613" w:rsidR="009345BB" w:rsidRDefault="009345BB">
      <w:pPr>
        <w:pStyle w:val="ad"/>
      </w:pPr>
      <w:r>
        <w:rPr>
          <w:rStyle w:val="ac"/>
        </w:rPr>
        <w:annotationRef/>
      </w:r>
      <w:r>
        <w:rPr>
          <w:rFonts w:hint="eastAsia"/>
        </w:rPr>
        <w:t>N</w:t>
      </w:r>
      <w:r>
        <w:t>ot quite sure why the patterns of accumulation rates and deposition rates are different.</w:t>
      </w:r>
    </w:p>
  </w:comment>
  <w:comment w:id="502" w:author="Chih-Lin Wei" w:date="2022-06-18T18:07:00Z" w:initials="CW">
    <w:p w14:paraId="3E3B66AE" w14:textId="0DE0FEAE" w:rsidR="009345BB" w:rsidRDefault="009345BB">
      <w:pPr>
        <w:pStyle w:val="ad"/>
      </w:pPr>
      <w:r>
        <w:rPr>
          <w:rStyle w:val="ac"/>
        </w:rPr>
        <w:annotationRef/>
      </w:r>
      <w:r>
        <w:t>Not really sure what this sentence means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227670" w15:done="0"/>
  <w15:commentEx w15:paraId="6ECE7619" w15:done="0"/>
  <w15:commentEx w15:paraId="330FD19B" w15:done="0"/>
  <w15:commentEx w15:paraId="1F7B1170" w15:done="0"/>
  <w15:commentEx w15:paraId="6EC245D9" w15:done="0"/>
  <w15:commentEx w15:paraId="7345A8D3" w15:done="0"/>
  <w15:commentEx w15:paraId="3E3B66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227670" w16cid:durableId="26534FEB"/>
  <w16cid:commentId w16cid:paraId="6ECE7619" w16cid:durableId="264DBE35"/>
  <w16cid:commentId w16cid:paraId="330FD19B" w16cid:durableId="264DC9C6"/>
  <w16cid:commentId w16cid:paraId="1F7B1170" w16cid:durableId="2658E173"/>
  <w16cid:commentId w16cid:paraId="6EC245D9" w16cid:durableId="2658E23F"/>
  <w16cid:commentId w16cid:paraId="7345A8D3" w16cid:durableId="2657360A"/>
  <w16cid:commentId w16cid:paraId="3E3B66AE" w16cid:durableId="265892D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ED73D" w14:textId="77777777" w:rsidR="00C358E3" w:rsidRDefault="00C358E3" w:rsidP="00EE6D7F">
      <w:r>
        <w:separator/>
      </w:r>
    </w:p>
  </w:endnote>
  <w:endnote w:type="continuationSeparator" w:id="0">
    <w:p w14:paraId="1E5CB42F" w14:textId="77777777" w:rsidR="00C358E3" w:rsidRDefault="00C358E3" w:rsidP="00EE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AE150" w14:textId="77777777" w:rsidR="00C358E3" w:rsidRDefault="00C358E3" w:rsidP="00EE6D7F">
      <w:r>
        <w:separator/>
      </w:r>
    </w:p>
  </w:footnote>
  <w:footnote w:type="continuationSeparator" w:id="0">
    <w:p w14:paraId="740DC0CE" w14:textId="77777777" w:rsidR="00C358E3" w:rsidRDefault="00C358E3" w:rsidP="00EE6D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1708"/>
    <w:multiLevelType w:val="hybridMultilevel"/>
    <w:tmpl w:val="863C3D2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1BAF508D"/>
    <w:multiLevelType w:val="hybridMultilevel"/>
    <w:tmpl w:val="DE66AAF8"/>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2D3869F6"/>
    <w:multiLevelType w:val="hybridMultilevel"/>
    <w:tmpl w:val="8990C27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2DD03520"/>
    <w:multiLevelType w:val="multilevel"/>
    <w:tmpl w:val="7B480138"/>
    <w:lvl w:ilvl="0">
      <w:start w:val="1"/>
      <w:numFmt w:val="decimal"/>
      <w:lvlText w:val="%1"/>
      <w:lvlJc w:val="left"/>
      <w:pPr>
        <w:ind w:left="130" w:hanging="425"/>
      </w:pPr>
      <w:rPr>
        <w:rFonts w:hint="default"/>
      </w:rPr>
    </w:lvl>
    <w:lvl w:ilvl="1">
      <w:start w:val="1"/>
      <w:numFmt w:val="decimal"/>
      <w:lvlText w:val="%2."/>
      <w:lvlJc w:val="left"/>
      <w:pPr>
        <w:ind w:left="697" w:hanging="567"/>
      </w:pPr>
      <w:rPr>
        <w:rFonts w:hint="default"/>
      </w:rPr>
    </w:lvl>
    <w:lvl w:ilvl="2">
      <w:start w:val="1"/>
      <w:numFmt w:val="decimal"/>
      <w:lvlText w:val="%1.%2.%3"/>
      <w:lvlJc w:val="left"/>
      <w:pPr>
        <w:ind w:left="1123" w:hanging="567"/>
      </w:pPr>
    </w:lvl>
    <w:lvl w:ilvl="3">
      <w:start w:val="1"/>
      <w:numFmt w:val="decimal"/>
      <w:lvlText w:val="%1.%2.%3.%4"/>
      <w:lvlJc w:val="left"/>
      <w:pPr>
        <w:ind w:left="1689" w:hanging="708"/>
      </w:pPr>
    </w:lvl>
    <w:lvl w:ilvl="4">
      <w:start w:val="1"/>
      <w:numFmt w:val="decimal"/>
      <w:lvlText w:val="%1.%2.%3.%4.%5"/>
      <w:lvlJc w:val="left"/>
      <w:pPr>
        <w:ind w:left="2256" w:hanging="850"/>
      </w:pPr>
    </w:lvl>
    <w:lvl w:ilvl="5">
      <w:start w:val="1"/>
      <w:numFmt w:val="decimal"/>
      <w:lvlText w:val="%1.%2.%3.%4.%5.%6"/>
      <w:lvlJc w:val="left"/>
      <w:pPr>
        <w:ind w:left="2965" w:hanging="1134"/>
      </w:pPr>
    </w:lvl>
    <w:lvl w:ilvl="6">
      <w:start w:val="1"/>
      <w:numFmt w:val="decimal"/>
      <w:lvlText w:val="%1.%2.%3.%4.%5.%6.%7"/>
      <w:lvlJc w:val="left"/>
      <w:pPr>
        <w:ind w:left="3532" w:hanging="1276"/>
      </w:pPr>
    </w:lvl>
    <w:lvl w:ilvl="7">
      <w:start w:val="1"/>
      <w:numFmt w:val="decimal"/>
      <w:lvlText w:val="%1.%2.%3.%4.%5.%6.%7.%8"/>
      <w:lvlJc w:val="left"/>
      <w:pPr>
        <w:ind w:left="4099" w:hanging="1418"/>
      </w:pPr>
    </w:lvl>
    <w:lvl w:ilvl="8">
      <w:start w:val="1"/>
      <w:numFmt w:val="decimal"/>
      <w:lvlText w:val="%1.%2.%3.%4.%5.%6.%7.%8.%9"/>
      <w:lvlJc w:val="left"/>
      <w:pPr>
        <w:ind w:left="4807" w:hanging="1700"/>
      </w:pPr>
    </w:lvl>
  </w:abstractNum>
  <w:abstractNum w:abstractNumId="4" w15:restartNumberingAfterBreak="0">
    <w:nsid w:val="31EB35D6"/>
    <w:multiLevelType w:val="hybridMultilevel"/>
    <w:tmpl w:val="1FFC54A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3D327251"/>
    <w:multiLevelType w:val="hybridMultilevel"/>
    <w:tmpl w:val="D5EEC52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5FF0E05"/>
    <w:multiLevelType w:val="multilevel"/>
    <w:tmpl w:val="BC42D30C"/>
    <w:lvl w:ilvl="0">
      <w:start w:val="1"/>
      <w:numFmt w:val="decimal"/>
      <w:pStyle w:val="1"/>
      <w:lvlText w:val="%1"/>
      <w:lvlJc w:val="left"/>
      <w:pPr>
        <w:ind w:left="130" w:hanging="425"/>
      </w:pPr>
      <w:rPr>
        <w:rFonts w:hint="default"/>
      </w:rPr>
    </w:lvl>
    <w:lvl w:ilvl="1">
      <w:start w:val="1"/>
      <w:numFmt w:val="decimal"/>
      <w:pStyle w:val="11"/>
      <w:lvlText w:val="%1.%2"/>
      <w:lvlJc w:val="left"/>
      <w:pPr>
        <w:ind w:left="697" w:hanging="567"/>
      </w:pPr>
      <w:rPr>
        <w:rFonts w:hint="default"/>
      </w:rPr>
    </w:lvl>
    <w:lvl w:ilvl="2">
      <w:start w:val="1"/>
      <w:numFmt w:val="decimal"/>
      <w:lvlText w:val="%1.%2.%3"/>
      <w:lvlJc w:val="left"/>
      <w:pPr>
        <w:ind w:left="1123" w:hanging="567"/>
      </w:pPr>
    </w:lvl>
    <w:lvl w:ilvl="3">
      <w:start w:val="1"/>
      <w:numFmt w:val="decimal"/>
      <w:lvlText w:val="%1.%2.%3.%4"/>
      <w:lvlJc w:val="left"/>
      <w:pPr>
        <w:ind w:left="1689" w:hanging="708"/>
      </w:pPr>
    </w:lvl>
    <w:lvl w:ilvl="4">
      <w:start w:val="1"/>
      <w:numFmt w:val="decimal"/>
      <w:lvlText w:val="%1.%2.%3.%4.%5"/>
      <w:lvlJc w:val="left"/>
      <w:pPr>
        <w:ind w:left="2256" w:hanging="850"/>
      </w:pPr>
    </w:lvl>
    <w:lvl w:ilvl="5">
      <w:start w:val="1"/>
      <w:numFmt w:val="decimal"/>
      <w:lvlText w:val="%1.%2.%3.%4.%5.%6"/>
      <w:lvlJc w:val="left"/>
      <w:pPr>
        <w:ind w:left="2965" w:hanging="1134"/>
      </w:pPr>
    </w:lvl>
    <w:lvl w:ilvl="6">
      <w:start w:val="1"/>
      <w:numFmt w:val="decimal"/>
      <w:lvlText w:val="%1.%2.%3.%4.%5.%6.%7"/>
      <w:lvlJc w:val="left"/>
      <w:pPr>
        <w:ind w:left="3532" w:hanging="1276"/>
      </w:pPr>
    </w:lvl>
    <w:lvl w:ilvl="7">
      <w:start w:val="1"/>
      <w:numFmt w:val="decimal"/>
      <w:lvlText w:val="%1.%2.%3.%4.%5.%6.%7.%8"/>
      <w:lvlJc w:val="left"/>
      <w:pPr>
        <w:ind w:left="4099" w:hanging="1418"/>
      </w:pPr>
    </w:lvl>
    <w:lvl w:ilvl="8">
      <w:start w:val="1"/>
      <w:numFmt w:val="decimal"/>
      <w:lvlText w:val="%1.%2.%3.%4.%5.%6.%7.%8.%9"/>
      <w:lvlJc w:val="left"/>
      <w:pPr>
        <w:ind w:left="4807" w:hanging="1700"/>
      </w:pPr>
    </w:lvl>
  </w:abstractNum>
  <w:abstractNum w:abstractNumId="7" w15:restartNumberingAfterBreak="0">
    <w:nsid w:val="50156B3B"/>
    <w:multiLevelType w:val="hybridMultilevel"/>
    <w:tmpl w:val="2068A41C"/>
    <w:lvl w:ilvl="0" w:tplc="19C4F2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0"/>
  </w:num>
  <w:num w:numId="3">
    <w:abstractNumId w:val="1"/>
  </w:num>
  <w:num w:numId="4">
    <w:abstractNumId w:val="5"/>
  </w:num>
  <w:num w:numId="5">
    <w:abstractNumId w:val="6"/>
  </w:num>
  <w:num w:numId="6">
    <w:abstractNumId w:val="2"/>
  </w:num>
  <w:num w:numId="7">
    <w:abstractNumId w:val="4"/>
  </w:num>
  <w:num w:numId="8">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h-Lin Wei">
    <w15:presenceInfo w15:providerId="None" w15:userId="Chih-Lin Wei"/>
  </w15:person>
  <w15:person w15:author="user">
    <w15:presenceInfo w15:providerId="Windows Live" w15:userId="262e5967de3e77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trackRevision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sDQ2NTE1NzG3MLBQ0lEKTi0uzszPAykwNKwFAAwLV5AtAAAA"/>
  </w:docVars>
  <w:rsids>
    <w:rsidRoot w:val="006937FE"/>
    <w:rsid w:val="0001440A"/>
    <w:rsid w:val="00030BFA"/>
    <w:rsid w:val="00036A74"/>
    <w:rsid w:val="00040902"/>
    <w:rsid w:val="00053D49"/>
    <w:rsid w:val="00054A26"/>
    <w:rsid w:val="000574A3"/>
    <w:rsid w:val="000656CD"/>
    <w:rsid w:val="00070525"/>
    <w:rsid w:val="00070860"/>
    <w:rsid w:val="000712F1"/>
    <w:rsid w:val="00072186"/>
    <w:rsid w:val="00085F95"/>
    <w:rsid w:val="000903E7"/>
    <w:rsid w:val="00093946"/>
    <w:rsid w:val="00094153"/>
    <w:rsid w:val="000A5B3F"/>
    <w:rsid w:val="000B4688"/>
    <w:rsid w:val="000B5C2C"/>
    <w:rsid w:val="000C620E"/>
    <w:rsid w:val="000C6DCD"/>
    <w:rsid w:val="000C7776"/>
    <w:rsid w:val="000D0CAD"/>
    <w:rsid w:val="000D2656"/>
    <w:rsid w:val="000D685E"/>
    <w:rsid w:val="000F3930"/>
    <w:rsid w:val="000F72A3"/>
    <w:rsid w:val="00102B51"/>
    <w:rsid w:val="00111480"/>
    <w:rsid w:val="001116FA"/>
    <w:rsid w:val="00116012"/>
    <w:rsid w:val="00120E1D"/>
    <w:rsid w:val="00145F19"/>
    <w:rsid w:val="0014620F"/>
    <w:rsid w:val="00147180"/>
    <w:rsid w:val="00150EE4"/>
    <w:rsid w:val="0015713C"/>
    <w:rsid w:val="001574C3"/>
    <w:rsid w:val="00161382"/>
    <w:rsid w:val="00163A37"/>
    <w:rsid w:val="00175C55"/>
    <w:rsid w:val="001771FF"/>
    <w:rsid w:val="001804EB"/>
    <w:rsid w:val="00182DBC"/>
    <w:rsid w:val="00185EFD"/>
    <w:rsid w:val="00195AE3"/>
    <w:rsid w:val="001A586D"/>
    <w:rsid w:val="001A6D20"/>
    <w:rsid w:val="001B1157"/>
    <w:rsid w:val="001B76D4"/>
    <w:rsid w:val="001C6C91"/>
    <w:rsid w:val="001D205E"/>
    <w:rsid w:val="001E2756"/>
    <w:rsid w:val="001E2DA2"/>
    <w:rsid w:val="001E3B47"/>
    <w:rsid w:val="001E7638"/>
    <w:rsid w:val="001F63EA"/>
    <w:rsid w:val="002024C7"/>
    <w:rsid w:val="00220986"/>
    <w:rsid w:val="00235AE7"/>
    <w:rsid w:val="00241EC6"/>
    <w:rsid w:val="002447C5"/>
    <w:rsid w:val="0024507B"/>
    <w:rsid w:val="0024520B"/>
    <w:rsid w:val="00262670"/>
    <w:rsid w:val="002639F1"/>
    <w:rsid w:val="002717B0"/>
    <w:rsid w:val="00273DD0"/>
    <w:rsid w:val="00273F5B"/>
    <w:rsid w:val="00292D44"/>
    <w:rsid w:val="0029475D"/>
    <w:rsid w:val="002948F0"/>
    <w:rsid w:val="00296395"/>
    <w:rsid w:val="002A4496"/>
    <w:rsid w:val="002B0492"/>
    <w:rsid w:val="002B0A8D"/>
    <w:rsid w:val="002B7FD5"/>
    <w:rsid w:val="002C1C86"/>
    <w:rsid w:val="002D237F"/>
    <w:rsid w:val="002D3654"/>
    <w:rsid w:val="002D4132"/>
    <w:rsid w:val="002D7CAF"/>
    <w:rsid w:val="002E0A03"/>
    <w:rsid w:val="002E221C"/>
    <w:rsid w:val="002E3E93"/>
    <w:rsid w:val="002E4BD6"/>
    <w:rsid w:val="002F1941"/>
    <w:rsid w:val="002F30C9"/>
    <w:rsid w:val="002F43FC"/>
    <w:rsid w:val="002F5088"/>
    <w:rsid w:val="00300B3C"/>
    <w:rsid w:val="00300FB7"/>
    <w:rsid w:val="00310E9A"/>
    <w:rsid w:val="00316045"/>
    <w:rsid w:val="00327983"/>
    <w:rsid w:val="0034019A"/>
    <w:rsid w:val="00340435"/>
    <w:rsid w:val="0034688E"/>
    <w:rsid w:val="003469DF"/>
    <w:rsid w:val="00350326"/>
    <w:rsid w:val="00360C01"/>
    <w:rsid w:val="00366B14"/>
    <w:rsid w:val="00367E23"/>
    <w:rsid w:val="003853FD"/>
    <w:rsid w:val="0038540F"/>
    <w:rsid w:val="00385482"/>
    <w:rsid w:val="00385DEB"/>
    <w:rsid w:val="003918FE"/>
    <w:rsid w:val="00392A9F"/>
    <w:rsid w:val="003A19C4"/>
    <w:rsid w:val="003A4937"/>
    <w:rsid w:val="003A5F81"/>
    <w:rsid w:val="003A7BAB"/>
    <w:rsid w:val="003B3690"/>
    <w:rsid w:val="003C3D67"/>
    <w:rsid w:val="003C741C"/>
    <w:rsid w:val="003D3D47"/>
    <w:rsid w:val="003E0422"/>
    <w:rsid w:val="003E079A"/>
    <w:rsid w:val="003E46DE"/>
    <w:rsid w:val="003F006A"/>
    <w:rsid w:val="00400D07"/>
    <w:rsid w:val="004044DD"/>
    <w:rsid w:val="00406E44"/>
    <w:rsid w:val="00411FCB"/>
    <w:rsid w:val="00416A76"/>
    <w:rsid w:val="004237C1"/>
    <w:rsid w:val="004328CB"/>
    <w:rsid w:val="0043492F"/>
    <w:rsid w:val="0043656B"/>
    <w:rsid w:val="00452DDA"/>
    <w:rsid w:val="004575AD"/>
    <w:rsid w:val="004625F6"/>
    <w:rsid w:val="004627CD"/>
    <w:rsid w:val="00464B27"/>
    <w:rsid w:val="00471F11"/>
    <w:rsid w:val="00476533"/>
    <w:rsid w:val="004926F2"/>
    <w:rsid w:val="00492919"/>
    <w:rsid w:val="00492D7D"/>
    <w:rsid w:val="004A5585"/>
    <w:rsid w:val="004B2DCB"/>
    <w:rsid w:val="004B3362"/>
    <w:rsid w:val="004B470B"/>
    <w:rsid w:val="004B59C4"/>
    <w:rsid w:val="004C0BED"/>
    <w:rsid w:val="004C1FC9"/>
    <w:rsid w:val="004C7174"/>
    <w:rsid w:val="004E65FC"/>
    <w:rsid w:val="004F03A1"/>
    <w:rsid w:val="004F7C0E"/>
    <w:rsid w:val="005032CE"/>
    <w:rsid w:val="005321E0"/>
    <w:rsid w:val="00532DD7"/>
    <w:rsid w:val="005423DC"/>
    <w:rsid w:val="00545925"/>
    <w:rsid w:val="00553E58"/>
    <w:rsid w:val="00562D29"/>
    <w:rsid w:val="005678E0"/>
    <w:rsid w:val="00570C1D"/>
    <w:rsid w:val="0057331E"/>
    <w:rsid w:val="0057412A"/>
    <w:rsid w:val="00577A43"/>
    <w:rsid w:val="00587F6D"/>
    <w:rsid w:val="00591FAD"/>
    <w:rsid w:val="005929F6"/>
    <w:rsid w:val="005A0E3D"/>
    <w:rsid w:val="005A41F1"/>
    <w:rsid w:val="005B41FF"/>
    <w:rsid w:val="005B42E2"/>
    <w:rsid w:val="005B7D0E"/>
    <w:rsid w:val="005D1063"/>
    <w:rsid w:val="005D1B7A"/>
    <w:rsid w:val="005D4BD5"/>
    <w:rsid w:val="005E3357"/>
    <w:rsid w:val="005E5875"/>
    <w:rsid w:val="005F363C"/>
    <w:rsid w:val="005F5001"/>
    <w:rsid w:val="00610882"/>
    <w:rsid w:val="006147A2"/>
    <w:rsid w:val="00622F7B"/>
    <w:rsid w:val="00624170"/>
    <w:rsid w:val="00627AF9"/>
    <w:rsid w:val="00646C63"/>
    <w:rsid w:val="006524AB"/>
    <w:rsid w:val="006578BB"/>
    <w:rsid w:val="0066242F"/>
    <w:rsid w:val="006653CE"/>
    <w:rsid w:val="006718CB"/>
    <w:rsid w:val="006777D5"/>
    <w:rsid w:val="006821F1"/>
    <w:rsid w:val="00686FEC"/>
    <w:rsid w:val="0069006C"/>
    <w:rsid w:val="00692B2C"/>
    <w:rsid w:val="006937FE"/>
    <w:rsid w:val="00696797"/>
    <w:rsid w:val="00697F6C"/>
    <w:rsid w:val="006A16AD"/>
    <w:rsid w:val="006A2B79"/>
    <w:rsid w:val="006B39D6"/>
    <w:rsid w:val="006C0395"/>
    <w:rsid w:val="006C40C0"/>
    <w:rsid w:val="006C64F7"/>
    <w:rsid w:val="006E1E5B"/>
    <w:rsid w:val="006F069A"/>
    <w:rsid w:val="00700CC5"/>
    <w:rsid w:val="0070565A"/>
    <w:rsid w:val="00715237"/>
    <w:rsid w:val="00743E28"/>
    <w:rsid w:val="00747673"/>
    <w:rsid w:val="0075201A"/>
    <w:rsid w:val="0076774C"/>
    <w:rsid w:val="0077635C"/>
    <w:rsid w:val="0078377B"/>
    <w:rsid w:val="007839B1"/>
    <w:rsid w:val="00785607"/>
    <w:rsid w:val="00791151"/>
    <w:rsid w:val="00794973"/>
    <w:rsid w:val="00794D45"/>
    <w:rsid w:val="007A7B05"/>
    <w:rsid w:val="007A7CCD"/>
    <w:rsid w:val="007B0621"/>
    <w:rsid w:val="007B5513"/>
    <w:rsid w:val="007B703F"/>
    <w:rsid w:val="007C5F5A"/>
    <w:rsid w:val="007C7873"/>
    <w:rsid w:val="007D51EB"/>
    <w:rsid w:val="007D70B1"/>
    <w:rsid w:val="007E1750"/>
    <w:rsid w:val="007E4D45"/>
    <w:rsid w:val="007F035D"/>
    <w:rsid w:val="007F05D1"/>
    <w:rsid w:val="007F584E"/>
    <w:rsid w:val="0080077D"/>
    <w:rsid w:val="00802478"/>
    <w:rsid w:val="0080491A"/>
    <w:rsid w:val="00815154"/>
    <w:rsid w:val="00817FC7"/>
    <w:rsid w:val="00820E33"/>
    <w:rsid w:val="0082338A"/>
    <w:rsid w:val="00826FC8"/>
    <w:rsid w:val="00837154"/>
    <w:rsid w:val="008378EE"/>
    <w:rsid w:val="00846398"/>
    <w:rsid w:val="00850AE9"/>
    <w:rsid w:val="008522E2"/>
    <w:rsid w:val="00856B22"/>
    <w:rsid w:val="0086218C"/>
    <w:rsid w:val="00863B43"/>
    <w:rsid w:val="00864209"/>
    <w:rsid w:val="00886B74"/>
    <w:rsid w:val="00887F6C"/>
    <w:rsid w:val="00892706"/>
    <w:rsid w:val="008A516C"/>
    <w:rsid w:val="008F0AE5"/>
    <w:rsid w:val="008F7DA5"/>
    <w:rsid w:val="00901837"/>
    <w:rsid w:val="00901C36"/>
    <w:rsid w:val="00906314"/>
    <w:rsid w:val="00915748"/>
    <w:rsid w:val="00917412"/>
    <w:rsid w:val="009231E6"/>
    <w:rsid w:val="00930116"/>
    <w:rsid w:val="009312DF"/>
    <w:rsid w:val="009345BB"/>
    <w:rsid w:val="00940967"/>
    <w:rsid w:val="00942BCA"/>
    <w:rsid w:val="00945360"/>
    <w:rsid w:val="00955B6F"/>
    <w:rsid w:val="00957538"/>
    <w:rsid w:val="00980F9E"/>
    <w:rsid w:val="0098370E"/>
    <w:rsid w:val="009C0BE6"/>
    <w:rsid w:val="009C75C5"/>
    <w:rsid w:val="009D3085"/>
    <w:rsid w:val="009D690B"/>
    <w:rsid w:val="009E08A6"/>
    <w:rsid w:val="009E3539"/>
    <w:rsid w:val="009F6338"/>
    <w:rsid w:val="00A13C18"/>
    <w:rsid w:val="00A167CD"/>
    <w:rsid w:val="00A1766D"/>
    <w:rsid w:val="00A214E8"/>
    <w:rsid w:val="00A247F2"/>
    <w:rsid w:val="00A26C0A"/>
    <w:rsid w:val="00A278D0"/>
    <w:rsid w:val="00A32B83"/>
    <w:rsid w:val="00A37575"/>
    <w:rsid w:val="00A43A3E"/>
    <w:rsid w:val="00A43F5B"/>
    <w:rsid w:val="00A532E1"/>
    <w:rsid w:val="00A53D9B"/>
    <w:rsid w:val="00A76B5A"/>
    <w:rsid w:val="00A86106"/>
    <w:rsid w:val="00A86DFD"/>
    <w:rsid w:val="00AA1AAD"/>
    <w:rsid w:val="00AA1EA4"/>
    <w:rsid w:val="00AB6C22"/>
    <w:rsid w:val="00AC0D64"/>
    <w:rsid w:val="00AD1422"/>
    <w:rsid w:val="00AD594E"/>
    <w:rsid w:val="00AD6242"/>
    <w:rsid w:val="00AE061B"/>
    <w:rsid w:val="00AE2ADB"/>
    <w:rsid w:val="00AF03D6"/>
    <w:rsid w:val="00AF0629"/>
    <w:rsid w:val="00AF3D4C"/>
    <w:rsid w:val="00B01401"/>
    <w:rsid w:val="00B02DEC"/>
    <w:rsid w:val="00B05B2E"/>
    <w:rsid w:val="00B07EC0"/>
    <w:rsid w:val="00B2794C"/>
    <w:rsid w:val="00B32EF9"/>
    <w:rsid w:val="00B42A37"/>
    <w:rsid w:val="00B56ACD"/>
    <w:rsid w:val="00B571EA"/>
    <w:rsid w:val="00B7433A"/>
    <w:rsid w:val="00B77275"/>
    <w:rsid w:val="00B85227"/>
    <w:rsid w:val="00BA41D8"/>
    <w:rsid w:val="00BA6BFF"/>
    <w:rsid w:val="00BB2230"/>
    <w:rsid w:val="00BB3F75"/>
    <w:rsid w:val="00BB7C90"/>
    <w:rsid w:val="00BB7DA7"/>
    <w:rsid w:val="00BC24F5"/>
    <w:rsid w:val="00BC5A31"/>
    <w:rsid w:val="00BD1AB6"/>
    <w:rsid w:val="00BE011E"/>
    <w:rsid w:val="00BF1866"/>
    <w:rsid w:val="00BF45E3"/>
    <w:rsid w:val="00C001F6"/>
    <w:rsid w:val="00C131FD"/>
    <w:rsid w:val="00C355F7"/>
    <w:rsid w:val="00C358E3"/>
    <w:rsid w:val="00C35C80"/>
    <w:rsid w:val="00C3718F"/>
    <w:rsid w:val="00C52CDA"/>
    <w:rsid w:val="00C61A3B"/>
    <w:rsid w:val="00C75181"/>
    <w:rsid w:val="00C81FCF"/>
    <w:rsid w:val="00C84793"/>
    <w:rsid w:val="00C86AA8"/>
    <w:rsid w:val="00C91AEA"/>
    <w:rsid w:val="00C91FB3"/>
    <w:rsid w:val="00CA3401"/>
    <w:rsid w:val="00CA5F1A"/>
    <w:rsid w:val="00CB6342"/>
    <w:rsid w:val="00CC2691"/>
    <w:rsid w:val="00CC3F38"/>
    <w:rsid w:val="00CD0066"/>
    <w:rsid w:val="00CD6DAB"/>
    <w:rsid w:val="00CE080F"/>
    <w:rsid w:val="00CE6C2C"/>
    <w:rsid w:val="00CE6EBD"/>
    <w:rsid w:val="00D0086F"/>
    <w:rsid w:val="00D1495F"/>
    <w:rsid w:val="00D20809"/>
    <w:rsid w:val="00D21F21"/>
    <w:rsid w:val="00D325F5"/>
    <w:rsid w:val="00D32ADC"/>
    <w:rsid w:val="00D3658B"/>
    <w:rsid w:val="00D3686F"/>
    <w:rsid w:val="00D379D7"/>
    <w:rsid w:val="00D53887"/>
    <w:rsid w:val="00D607E9"/>
    <w:rsid w:val="00D63AB2"/>
    <w:rsid w:val="00D65B17"/>
    <w:rsid w:val="00D839D6"/>
    <w:rsid w:val="00D83A47"/>
    <w:rsid w:val="00D8569B"/>
    <w:rsid w:val="00DA29E0"/>
    <w:rsid w:val="00DA2FB0"/>
    <w:rsid w:val="00DB04FB"/>
    <w:rsid w:val="00DC17A1"/>
    <w:rsid w:val="00DC232C"/>
    <w:rsid w:val="00DE4694"/>
    <w:rsid w:val="00DF06C3"/>
    <w:rsid w:val="00E007D4"/>
    <w:rsid w:val="00E033FB"/>
    <w:rsid w:val="00E03D8C"/>
    <w:rsid w:val="00E03F76"/>
    <w:rsid w:val="00E20C60"/>
    <w:rsid w:val="00E24CCB"/>
    <w:rsid w:val="00E256C8"/>
    <w:rsid w:val="00E32DA5"/>
    <w:rsid w:val="00E33C1F"/>
    <w:rsid w:val="00E37AD6"/>
    <w:rsid w:val="00E44C54"/>
    <w:rsid w:val="00E5014D"/>
    <w:rsid w:val="00E54C4F"/>
    <w:rsid w:val="00E5777B"/>
    <w:rsid w:val="00E8123D"/>
    <w:rsid w:val="00E81C0C"/>
    <w:rsid w:val="00EB0D4E"/>
    <w:rsid w:val="00EC7DB8"/>
    <w:rsid w:val="00EE36BA"/>
    <w:rsid w:val="00EE4E76"/>
    <w:rsid w:val="00EE6D7F"/>
    <w:rsid w:val="00EF14E6"/>
    <w:rsid w:val="00EF150D"/>
    <w:rsid w:val="00EF6A57"/>
    <w:rsid w:val="00F0261A"/>
    <w:rsid w:val="00F15E26"/>
    <w:rsid w:val="00F15FA3"/>
    <w:rsid w:val="00F22384"/>
    <w:rsid w:val="00F335AD"/>
    <w:rsid w:val="00F4093D"/>
    <w:rsid w:val="00F42F96"/>
    <w:rsid w:val="00F44187"/>
    <w:rsid w:val="00F54E4A"/>
    <w:rsid w:val="00F6708C"/>
    <w:rsid w:val="00F8278A"/>
    <w:rsid w:val="00F84B3C"/>
    <w:rsid w:val="00FB1D84"/>
    <w:rsid w:val="00FB2E56"/>
    <w:rsid w:val="00FC0FA0"/>
    <w:rsid w:val="00FD775F"/>
    <w:rsid w:val="00FD7789"/>
    <w:rsid w:val="00FE5D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5B179"/>
  <w15:chartTrackingRefBased/>
  <w15:docId w15:val="{F3BF4176-ECDC-4C5B-8C8D-C9AC6132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7FE"/>
    <w:pPr>
      <w:widowControl w:val="0"/>
    </w:pPr>
  </w:style>
  <w:style w:type="paragraph" w:styleId="10">
    <w:name w:val="heading 1"/>
    <w:basedOn w:val="a"/>
    <w:next w:val="a"/>
    <w:link w:val="12"/>
    <w:uiPriority w:val="9"/>
    <w:qFormat/>
    <w:rsid w:val="00F335A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66242F"/>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0C7776"/>
    <w:pPr>
      <w:ind w:leftChars="200" w:left="480"/>
    </w:pPr>
  </w:style>
  <w:style w:type="table" w:styleId="a5">
    <w:name w:val="Table Grid"/>
    <w:basedOn w:val="a1"/>
    <w:uiPriority w:val="39"/>
    <w:rsid w:val="00E03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E6D7F"/>
    <w:pPr>
      <w:tabs>
        <w:tab w:val="center" w:pos="4153"/>
        <w:tab w:val="right" w:pos="8306"/>
      </w:tabs>
      <w:snapToGrid w:val="0"/>
    </w:pPr>
    <w:rPr>
      <w:sz w:val="20"/>
      <w:szCs w:val="20"/>
    </w:rPr>
  </w:style>
  <w:style w:type="character" w:customStyle="1" w:styleId="a7">
    <w:name w:val="頁首 字元"/>
    <w:basedOn w:val="a0"/>
    <w:link w:val="a6"/>
    <w:uiPriority w:val="99"/>
    <w:rsid w:val="00EE6D7F"/>
    <w:rPr>
      <w:sz w:val="20"/>
      <w:szCs w:val="20"/>
    </w:rPr>
  </w:style>
  <w:style w:type="paragraph" w:styleId="a8">
    <w:name w:val="footer"/>
    <w:basedOn w:val="a"/>
    <w:link w:val="a9"/>
    <w:uiPriority w:val="99"/>
    <w:unhideWhenUsed/>
    <w:rsid w:val="00EE6D7F"/>
    <w:pPr>
      <w:tabs>
        <w:tab w:val="center" w:pos="4153"/>
        <w:tab w:val="right" w:pos="8306"/>
      </w:tabs>
      <w:snapToGrid w:val="0"/>
    </w:pPr>
    <w:rPr>
      <w:sz w:val="20"/>
      <w:szCs w:val="20"/>
    </w:rPr>
  </w:style>
  <w:style w:type="character" w:customStyle="1" w:styleId="a9">
    <w:name w:val="頁尾 字元"/>
    <w:basedOn w:val="a0"/>
    <w:link w:val="a8"/>
    <w:uiPriority w:val="99"/>
    <w:rsid w:val="00EE6D7F"/>
    <w:rPr>
      <w:sz w:val="20"/>
      <w:szCs w:val="20"/>
    </w:rPr>
  </w:style>
  <w:style w:type="character" w:styleId="aa">
    <w:name w:val="Placeholder Text"/>
    <w:basedOn w:val="a0"/>
    <w:uiPriority w:val="99"/>
    <w:semiHidden/>
    <w:rsid w:val="00072186"/>
    <w:rPr>
      <w:color w:val="808080"/>
    </w:rPr>
  </w:style>
  <w:style w:type="character" w:customStyle="1" w:styleId="30">
    <w:name w:val="標題 3 字元"/>
    <w:basedOn w:val="a0"/>
    <w:link w:val="3"/>
    <w:uiPriority w:val="9"/>
    <w:semiHidden/>
    <w:rsid w:val="0066242F"/>
    <w:rPr>
      <w:rFonts w:asciiTheme="majorHAnsi" w:eastAsiaTheme="majorEastAsia" w:hAnsiTheme="majorHAnsi" w:cstheme="majorBidi"/>
      <w:b/>
      <w:bCs/>
      <w:sz w:val="36"/>
      <w:szCs w:val="36"/>
    </w:rPr>
  </w:style>
  <w:style w:type="paragraph" w:customStyle="1" w:styleId="1">
    <w:name w:val="1"/>
    <w:link w:val="13"/>
    <w:rsid w:val="00791151"/>
    <w:pPr>
      <w:numPr>
        <w:numId w:val="5"/>
      </w:numPr>
      <w:ind w:leftChars="100" w:left="0" w:rightChars="100" w:right="100"/>
      <w:outlineLvl w:val="0"/>
    </w:pPr>
    <w:rPr>
      <w:rFonts w:ascii="Times New Roman" w:eastAsia="Times New Roman" w:hAnsi="Times New Roman" w:cs="Times New Roman"/>
      <w:b/>
      <w:sz w:val="28"/>
    </w:rPr>
  </w:style>
  <w:style w:type="paragraph" w:customStyle="1" w:styleId="11">
    <w:name w:val="1.1"/>
    <w:basedOn w:val="a"/>
    <w:link w:val="110"/>
    <w:qFormat/>
    <w:rsid w:val="00791151"/>
    <w:pPr>
      <w:numPr>
        <w:ilvl w:val="1"/>
        <w:numId w:val="5"/>
      </w:numPr>
      <w:ind w:leftChars="100" w:left="3120" w:rightChars="100" w:right="100"/>
      <w:outlineLvl w:val="1"/>
    </w:pPr>
    <w:rPr>
      <w:rFonts w:ascii="Times New Roman" w:eastAsia="Times New Roman" w:hAnsi="Times New Roman" w:cs="Times New Roman"/>
      <w:b/>
    </w:rPr>
  </w:style>
  <w:style w:type="character" w:customStyle="1" w:styleId="a4">
    <w:name w:val="清單段落 字元"/>
    <w:basedOn w:val="a0"/>
    <w:link w:val="a3"/>
    <w:uiPriority w:val="34"/>
    <w:rsid w:val="0066242F"/>
  </w:style>
  <w:style w:type="character" w:customStyle="1" w:styleId="13">
    <w:name w:val="1 字元"/>
    <w:basedOn w:val="a4"/>
    <w:link w:val="1"/>
    <w:rsid w:val="00791151"/>
    <w:rPr>
      <w:rFonts w:ascii="Times New Roman" w:eastAsia="Times New Roman" w:hAnsi="Times New Roman" w:cs="Times New Roman"/>
      <w:b/>
      <w:sz w:val="28"/>
    </w:rPr>
  </w:style>
  <w:style w:type="character" w:customStyle="1" w:styleId="110">
    <w:name w:val="1.1 字元"/>
    <w:basedOn w:val="a4"/>
    <w:link w:val="11"/>
    <w:rsid w:val="00791151"/>
    <w:rPr>
      <w:rFonts w:ascii="Times New Roman" w:eastAsia="Times New Roman" w:hAnsi="Times New Roman" w:cs="Times New Roman"/>
      <w:b/>
    </w:rPr>
  </w:style>
  <w:style w:type="character" w:styleId="ab">
    <w:name w:val="line number"/>
    <w:basedOn w:val="a0"/>
    <w:uiPriority w:val="99"/>
    <w:semiHidden/>
    <w:unhideWhenUsed/>
    <w:rsid w:val="00791151"/>
  </w:style>
  <w:style w:type="character" w:customStyle="1" w:styleId="12">
    <w:name w:val="標題 1 字元"/>
    <w:basedOn w:val="a0"/>
    <w:link w:val="10"/>
    <w:uiPriority w:val="9"/>
    <w:rsid w:val="00F335AD"/>
    <w:rPr>
      <w:rFonts w:asciiTheme="majorHAnsi" w:eastAsiaTheme="majorEastAsia" w:hAnsiTheme="majorHAnsi" w:cstheme="majorBidi"/>
      <w:b/>
      <w:bCs/>
      <w:kern w:val="52"/>
      <w:sz w:val="52"/>
      <w:szCs w:val="52"/>
    </w:rPr>
  </w:style>
  <w:style w:type="character" w:styleId="ac">
    <w:name w:val="annotation reference"/>
    <w:basedOn w:val="a0"/>
    <w:uiPriority w:val="99"/>
    <w:semiHidden/>
    <w:unhideWhenUsed/>
    <w:rsid w:val="007A7CCD"/>
    <w:rPr>
      <w:sz w:val="18"/>
      <w:szCs w:val="18"/>
    </w:rPr>
  </w:style>
  <w:style w:type="paragraph" w:styleId="ad">
    <w:name w:val="annotation text"/>
    <w:basedOn w:val="a"/>
    <w:link w:val="ae"/>
    <w:uiPriority w:val="99"/>
    <w:semiHidden/>
    <w:unhideWhenUsed/>
    <w:rsid w:val="007A7CCD"/>
  </w:style>
  <w:style w:type="character" w:customStyle="1" w:styleId="ae">
    <w:name w:val="註解文字 字元"/>
    <w:basedOn w:val="a0"/>
    <w:link w:val="ad"/>
    <w:uiPriority w:val="99"/>
    <w:semiHidden/>
    <w:rsid w:val="007A7CCD"/>
  </w:style>
  <w:style w:type="paragraph" w:styleId="af">
    <w:name w:val="annotation subject"/>
    <w:basedOn w:val="ad"/>
    <w:next w:val="ad"/>
    <w:link w:val="af0"/>
    <w:uiPriority w:val="99"/>
    <w:semiHidden/>
    <w:unhideWhenUsed/>
    <w:rsid w:val="007A7CCD"/>
    <w:rPr>
      <w:b/>
      <w:bCs/>
    </w:rPr>
  </w:style>
  <w:style w:type="character" w:customStyle="1" w:styleId="af0">
    <w:name w:val="註解主旨 字元"/>
    <w:basedOn w:val="ae"/>
    <w:link w:val="af"/>
    <w:uiPriority w:val="99"/>
    <w:semiHidden/>
    <w:rsid w:val="007A7CCD"/>
    <w:rPr>
      <w:b/>
      <w:bCs/>
    </w:rPr>
  </w:style>
  <w:style w:type="paragraph" w:styleId="af1">
    <w:name w:val="Balloon Text"/>
    <w:basedOn w:val="a"/>
    <w:link w:val="af2"/>
    <w:uiPriority w:val="99"/>
    <w:semiHidden/>
    <w:unhideWhenUsed/>
    <w:rsid w:val="007A7CCD"/>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7A7CCD"/>
    <w:rPr>
      <w:rFonts w:asciiTheme="majorHAnsi" w:eastAsiaTheme="majorEastAsia" w:hAnsiTheme="majorHAnsi" w:cstheme="majorBidi"/>
      <w:sz w:val="18"/>
      <w:szCs w:val="18"/>
    </w:rPr>
  </w:style>
  <w:style w:type="character" w:styleId="af3">
    <w:name w:val="Hyperlink"/>
    <w:basedOn w:val="a0"/>
    <w:uiPriority w:val="99"/>
    <w:unhideWhenUsed/>
    <w:rsid w:val="005A41F1"/>
    <w:rPr>
      <w:color w:val="0563C1" w:themeColor="hyperlink"/>
      <w:u w:val="single"/>
    </w:rPr>
  </w:style>
  <w:style w:type="character" w:customStyle="1" w:styleId="UnresolvedMention">
    <w:name w:val="Unresolved Mention"/>
    <w:basedOn w:val="a0"/>
    <w:uiPriority w:val="99"/>
    <w:semiHidden/>
    <w:unhideWhenUsed/>
    <w:rsid w:val="005A4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94009">
      <w:bodyDiv w:val="1"/>
      <w:marLeft w:val="0"/>
      <w:marRight w:val="0"/>
      <w:marTop w:val="0"/>
      <w:marBottom w:val="0"/>
      <w:divBdr>
        <w:top w:val="none" w:sz="0" w:space="0" w:color="auto"/>
        <w:left w:val="none" w:sz="0" w:space="0" w:color="auto"/>
        <w:bottom w:val="none" w:sz="0" w:space="0" w:color="auto"/>
        <w:right w:val="none" w:sz="0" w:space="0" w:color="auto"/>
      </w:divBdr>
    </w:div>
    <w:div w:id="166759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3390/jmse10040494" TargetMode="External"/><Relationship Id="rId1" Type="http://schemas.openxmlformats.org/officeDocument/2006/relationships/hyperlink" Target="https://doi.org/10.1029/2020GL09223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5BC0-1006-4073-9E22-21B2EF4B1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6350</TotalTime>
  <Pages>8</Pages>
  <Words>3992</Words>
  <Characters>22761</Characters>
  <Application>Microsoft Office Word</Application>
  <DocSecurity>0</DocSecurity>
  <Lines>189</Lines>
  <Paragraphs>53</Paragraphs>
  <ScaleCrop>false</ScaleCrop>
  <Company/>
  <LinksUpToDate>false</LinksUpToDate>
  <CharactersWithSpaces>26700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104</cp:revision>
  <dcterms:created xsi:type="dcterms:W3CDTF">2022-06-10T04:41:00Z</dcterms:created>
  <dcterms:modified xsi:type="dcterms:W3CDTF">2022-06-28T10:48:00Z</dcterms:modified>
</cp:coreProperties>
</file>